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B18F1" w14:textId="7F4861DD" w:rsidR="00060BF6" w:rsidRPr="00BA61F5" w:rsidRDefault="00BA61F5" w:rsidP="0031541E">
      <w:pPr>
        <w:spacing w:line="360" w:lineRule="auto"/>
        <w:jc w:val="both"/>
        <w:rPr>
          <w:rFonts w:cstheme="minorHAnsi"/>
          <w:b/>
          <w:bCs/>
          <w:sz w:val="24"/>
          <w:szCs w:val="24"/>
        </w:rPr>
      </w:pPr>
      <w:r w:rsidRPr="00BA61F5">
        <w:rPr>
          <w:rFonts w:cstheme="minorHAnsi"/>
          <w:b/>
          <w:bCs/>
          <w:sz w:val="24"/>
          <w:szCs w:val="24"/>
        </w:rPr>
        <w:t>Introduction</w:t>
      </w:r>
    </w:p>
    <w:p w14:paraId="69FFCFD0" w14:textId="749E9FBC" w:rsidR="001E4683" w:rsidRPr="00B25FFA" w:rsidRDefault="00E055E3" w:rsidP="0031541E">
      <w:pPr>
        <w:spacing w:line="360" w:lineRule="auto"/>
        <w:jc w:val="both"/>
        <w:rPr>
          <w:rFonts w:cstheme="minorHAnsi"/>
          <w:sz w:val="24"/>
          <w:szCs w:val="24"/>
        </w:rPr>
      </w:pPr>
      <w:r w:rsidRPr="00B25FFA">
        <w:rPr>
          <w:rFonts w:cstheme="minorHAnsi"/>
          <w:sz w:val="24"/>
          <w:szCs w:val="24"/>
        </w:rPr>
        <w:t xml:space="preserve">More than 1 year after its outbreak, the coronavirus pandemic continues to wreak havoc on the world’s economy. </w:t>
      </w:r>
      <w:commentRangeStart w:id="0"/>
      <w:commentRangeStart w:id="1"/>
      <w:del w:id="2" w:author="Ionut Hodoroaga" w:date="2021-05-06T00:18:00Z">
        <w:r w:rsidRPr="00B25FFA" w:rsidDel="00D14316">
          <w:rPr>
            <w:rFonts w:cstheme="minorHAnsi"/>
            <w:sz w:val="24"/>
            <w:szCs w:val="24"/>
          </w:rPr>
          <w:delText xml:space="preserve">This black swan event has not only affected the quality of life of people all around the world, but it may have long-term consequences. Such consequences </w:delText>
        </w:r>
      </w:del>
      <w:ins w:id="3" w:author="Ionut Hodoroaga" w:date="2021-05-06T00:19:00Z">
        <w:r w:rsidR="00D14316">
          <w:rPr>
            <w:rFonts w:cstheme="minorHAnsi"/>
            <w:sz w:val="24"/>
            <w:szCs w:val="24"/>
          </w:rPr>
          <w:t xml:space="preserve"> </w:t>
        </w:r>
        <w:commentRangeEnd w:id="0"/>
        <w:r w:rsidR="00D14316">
          <w:rPr>
            <w:rStyle w:val="CommentReference"/>
          </w:rPr>
          <w:commentReference w:id="0"/>
        </w:r>
      </w:ins>
      <w:commentRangeEnd w:id="1"/>
      <w:ins w:id="4" w:author="Ionut Hodoroaga" w:date="2021-05-06T00:27:00Z">
        <w:r w:rsidR="00D14316">
          <w:rPr>
            <w:rStyle w:val="CommentReference"/>
          </w:rPr>
          <w:commentReference w:id="1"/>
        </w:r>
      </w:ins>
      <w:ins w:id="5" w:author="Ionut Hodoroaga" w:date="2021-05-06T00:19:00Z">
        <w:r w:rsidR="00D14316">
          <w:rPr>
            <w:rFonts w:cstheme="minorHAnsi"/>
            <w:sz w:val="24"/>
            <w:szCs w:val="24"/>
          </w:rPr>
          <w:t xml:space="preserve">It is imperative that we understand the consequences of this pandemic on the economy </w:t>
        </w:r>
        <w:proofErr w:type="gramStart"/>
        <w:r w:rsidR="00D14316">
          <w:rPr>
            <w:rFonts w:cstheme="minorHAnsi"/>
            <w:sz w:val="24"/>
            <w:szCs w:val="24"/>
          </w:rPr>
          <w:t>in order to</w:t>
        </w:r>
        <w:proofErr w:type="gramEnd"/>
        <w:r w:rsidR="00D14316">
          <w:rPr>
            <w:rFonts w:cstheme="minorHAnsi"/>
            <w:sz w:val="24"/>
            <w:szCs w:val="24"/>
          </w:rPr>
          <w:t xml:space="preserve"> better respond to future outbreaks of diseases. </w:t>
        </w:r>
      </w:ins>
      <w:ins w:id="6" w:author="Ionut Hodoroaga" w:date="2021-05-07T00:20:00Z">
        <w:r w:rsidR="00D6355D">
          <w:rPr>
            <w:rFonts w:cstheme="minorHAnsi"/>
            <w:sz w:val="24"/>
            <w:szCs w:val="24"/>
          </w:rPr>
          <w:t>Its</w:t>
        </w:r>
      </w:ins>
      <w:ins w:id="7" w:author="Ionut Hodoroaga" w:date="2021-05-06T00:19:00Z">
        <w:r w:rsidR="00D14316">
          <w:rPr>
            <w:rFonts w:cstheme="minorHAnsi"/>
            <w:sz w:val="24"/>
            <w:szCs w:val="24"/>
          </w:rPr>
          <w:t xml:space="preserve"> long-term</w:t>
        </w:r>
        <w:r w:rsidR="00D14316" w:rsidRPr="00B25FFA">
          <w:rPr>
            <w:rFonts w:cstheme="minorHAnsi"/>
            <w:sz w:val="24"/>
            <w:szCs w:val="24"/>
          </w:rPr>
          <w:t xml:space="preserve"> </w:t>
        </w:r>
      </w:ins>
      <w:ins w:id="8" w:author="Ionut Hodoroaga" w:date="2021-05-07T00:20:00Z">
        <w:r w:rsidR="00D6355D">
          <w:rPr>
            <w:rFonts w:cstheme="minorHAnsi"/>
            <w:sz w:val="24"/>
            <w:szCs w:val="24"/>
          </w:rPr>
          <w:t xml:space="preserve">impact </w:t>
        </w:r>
      </w:ins>
      <w:r w:rsidRPr="00B25FFA">
        <w:rPr>
          <w:rFonts w:cstheme="minorHAnsi"/>
          <w:sz w:val="24"/>
          <w:szCs w:val="24"/>
        </w:rPr>
        <w:t xml:space="preserve">cannot be </w:t>
      </w:r>
      <w:proofErr w:type="spellStart"/>
      <w:r w:rsidRPr="00B25FFA">
        <w:rPr>
          <w:rFonts w:cstheme="minorHAnsi"/>
          <w:sz w:val="24"/>
          <w:szCs w:val="24"/>
        </w:rPr>
        <w:t>analysed</w:t>
      </w:r>
      <w:proofErr w:type="spellEnd"/>
      <w:r w:rsidRPr="00B25FFA">
        <w:rPr>
          <w:rFonts w:cstheme="minorHAnsi"/>
          <w:sz w:val="24"/>
          <w:szCs w:val="24"/>
        </w:rPr>
        <w:t xml:space="preserve"> at the current time, but there is plenty of literature around the short-term effects of covid-19 on different areas of the econ</w:t>
      </w:r>
      <w:r w:rsidR="00B25FFA">
        <w:rPr>
          <w:rFonts w:cstheme="minorHAnsi"/>
          <w:sz w:val="24"/>
          <w:szCs w:val="24"/>
        </w:rPr>
        <w:t>o</w:t>
      </w:r>
      <w:r w:rsidRPr="00B25FFA">
        <w:rPr>
          <w:rFonts w:cstheme="minorHAnsi"/>
          <w:sz w:val="24"/>
          <w:szCs w:val="24"/>
        </w:rPr>
        <w:t xml:space="preserve">my. Although investigating the impact of covid-19 on the health of the overall economy is an important topic, I will leave that for other researchers to investigate. Hence, the purpose of this investigative research is to determine the short-term impact of different announcements on stock market returns. </w:t>
      </w:r>
    </w:p>
    <w:p w14:paraId="64F71680" w14:textId="77777777" w:rsidR="00D14316" w:rsidRDefault="00B25FFA" w:rsidP="0031541E">
      <w:pPr>
        <w:spacing w:line="360" w:lineRule="auto"/>
        <w:jc w:val="both"/>
        <w:rPr>
          <w:ins w:id="9" w:author="Ionut Hodoroaga" w:date="2021-05-06T00:20:00Z"/>
          <w:rFonts w:cstheme="minorHAnsi"/>
          <w:sz w:val="24"/>
          <w:szCs w:val="24"/>
        </w:rPr>
      </w:pPr>
      <w:r w:rsidRPr="00B25FFA">
        <w:rPr>
          <w:rFonts w:cstheme="minorHAnsi"/>
          <w:sz w:val="24"/>
          <w:szCs w:val="24"/>
        </w:rPr>
        <w:t xml:space="preserve">The </w:t>
      </w:r>
      <w:r w:rsidR="00705C5A">
        <w:rPr>
          <w:rFonts w:cstheme="minorHAnsi"/>
          <w:sz w:val="24"/>
          <w:szCs w:val="24"/>
        </w:rPr>
        <w:t>S&amp;P 500 index</w:t>
      </w:r>
      <w:r w:rsidRPr="00B25FFA">
        <w:rPr>
          <w:rFonts w:cstheme="minorHAnsi"/>
          <w:sz w:val="24"/>
          <w:szCs w:val="24"/>
        </w:rPr>
        <w:t xml:space="preserve"> has grown by 24.63% since the US encountered the first coronavirus case in its own borders, on January 21</w:t>
      </w:r>
      <w:r w:rsidRPr="00B25FFA">
        <w:rPr>
          <w:rFonts w:cstheme="minorHAnsi"/>
          <w:sz w:val="24"/>
          <w:szCs w:val="24"/>
          <w:vertAlign w:val="superscript"/>
        </w:rPr>
        <w:t>st</w:t>
      </w:r>
      <w:r w:rsidRPr="00B25FFA">
        <w:rPr>
          <w:rFonts w:cstheme="minorHAnsi"/>
          <w:sz w:val="24"/>
          <w:szCs w:val="24"/>
        </w:rPr>
        <w:t xml:space="preserve">, 2020 (Google, 2021). </w:t>
      </w:r>
      <w:proofErr w:type="gramStart"/>
      <w:r w:rsidRPr="00B25FFA">
        <w:rPr>
          <w:rFonts w:cstheme="minorHAnsi"/>
          <w:sz w:val="24"/>
          <w:szCs w:val="24"/>
        </w:rPr>
        <w:t>It is clear that the</w:t>
      </w:r>
      <w:proofErr w:type="gramEnd"/>
      <w:r w:rsidRPr="00B25FFA">
        <w:rPr>
          <w:rFonts w:cstheme="minorHAnsi"/>
          <w:sz w:val="24"/>
          <w:szCs w:val="24"/>
        </w:rPr>
        <w:t xml:space="preserve"> index fluctuations can be explained in part by the different unexpected announcements, a</w:t>
      </w:r>
      <w:r>
        <w:rPr>
          <w:rFonts w:cstheme="minorHAnsi"/>
          <w:sz w:val="24"/>
          <w:szCs w:val="24"/>
        </w:rPr>
        <w:t xml:space="preserve">nd in part </w:t>
      </w:r>
      <w:r w:rsidRPr="00B25FFA">
        <w:rPr>
          <w:rFonts w:cstheme="minorHAnsi"/>
          <w:sz w:val="24"/>
          <w:szCs w:val="24"/>
        </w:rPr>
        <w:t xml:space="preserve">by insider information. This paper aims to identify whether there were significant cumulative abnormal returns (CARs) </w:t>
      </w:r>
      <w:r>
        <w:rPr>
          <w:rFonts w:cstheme="minorHAnsi"/>
          <w:sz w:val="24"/>
          <w:szCs w:val="24"/>
        </w:rPr>
        <w:t>around</w:t>
      </w:r>
      <w:r w:rsidR="00BA61F5">
        <w:rPr>
          <w:rFonts w:cstheme="minorHAnsi"/>
          <w:sz w:val="24"/>
          <w:szCs w:val="24"/>
        </w:rPr>
        <w:t xml:space="preserve"> </w:t>
      </w:r>
      <w:r w:rsidR="007B6F2E">
        <w:rPr>
          <w:rFonts w:cstheme="minorHAnsi"/>
          <w:sz w:val="24"/>
          <w:szCs w:val="24"/>
        </w:rPr>
        <w:t xml:space="preserve">2 </w:t>
      </w:r>
      <w:r w:rsidR="00BA61F5">
        <w:rPr>
          <w:rFonts w:cstheme="minorHAnsi"/>
          <w:sz w:val="24"/>
          <w:szCs w:val="24"/>
        </w:rPr>
        <w:t>vaccine distribution approval</w:t>
      </w:r>
      <w:r>
        <w:rPr>
          <w:rFonts w:cstheme="minorHAnsi"/>
          <w:sz w:val="24"/>
          <w:szCs w:val="24"/>
        </w:rPr>
        <w:t xml:space="preserve"> announcements </w:t>
      </w:r>
      <w:r w:rsidR="00705C5A">
        <w:rPr>
          <w:rFonts w:cstheme="minorHAnsi"/>
          <w:sz w:val="24"/>
          <w:szCs w:val="24"/>
        </w:rPr>
        <w:t xml:space="preserve">during the pandemic </w:t>
      </w:r>
      <w:r w:rsidRPr="00B25FFA">
        <w:rPr>
          <w:rFonts w:cstheme="minorHAnsi"/>
          <w:sz w:val="24"/>
          <w:szCs w:val="24"/>
        </w:rPr>
        <w:t xml:space="preserve">using an event study methodology. </w:t>
      </w:r>
      <w:r w:rsidR="000D237B">
        <w:rPr>
          <w:rFonts w:cstheme="minorHAnsi"/>
          <w:sz w:val="24"/>
          <w:szCs w:val="24"/>
        </w:rPr>
        <w:t xml:space="preserve">The </w:t>
      </w:r>
      <w:r w:rsidR="007B6F2E">
        <w:rPr>
          <w:rFonts w:cstheme="minorHAnsi"/>
          <w:sz w:val="24"/>
          <w:szCs w:val="24"/>
        </w:rPr>
        <w:t>abnormal returns</w:t>
      </w:r>
      <w:r w:rsidR="000D237B">
        <w:rPr>
          <w:rFonts w:cstheme="minorHAnsi"/>
          <w:sz w:val="24"/>
          <w:szCs w:val="24"/>
        </w:rPr>
        <w:t xml:space="preserve"> of each </w:t>
      </w:r>
      <w:r w:rsidR="007B6F2E">
        <w:rPr>
          <w:rFonts w:cstheme="minorHAnsi"/>
          <w:sz w:val="24"/>
          <w:szCs w:val="24"/>
        </w:rPr>
        <w:t xml:space="preserve">company </w:t>
      </w:r>
      <w:r w:rsidR="000D237B">
        <w:rPr>
          <w:rFonts w:cstheme="minorHAnsi"/>
          <w:sz w:val="24"/>
          <w:szCs w:val="24"/>
        </w:rPr>
        <w:t>will be calculated</w:t>
      </w:r>
      <w:r w:rsidR="007B6F2E">
        <w:rPr>
          <w:rFonts w:cstheme="minorHAnsi"/>
          <w:sz w:val="24"/>
          <w:szCs w:val="24"/>
        </w:rPr>
        <w:t xml:space="preserve"> then aggregated per industry to find industry-specific CARS</w:t>
      </w:r>
      <w:r w:rsidR="000D237B">
        <w:rPr>
          <w:rFonts w:cstheme="minorHAnsi"/>
          <w:sz w:val="24"/>
          <w:szCs w:val="24"/>
        </w:rPr>
        <w:t xml:space="preserve">. </w:t>
      </w:r>
    </w:p>
    <w:p w14:paraId="565B390A" w14:textId="0926547B" w:rsidR="00D14316" w:rsidRPr="00D14316" w:rsidRDefault="00D14316" w:rsidP="0031541E">
      <w:pPr>
        <w:spacing w:line="360" w:lineRule="auto"/>
        <w:jc w:val="both"/>
        <w:rPr>
          <w:ins w:id="10" w:author="Ionut Hodoroaga" w:date="2021-05-06T00:20:00Z"/>
          <w:rFonts w:cstheme="minorHAnsi"/>
          <w:sz w:val="24"/>
          <w:szCs w:val="24"/>
        </w:rPr>
      </w:pPr>
      <w:bookmarkStart w:id="11" w:name="_Hlk71152600"/>
      <w:ins w:id="12" w:author="Ionut Hodoroaga" w:date="2021-05-06T00:20:00Z">
        <w:r>
          <w:rPr>
            <w:rFonts w:cstheme="minorHAnsi"/>
            <w:sz w:val="24"/>
            <w:szCs w:val="24"/>
          </w:rPr>
          <w:t>The companies in the S&amp;P 500 are grouped in 11 sectors, namely Energy, Materials, Industrials, Consumer Discretionary, Consumer Staples, Health Care, Financials, Information Technology, Communication Services, Utilities, Real Estate (MSCI, 2021). Of these, the energy, real estate, financials, utilities, consumer staples, industrials and healthcare sectors have underperformed in 2020 when compared to the</w:t>
        </w:r>
      </w:ins>
      <w:ins w:id="13" w:author="Ionut Hodoroaga" w:date="2021-05-07T00:22:00Z">
        <w:r w:rsidR="00D6355D">
          <w:rPr>
            <w:rFonts w:cstheme="minorHAnsi"/>
            <w:sz w:val="24"/>
            <w:szCs w:val="24"/>
          </w:rPr>
          <w:t xml:space="preserve"> average returns of these industries between</w:t>
        </w:r>
      </w:ins>
      <w:ins w:id="14" w:author="Ionut Hodoroaga" w:date="2021-05-06T00:20:00Z">
        <w:r>
          <w:rPr>
            <w:rFonts w:cstheme="minorHAnsi"/>
            <w:sz w:val="24"/>
            <w:szCs w:val="24"/>
          </w:rPr>
          <w:t xml:space="preserve"> 2010-2019</w:t>
        </w:r>
      </w:ins>
      <w:ins w:id="15" w:author="Ionut Hodoroaga" w:date="2021-05-07T00:22:00Z">
        <w:r w:rsidR="00D6355D">
          <w:rPr>
            <w:rFonts w:cstheme="minorHAnsi"/>
            <w:sz w:val="24"/>
            <w:szCs w:val="24"/>
          </w:rPr>
          <w:t>.</w:t>
        </w:r>
      </w:ins>
      <w:ins w:id="16" w:author="Ionut Hodoroaga" w:date="2021-05-06T00:20:00Z">
        <w:r>
          <w:rPr>
            <w:rFonts w:cstheme="minorHAnsi"/>
            <w:sz w:val="24"/>
            <w:szCs w:val="24"/>
          </w:rPr>
          <w:t xml:space="preserve"> (Statista</w:t>
        </w:r>
      </w:ins>
      <w:ins w:id="17" w:author="Ionut Hodoroaga" w:date="2021-05-07T01:19:00Z">
        <w:r w:rsidR="00F34767">
          <w:rPr>
            <w:rFonts w:cstheme="minorHAnsi"/>
            <w:sz w:val="24"/>
            <w:szCs w:val="24"/>
          </w:rPr>
          <w:t xml:space="preserve"> Research Department</w:t>
        </w:r>
      </w:ins>
      <w:ins w:id="18" w:author="Ionut Hodoroaga" w:date="2021-05-06T00:20:00Z">
        <w:r>
          <w:rPr>
            <w:rFonts w:cstheme="minorHAnsi"/>
            <w:sz w:val="24"/>
            <w:szCs w:val="24"/>
          </w:rPr>
          <w:t xml:space="preserve">, 2021). Previous studies also suggest that </w:t>
        </w:r>
      </w:ins>
      <w:ins w:id="19" w:author="Ionut Hodoroaga" w:date="2021-05-07T00:23:00Z">
        <w:r w:rsidR="00D6355D">
          <w:rPr>
            <w:rFonts w:cstheme="minorHAnsi"/>
            <w:sz w:val="24"/>
            <w:szCs w:val="24"/>
          </w:rPr>
          <w:t>specific sectors</w:t>
        </w:r>
      </w:ins>
      <w:ins w:id="20" w:author="Ionut Hodoroaga" w:date="2021-05-06T00:20:00Z">
        <w:r>
          <w:rPr>
            <w:rFonts w:cstheme="minorHAnsi"/>
            <w:sz w:val="24"/>
            <w:szCs w:val="24"/>
          </w:rPr>
          <w:t xml:space="preserve"> may be affected in different way</w:t>
        </w:r>
      </w:ins>
      <w:ins w:id="21" w:author="Ionut Hodoroaga" w:date="2021-05-07T00:23:00Z">
        <w:r w:rsidR="00D6355D">
          <w:rPr>
            <w:rFonts w:cstheme="minorHAnsi"/>
            <w:sz w:val="24"/>
            <w:szCs w:val="24"/>
          </w:rPr>
          <w:t>s</w:t>
        </w:r>
      </w:ins>
      <w:ins w:id="22" w:author="Ionut Hodoroaga" w:date="2021-05-06T00:20:00Z">
        <w:r>
          <w:rPr>
            <w:rFonts w:cstheme="minorHAnsi"/>
            <w:sz w:val="24"/>
            <w:szCs w:val="24"/>
          </w:rPr>
          <w:t xml:space="preserve"> in the event of a pandemic, such as hotels, pharmaceutical and biotech sectors (Al-Awadhi, </w:t>
        </w:r>
        <w:proofErr w:type="spellStart"/>
        <w:r>
          <w:rPr>
            <w:rFonts w:cstheme="minorHAnsi"/>
            <w:sz w:val="24"/>
            <w:szCs w:val="24"/>
          </w:rPr>
          <w:t>Alsaifi</w:t>
        </w:r>
        <w:proofErr w:type="spellEnd"/>
        <w:r>
          <w:rPr>
            <w:rFonts w:cstheme="minorHAnsi"/>
            <w:sz w:val="24"/>
            <w:szCs w:val="24"/>
          </w:rPr>
          <w:t xml:space="preserve">, Al-Awadhi, </w:t>
        </w:r>
        <w:proofErr w:type="spellStart"/>
        <w:r>
          <w:rPr>
            <w:rFonts w:cstheme="minorHAnsi"/>
            <w:sz w:val="24"/>
            <w:szCs w:val="24"/>
          </w:rPr>
          <w:t>Alhammadi</w:t>
        </w:r>
        <w:proofErr w:type="spellEnd"/>
        <w:r>
          <w:rPr>
            <w:rFonts w:cstheme="minorHAnsi"/>
            <w:sz w:val="24"/>
            <w:szCs w:val="24"/>
          </w:rPr>
          <w:t>, 2020).</w:t>
        </w:r>
        <w:bookmarkEnd w:id="11"/>
      </w:ins>
    </w:p>
    <w:p w14:paraId="13954743" w14:textId="76272249" w:rsidR="00E055E3" w:rsidRDefault="004A10E1" w:rsidP="0031541E">
      <w:pPr>
        <w:spacing w:line="360" w:lineRule="auto"/>
        <w:jc w:val="both"/>
        <w:rPr>
          <w:rFonts w:cstheme="minorHAnsi"/>
          <w:sz w:val="24"/>
          <w:szCs w:val="24"/>
        </w:rPr>
      </w:pPr>
      <w:r>
        <w:rPr>
          <w:rFonts w:cstheme="minorHAnsi"/>
          <w:sz w:val="24"/>
          <w:szCs w:val="24"/>
        </w:rPr>
        <w:t>Hence, the following research question is put forward:</w:t>
      </w:r>
    </w:p>
    <w:p w14:paraId="54349B29" w14:textId="7EB05152" w:rsidR="009106BB" w:rsidRDefault="004B78B1" w:rsidP="0031541E">
      <w:pPr>
        <w:spacing w:line="360" w:lineRule="auto"/>
        <w:jc w:val="both"/>
        <w:rPr>
          <w:rFonts w:cstheme="minorHAnsi"/>
          <w:i/>
          <w:iCs/>
          <w:sz w:val="24"/>
          <w:szCs w:val="24"/>
        </w:rPr>
      </w:pPr>
      <w:commentRangeStart w:id="23"/>
      <w:commentRangeStart w:id="24"/>
      <w:r w:rsidRPr="004A10E1">
        <w:rPr>
          <w:rFonts w:cstheme="minorHAnsi"/>
          <w:i/>
          <w:iCs/>
          <w:sz w:val="24"/>
          <w:szCs w:val="24"/>
        </w:rPr>
        <w:lastRenderedPageBreak/>
        <w:t>What is the effect of covid-19 vaccine approval announcements on equity market returns per industry</w:t>
      </w:r>
      <w:r w:rsidR="000E6EBF">
        <w:rPr>
          <w:rFonts w:cstheme="minorHAnsi"/>
          <w:i/>
          <w:iCs/>
          <w:sz w:val="24"/>
          <w:szCs w:val="24"/>
        </w:rPr>
        <w:t xml:space="preserve"> within the S&amp;P 500</w:t>
      </w:r>
      <w:r w:rsidRPr="004A10E1">
        <w:rPr>
          <w:rFonts w:cstheme="minorHAnsi"/>
          <w:i/>
          <w:iCs/>
          <w:sz w:val="24"/>
          <w:szCs w:val="24"/>
        </w:rPr>
        <w:t xml:space="preserve">? </w:t>
      </w:r>
      <w:commentRangeEnd w:id="23"/>
      <w:r w:rsidR="00D14316">
        <w:rPr>
          <w:rStyle w:val="CommentReference"/>
        </w:rPr>
        <w:commentReference w:id="23"/>
      </w:r>
      <w:commentRangeEnd w:id="24"/>
      <w:r w:rsidR="00D14316">
        <w:rPr>
          <w:rStyle w:val="CommentReference"/>
        </w:rPr>
        <w:commentReference w:id="24"/>
      </w:r>
    </w:p>
    <w:p w14:paraId="2E478214" w14:textId="536A37FB" w:rsidR="007B6F2E" w:rsidRDefault="007B6F2E" w:rsidP="0031541E">
      <w:pPr>
        <w:spacing w:line="360" w:lineRule="auto"/>
        <w:jc w:val="both"/>
        <w:rPr>
          <w:rFonts w:cstheme="minorHAnsi"/>
          <w:sz w:val="24"/>
          <w:szCs w:val="24"/>
        </w:rPr>
      </w:pPr>
      <w:r>
        <w:rPr>
          <w:rFonts w:cstheme="minorHAnsi"/>
          <w:sz w:val="24"/>
          <w:szCs w:val="24"/>
        </w:rPr>
        <w:t xml:space="preserve">It is important to tackle this question to test the efficiency of the market as well as </w:t>
      </w:r>
      <w:proofErr w:type="spellStart"/>
      <w:r>
        <w:rPr>
          <w:rFonts w:cstheme="minorHAnsi"/>
          <w:sz w:val="24"/>
          <w:szCs w:val="24"/>
        </w:rPr>
        <w:t>identify</w:t>
      </w:r>
      <w:del w:id="25" w:author="Ionut Hodoroaga" w:date="2021-05-06T19:38:00Z">
        <w:r w:rsidDel="001D2C6A">
          <w:rPr>
            <w:rFonts w:cstheme="minorHAnsi"/>
            <w:sz w:val="24"/>
            <w:szCs w:val="24"/>
          </w:rPr>
          <w:delText xml:space="preserve"> </w:delText>
        </w:r>
      </w:del>
      <w:ins w:id="26" w:author="Ionut Hodoroaga" w:date="2021-05-06T19:38:00Z">
        <w:r w:rsidR="001D2C6A">
          <w:rPr>
            <w:rFonts w:cstheme="minorHAnsi"/>
            <w:sz w:val="24"/>
            <w:szCs w:val="24"/>
          </w:rPr>
          <w:t>industries</w:t>
        </w:r>
        <w:proofErr w:type="spellEnd"/>
        <w:r w:rsidR="001D2C6A">
          <w:rPr>
            <w:rFonts w:cstheme="minorHAnsi"/>
            <w:sz w:val="24"/>
            <w:szCs w:val="24"/>
          </w:rPr>
          <w:t xml:space="preserve"> which are less conducive to virus transmission.</w:t>
        </w:r>
      </w:ins>
      <w:del w:id="27" w:author="Ionut Hodoroaga" w:date="2021-05-06T19:38:00Z">
        <w:r w:rsidDel="001D2C6A">
          <w:rPr>
            <w:rFonts w:cstheme="minorHAnsi"/>
            <w:sz w:val="24"/>
            <w:szCs w:val="24"/>
          </w:rPr>
          <w:delText xml:space="preserve">resilient and </w:delText>
        </w:r>
        <w:commentRangeStart w:id="28"/>
        <w:commentRangeStart w:id="29"/>
        <w:r w:rsidDel="001D2C6A">
          <w:rPr>
            <w:rFonts w:cstheme="minorHAnsi"/>
            <w:sz w:val="24"/>
            <w:szCs w:val="24"/>
          </w:rPr>
          <w:delText>future-proof industries</w:delText>
        </w:r>
      </w:del>
      <w:r>
        <w:rPr>
          <w:rFonts w:cstheme="minorHAnsi"/>
          <w:sz w:val="24"/>
          <w:szCs w:val="24"/>
        </w:rPr>
        <w:t xml:space="preserve">. </w:t>
      </w:r>
      <w:commentRangeEnd w:id="28"/>
      <w:r w:rsidR="00D14316">
        <w:rPr>
          <w:rStyle w:val="CommentReference"/>
        </w:rPr>
        <w:commentReference w:id="28"/>
      </w:r>
      <w:commentRangeEnd w:id="29"/>
      <w:r w:rsidR="001D2C6A">
        <w:rPr>
          <w:rStyle w:val="CommentReference"/>
        </w:rPr>
        <w:commentReference w:id="29"/>
      </w:r>
      <w:r>
        <w:rPr>
          <w:rFonts w:cstheme="minorHAnsi"/>
          <w:sz w:val="24"/>
          <w:szCs w:val="24"/>
        </w:rPr>
        <w:t xml:space="preserve">The answer to this question is therefore important for investors, as well as for the general workforce. What is more, the above question can be broken down into multiple sub-questions, as per the literature review below. One such question is: “Does the </w:t>
      </w:r>
      <w:ins w:id="30" w:author="Ionut Hodoroaga" w:date="2021-05-06T21:22:00Z">
        <w:r w:rsidR="00702398">
          <w:rPr>
            <w:rFonts w:cstheme="minorHAnsi"/>
            <w:sz w:val="24"/>
            <w:szCs w:val="24"/>
          </w:rPr>
          <w:t>ownership</w:t>
        </w:r>
      </w:ins>
      <w:ins w:id="31" w:author="Ionut Hodoroaga" w:date="2021-05-06T21:23:00Z">
        <w:r w:rsidR="006F4ECE">
          <w:rPr>
            <w:rFonts w:cstheme="minorHAnsi"/>
            <w:sz w:val="24"/>
            <w:szCs w:val="24"/>
          </w:rPr>
          <w:t xml:space="preserve"> </w:t>
        </w:r>
      </w:ins>
      <w:del w:id="32" w:author="Ionut Hodoroaga" w:date="2021-05-06T21:22:00Z">
        <w:r w:rsidDel="00702398">
          <w:rPr>
            <w:rFonts w:cstheme="minorHAnsi"/>
            <w:sz w:val="24"/>
            <w:szCs w:val="24"/>
          </w:rPr>
          <w:delText>investor</w:delText>
        </w:r>
      </w:del>
      <w:r>
        <w:rPr>
          <w:rFonts w:cstheme="minorHAnsi"/>
          <w:sz w:val="24"/>
          <w:szCs w:val="24"/>
        </w:rPr>
        <w:t xml:space="preserve"> structure matter? </w:t>
      </w:r>
      <w:proofErr w:type="gramStart"/>
      <w:r>
        <w:rPr>
          <w:rFonts w:cstheme="minorHAnsi"/>
          <w:sz w:val="24"/>
          <w:szCs w:val="24"/>
        </w:rPr>
        <w:t>i.e.</w:t>
      </w:r>
      <w:proofErr w:type="gramEnd"/>
      <w:ins w:id="33" w:author="Ionut Hodoroaga" w:date="2021-05-07T00:24:00Z">
        <w:r w:rsidR="00D6355D">
          <w:rPr>
            <w:rFonts w:cstheme="minorHAnsi"/>
            <w:sz w:val="24"/>
            <w:szCs w:val="24"/>
          </w:rPr>
          <w:t xml:space="preserve"> do different levels of</w:t>
        </w:r>
      </w:ins>
      <w:r>
        <w:rPr>
          <w:rFonts w:cstheme="minorHAnsi"/>
          <w:sz w:val="24"/>
          <w:szCs w:val="24"/>
        </w:rPr>
        <w:t xml:space="preserve"> </w:t>
      </w:r>
      <w:ins w:id="34" w:author="Ionut Hodoroaga" w:date="2021-05-06T21:22:00Z">
        <w:r w:rsidR="00702398">
          <w:rPr>
            <w:rFonts w:cstheme="minorHAnsi"/>
            <w:sz w:val="24"/>
            <w:szCs w:val="24"/>
          </w:rPr>
          <w:t>insider vs institutional ownership</w:t>
        </w:r>
      </w:ins>
      <w:ins w:id="35" w:author="Ionut Hodoroaga" w:date="2021-05-07T00:24:00Z">
        <w:r w:rsidR="00D6355D">
          <w:rPr>
            <w:rFonts w:cstheme="minorHAnsi"/>
            <w:sz w:val="24"/>
            <w:szCs w:val="24"/>
          </w:rPr>
          <w:t xml:space="preserve"> lead to larger abnormal returns</w:t>
        </w:r>
      </w:ins>
      <w:ins w:id="36" w:author="Ionut Hodoroaga" w:date="2021-05-07T00:25:00Z">
        <w:r w:rsidR="00D6355D">
          <w:rPr>
            <w:rFonts w:cstheme="minorHAnsi"/>
            <w:sz w:val="24"/>
            <w:szCs w:val="24"/>
          </w:rPr>
          <w:t>?</w:t>
        </w:r>
      </w:ins>
      <w:ins w:id="37" w:author="Ionut Hodoroaga" w:date="2021-05-06T21:23:00Z">
        <w:r w:rsidR="006F4ECE">
          <w:rPr>
            <w:rFonts w:cstheme="minorHAnsi"/>
            <w:sz w:val="24"/>
            <w:szCs w:val="24"/>
          </w:rPr>
          <w:t xml:space="preserve"> </w:t>
        </w:r>
      </w:ins>
      <w:del w:id="38" w:author="Ionut Hodoroaga" w:date="2021-05-06T21:22:00Z">
        <w:r w:rsidDel="00702398">
          <w:rPr>
            <w:rFonts w:cstheme="minorHAnsi"/>
            <w:sz w:val="24"/>
            <w:szCs w:val="24"/>
          </w:rPr>
          <w:delText>varying quantities of the stock owned by</w:delText>
        </w:r>
        <w:r w:rsidR="00074EFC" w:rsidDel="00702398">
          <w:rPr>
            <w:rFonts w:cstheme="minorHAnsi"/>
            <w:sz w:val="24"/>
            <w:szCs w:val="24"/>
          </w:rPr>
          <w:delText xml:space="preserve"> buy and hold investors </w:delText>
        </w:r>
        <w:r w:rsidDel="00702398">
          <w:rPr>
            <w:rFonts w:cstheme="minorHAnsi"/>
            <w:sz w:val="24"/>
            <w:szCs w:val="24"/>
          </w:rPr>
          <w:delText xml:space="preserve">in one company and by speculative </w:delText>
        </w:r>
        <w:r w:rsidR="00074EFC" w:rsidDel="00702398">
          <w:rPr>
            <w:rFonts w:cstheme="minorHAnsi"/>
            <w:sz w:val="24"/>
            <w:szCs w:val="24"/>
          </w:rPr>
          <w:delText>investors</w:delText>
        </w:r>
        <w:r w:rsidDel="00702398">
          <w:rPr>
            <w:rFonts w:cstheme="minorHAnsi"/>
            <w:sz w:val="24"/>
            <w:szCs w:val="24"/>
          </w:rPr>
          <w:delText xml:space="preserve"> in another company</w:delText>
        </w:r>
        <w:r w:rsidR="00074EFC" w:rsidDel="00702398">
          <w:rPr>
            <w:rFonts w:cstheme="minorHAnsi"/>
            <w:sz w:val="24"/>
            <w:szCs w:val="24"/>
          </w:rPr>
          <w:delText>, e.g. Tesla Inc. vs Berkshire Hathaway</w:delText>
        </w:r>
        <w:r w:rsidDel="00702398">
          <w:rPr>
            <w:rFonts w:cstheme="minorHAnsi"/>
            <w:sz w:val="24"/>
            <w:szCs w:val="24"/>
          </w:rPr>
          <w:delText>”</w:delText>
        </w:r>
        <w:r w:rsidR="00074EFC" w:rsidDel="00702398">
          <w:rPr>
            <w:rFonts w:cstheme="minorHAnsi"/>
            <w:sz w:val="24"/>
            <w:szCs w:val="24"/>
          </w:rPr>
          <w:delText>.</w:delText>
        </w:r>
        <w:r w:rsidDel="00702398">
          <w:rPr>
            <w:rFonts w:cstheme="minorHAnsi"/>
            <w:sz w:val="24"/>
            <w:szCs w:val="24"/>
          </w:rPr>
          <w:delText xml:space="preserve"> </w:delText>
        </w:r>
      </w:del>
      <w:r>
        <w:rPr>
          <w:rFonts w:cstheme="minorHAnsi"/>
          <w:sz w:val="24"/>
          <w:szCs w:val="24"/>
        </w:rPr>
        <w:t>Another sub-question is “Which company fundamentals have an effect on the (abnormal return) in a company or industry?”. And “Are the results of the analysis of the chosen event dates consistent with each other?”.</w:t>
      </w:r>
    </w:p>
    <w:p w14:paraId="43883C19" w14:textId="59E5E7DF" w:rsidR="004A10E1" w:rsidRDefault="004A10E1" w:rsidP="0031541E">
      <w:pPr>
        <w:spacing w:line="360" w:lineRule="auto"/>
        <w:jc w:val="both"/>
        <w:rPr>
          <w:rFonts w:cstheme="minorHAnsi"/>
          <w:b/>
          <w:bCs/>
          <w:sz w:val="24"/>
          <w:szCs w:val="24"/>
        </w:rPr>
      </w:pPr>
      <w:r w:rsidRPr="004A10E1">
        <w:rPr>
          <w:rFonts w:cstheme="minorHAnsi"/>
          <w:b/>
          <w:bCs/>
          <w:sz w:val="24"/>
          <w:szCs w:val="24"/>
        </w:rPr>
        <w:t>Literature review and hypothesis</w:t>
      </w:r>
    </w:p>
    <w:p w14:paraId="44017AB3" w14:textId="38E0E2D3" w:rsidR="00015F09" w:rsidRDefault="004A10E1" w:rsidP="0031541E">
      <w:pPr>
        <w:spacing w:line="360" w:lineRule="auto"/>
        <w:jc w:val="both"/>
        <w:rPr>
          <w:rFonts w:cstheme="minorHAnsi"/>
          <w:sz w:val="24"/>
          <w:szCs w:val="24"/>
        </w:rPr>
      </w:pPr>
      <w:r w:rsidRPr="00B25FFA">
        <w:rPr>
          <w:rFonts w:cstheme="minorHAnsi"/>
          <w:sz w:val="24"/>
          <w:szCs w:val="24"/>
        </w:rPr>
        <w:t xml:space="preserve">He, </w:t>
      </w:r>
      <w:proofErr w:type="gramStart"/>
      <w:r w:rsidRPr="00B25FFA">
        <w:rPr>
          <w:rFonts w:cstheme="minorHAnsi"/>
          <w:sz w:val="24"/>
          <w:szCs w:val="24"/>
        </w:rPr>
        <w:t>Sun</w:t>
      </w:r>
      <w:proofErr w:type="gramEnd"/>
      <w:r w:rsidRPr="00B25FFA">
        <w:rPr>
          <w:rFonts w:cstheme="minorHAnsi"/>
          <w:sz w:val="24"/>
          <w:szCs w:val="24"/>
        </w:rPr>
        <w:t xml:space="preserve"> and Zhang (2020) start their paper stating that 2020 will be recorded in history because of an extraordinary turn of events. They study the impact of covid-19 on stock prices through an event-study methodology. The event day of the Covid-19 outbreak is January 23rd, 2020. Their regression shows that the Shanghai and Shenzhen A-shares showed no significant cumulative abnormal returns on the day of the outbreak. However, starting with the 15</w:t>
      </w:r>
      <w:r w:rsidRPr="00B25FFA">
        <w:rPr>
          <w:rFonts w:cstheme="minorHAnsi"/>
          <w:sz w:val="24"/>
          <w:szCs w:val="24"/>
          <w:vertAlign w:val="superscript"/>
        </w:rPr>
        <w:t>th</w:t>
      </w:r>
      <w:r w:rsidRPr="00B25FFA">
        <w:rPr>
          <w:rFonts w:cstheme="minorHAnsi"/>
          <w:sz w:val="24"/>
          <w:szCs w:val="24"/>
        </w:rPr>
        <w:t xml:space="preserve"> day after the outbreak, both stock exchanges’ shares significantly dropped. They find that the CARs were negative for the Shanghai stock exchange (SE) and positive for the Shenzhen SE. This discrepancy is explained by differences in industry characteristics of the companies listed on each exchange. In particular, the Shanghai SE listed companies are mostly </w:t>
      </w:r>
      <w:ins w:id="39" w:author="Ionut Hodoroaga" w:date="2021-05-06T19:40:00Z">
        <w:r w:rsidR="001D2C6A">
          <w:rPr>
            <w:rFonts w:cstheme="minorHAnsi"/>
            <w:sz w:val="24"/>
            <w:szCs w:val="24"/>
          </w:rPr>
          <w:t xml:space="preserve">based in the </w:t>
        </w:r>
      </w:ins>
      <w:ins w:id="40" w:author="Ionut Hodoroaga" w:date="2021-05-06T19:41:00Z">
        <w:r w:rsidR="001D2C6A">
          <w:rPr>
            <w:rFonts w:cstheme="minorHAnsi"/>
            <w:sz w:val="24"/>
            <w:szCs w:val="24"/>
          </w:rPr>
          <w:t>transportation, mining, electricity and heating and environment industries</w:t>
        </w:r>
      </w:ins>
      <w:commentRangeStart w:id="41"/>
      <w:commentRangeStart w:id="42"/>
      <w:del w:id="43" w:author="Ionut Hodoroaga" w:date="2021-05-06T19:40:00Z">
        <w:r w:rsidRPr="00B25FFA" w:rsidDel="001D2C6A">
          <w:rPr>
            <w:rFonts w:cstheme="minorHAnsi"/>
            <w:sz w:val="24"/>
            <w:szCs w:val="24"/>
          </w:rPr>
          <w:delText>traditional industries</w:delText>
        </w:r>
        <w:commentRangeEnd w:id="41"/>
        <w:r w:rsidR="00D14316" w:rsidDel="001D2C6A">
          <w:rPr>
            <w:rStyle w:val="CommentReference"/>
          </w:rPr>
          <w:commentReference w:id="41"/>
        </w:r>
      </w:del>
      <w:commentRangeEnd w:id="42"/>
      <w:r w:rsidR="001D2C6A">
        <w:rPr>
          <w:rStyle w:val="CommentReference"/>
        </w:rPr>
        <w:commentReference w:id="42"/>
      </w:r>
      <w:del w:id="44" w:author="Ionut Hodoroaga" w:date="2021-05-06T19:40:00Z">
        <w:r w:rsidRPr="00B25FFA" w:rsidDel="001D2C6A">
          <w:rPr>
            <w:rFonts w:cstheme="minorHAnsi"/>
            <w:sz w:val="24"/>
            <w:szCs w:val="24"/>
          </w:rPr>
          <w:delText>,</w:delText>
        </w:r>
      </w:del>
      <w:r w:rsidRPr="00B25FFA">
        <w:rPr>
          <w:rFonts w:cstheme="minorHAnsi"/>
          <w:sz w:val="24"/>
          <w:szCs w:val="24"/>
        </w:rPr>
        <w:t xml:space="preserve"> whereas the Shenzhen SE includes companies which are highly technological. </w:t>
      </w:r>
      <w:r w:rsidR="00015F09">
        <w:rPr>
          <w:rFonts w:cstheme="minorHAnsi"/>
          <w:sz w:val="24"/>
          <w:szCs w:val="24"/>
        </w:rPr>
        <w:t>Hence, the following sub-question:</w:t>
      </w:r>
    </w:p>
    <w:p w14:paraId="6BD5D91C" w14:textId="4878A94B" w:rsidR="00015F09" w:rsidRPr="00015F09" w:rsidRDefault="00015F09" w:rsidP="0031541E">
      <w:pPr>
        <w:spacing w:line="360" w:lineRule="auto"/>
        <w:jc w:val="both"/>
        <w:rPr>
          <w:rFonts w:cstheme="minorHAnsi"/>
          <w:i/>
          <w:iCs/>
          <w:sz w:val="24"/>
          <w:szCs w:val="24"/>
        </w:rPr>
      </w:pPr>
      <w:commentRangeStart w:id="45"/>
      <w:r w:rsidRPr="00015F09">
        <w:rPr>
          <w:rFonts w:cstheme="minorHAnsi"/>
          <w:i/>
          <w:iCs/>
          <w:sz w:val="24"/>
          <w:szCs w:val="24"/>
        </w:rPr>
        <w:t>What</w:t>
      </w:r>
      <w:commentRangeEnd w:id="45"/>
      <w:r w:rsidR="005615F8">
        <w:rPr>
          <w:rStyle w:val="CommentReference"/>
        </w:rPr>
        <w:commentReference w:id="45"/>
      </w:r>
      <w:r w:rsidRPr="00015F09">
        <w:rPr>
          <w:rFonts w:cstheme="minorHAnsi"/>
          <w:i/>
          <w:iCs/>
          <w:sz w:val="24"/>
          <w:szCs w:val="24"/>
        </w:rPr>
        <w:t xml:space="preserve"> is the effect of </w:t>
      </w:r>
      <w:del w:id="46" w:author="Ionut Hodoroaga" w:date="2021-05-06T20:27:00Z">
        <w:r w:rsidRPr="00015F09" w:rsidDel="005615F8">
          <w:rPr>
            <w:rFonts w:cstheme="minorHAnsi"/>
            <w:i/>
            <w:iCs/>
            <w:sz w:val="24"/>
            <w:szCs w:val="24"/>
          </w:rPr>
          <w:delText>industry characteristics</w:delText>
        </w:r>
      </w:del>
      <w:ins w:id="47" w:author="Ionut Hodoroaga" w:date="2021-05-06T20:27:00Z">
        <w:r w:rsidR="005615F8">
          <w:rPr>
            <w:rFonts w:cstheme="minorHAnsi"/>
            <w:i/>
            <w:iCs/>
            <w:sz w:val="24"/>
            <w:szCs w:val="24"/>
          </w:rPr>
          <w:t xml:space="preserve">company fundamentals and </w:t>
        </w:r>
      </w:ins>
      <w:ins w:id="48" w:author="Ionut Hodoroaga" w:date="2021-05-06T20:31:00Z">
        <w:r w:rsidR="005615F8">
          <w:rPr>
            <w:rFonts w:cstheme="minorHAnsi"/>
            <w:i/>
            <w:iCs/>
            <w:sz w:val="24"/>
            <w:szCs w:val="24"/>
          </w:rPr>
          <w:t>their corresponding sector</w:t>
        </w:r>
      </w:ins>
      <w:r w:rsidRPr="00015F09">
        <w:rPr>
          <w:rFonts w:cstheme="minorHAnsi"/>
          <w:i/>
          <w:iCs/>
          <w:sz w:val="24"/>
          <w:szCs w:val="24"/>
        </w:rPr>
        <w:t xml:space="preserve"> on </w:t>
      </w:r>
      <w:ins w:id="49" w:author="Ionut Hodoroaga" w:date="2021-05-06T20:28:00Z">
        <w:r w:rsidR="005615F8">
          <w:rPr>
            <w:rFonts w:cstheme="minorHAnsi"/>
            <w:i/>
            <w:iCs/>
            <w:sz w:val="24"/>
            <w:szCs w:val="24"/>
          </w:rPr>
          <w:t>stock price reaction</w:t>
        </w:r>
      </w:ins>
      <w:del w:id="50" w:author="Ionut Hodoroaga" w:date="2021-05-06T20:28:00Z">
        <w:r w:rsidRPr="00015F09" w:rsidDel="005615F8">
          <w:rPr>
            <w:rFonts w:cstheme="minorHAnsi"/>
            <w:i/>
            <w:iCs/>
            <w:sz w:val="24"/>
            <w:szCs w:val="24"/>
          </w:rPr>
          <w:delText>the</w:delText>
        </w:r>
      </w:del>
      <w:r w:rsidRPr="00015F09">
        <w:rPr>
          <w:rFonts w:cstheme="minorHAnsi"/>
          <w:i/>
          <w:iCs/>
          <w:sz w:val="24"/>
          <w:szCs w:val="24"/>
        </w:rPr>
        <w:t xml:space="preserve"> </w:t>
      </w:r>
      <w:del w:id="51" w:author="Ionut Hodoroaga" w:date="2021-05-06T20:27:00Z">
        <w:r w:rsidRPr="00015F09" w:rsidDel="005615F8">
          <w:rPr>
            <w:rFonts w:cstheme="minorHAnsi"/>
            <w:i/>
            <w:iCs/>
            <w:sz w:val="24"/>
            <w:szCs w:val="24"/>
          </w:rPr>
          <w:delText>market reaction</w:delText>
        </w:r>
      </w:del>
      <w:r w:rsidRPr="00015F09">
        <w:rPr>
          <w:rFonts w:cstheme="minorHAnsi"/>
          <w:i/>
          <w:iCs/>
          <w:sz w:val="24"/>
          <w:szCs w:val="24"/>
        </w:rPr>
        <w:t xml:space="preserve"> around the time of the vaccine approval announcements?</w:t>
      </w:r>
    </w:p>
    <w:p w14:paraId="02D1137E" w14:textId="20317B15" w:rsidR="004A10E1" w:rsidRDefault="004A10E1" w:rsidP="0031541E">
      <w:pPr>
        <w:spacing w:line="360" w:lineRule="auto"/>
        <w:jc w:val="both"/>
        <w:rPr>
          <w:rFonts w:cstheme="minorHAnsi"/>
          <w:sz w:val="24"/>
          <w:szCs w:val="24"/>
        </w:rPr>
      </w:pPr>
      <w:r w:rsidRPr="00B25FFA">
        <w:rPr>
          <w:rFonts w:cstheme="minorHAnsi"/>
          <w:sz w:val="24"/>
          <w:szCs w:val="24"/>
        </w:rPr>
        <w:lastRenderedPageBreak/>
        <w:t xml:space="preserve">He, </w:t>
      </w:r>
      <w:proofErr w:type="gramStart"/>
      <w:r w:rsidRPr="00B25FFA">
        <w:rPr>
          <w:rFonts w:cstheme="minorHAnsi"/>
          <w:sz w:val="24"/>
          <w:szCs w:val="24"/>
        </w:rPr>
        <w:t>Sun</w:t>
      </w:r>
      <w:proofErr w:type="gramEnd"/>
      <w:r w:rsidRPr="00B25FFA">
        <w:rPr>
          <w:rFonts w:cstheme="minorHAnsi"/>
          <w:sz w:val="24"/>
          <w:szCs w:val="24"/>
        </w:rPr>
        <w:t xml:space="preserve"> and Zhang (2020) further break the impact of covid-19 on each industry with different event windows. 30 days after the event day, the sectors which showed the largest negative CARs are agriculture (CAR ~ -1.12%), </w:t>
      </w:r>
      <w:proofErr w:type="spellStart"/>
      <w:r w:rsidRPr="00B25FFA">
        <w:rPr>
          <w:rFonts w:cstheme="minorHAnsi"/>
          <w:sz w:val="24"/>
          <w:szCs w:val="24"/>
        </w:rPr>
        <w:t>electric&amp;heating</w:t>
      </w:r>
      <w:proofErr w:type="spellEnd"/>
      <w:r w:rsidRPr="00B25FFA">
        <w:rPr>
          <w:rFonts w:cstheme="minorHAnsi"/>
          <w:sz w:val="24"/>
          <w:szCs w:val="24"/>
        </w:rPr>
        <w:t xml:space="preserve"> (CAR~ -0.59%), transportation (CAR ~ -0.33%), environment (CAR~-0.73%) and information technology (CAR~ -0.65%). These are significant at the 1% confidence level. Lastly, He, </w:t>
      </w:r>
      <w:proofErr w:type="spellStart"/>
      <w:r w:rsidRPr="00B25FFA">
        <w:rPr>
          <w:rFonts w:cstheme="minorHAnsi"/>
          <w:sz w:val="24"/>
          <w:szCs w:val="24"/>
        </w:rPr>
        <w:t>Zun</w:t>
      </w:r>
      <w:proofErr w:type="spellEnd"/>
      <w:r w:rsidRPr="00B25FFA">
        <w:rPr>
          <w:rFonts w:cstheme="minorHAnsi"/>
          <w:sz w:val="24"/>
          <w:szCs w:val="24"/>
        </w:rPr>
        <w:t xml:space="preserve"> and Zhang (2020) investigate how covid-19 impacted companies with different equity properties, and argue they have different capabilities to deal with external shocks. They find that the </w:t>
      </w:r>
      <w:del w:id="52" w:author="Ionut Hodoroaga" w:date="2021-05-07T00:28:00Z">
        <w:r w:rsidRPr="00B25FFA" w:rsidDel="00877375">
          <w:rPr>
            <w:rFonts w:cstheme="minorHAnsi"/>
            <w:sz w:val="24"/>
            <w:szCs w:val="24"/>
          </w:rPr>
          <w:delText xml:space="preserve">state-owned, traditional enterprises </w:delText>
        </w:r>
      </w:del>
      <w:ins w:id="53" w:author="Ionut Hodoroaga" w:date="2021-05-07T00:28:00Z">
        <w:r w:rsidR="00877375">
          <w:rPr>
            <w:rFonts w:cstheme="minorHAnsi"/>
            <w:sz w:val="24"/>
            <w:szCs w:val="24"/>
          </w:rPr>
          <w:t xml:space="preserve">non-technological companies </w:t>
        </w:r>
      </w:ins>
      <w:r w:rsidRPr="00B25FFA">
        <w:rPr>
          <w:rFonts w:cstheme="minorHAnsi"/>
          <w:sz w:val="24"/>
          <w:szCs w:val="24"/>
        </w:rPr>
        <w:t xml:space="preserve">showed significant negative CARs on all event windows chosen. In contrast, </w:t>
      </w:r>
      <w:del w:id="54" w:author="Ionut Hodoroaga" w:date="2021-05-07T00:28:00Z">
        <w:r w:rsidRPr="00B25FFA" w:rsidDel="00877375">
          <w:rPr>
            <w:rFonts w:cstheme="minorHAnsi"/>
            <w:sz w:val="24"/>
            <w:szCs w:val="24"/>
          </w:rPr>
          <w:delText>non-state-owned, mainly</w:delText>
        </w:r>
      </w:del>
      <w:r w:rsidRPr="00B25FFA">
        <w:rPr>
          <w:rFonts w:cstheme="minorHAnsi"/>
          <w:sz w:val="24"/>
          <w:szCs w:val="24"/>
        </w:rPr>
        <w:t xml:space="preserve"> </w:t>
      </w:r>
      <w:ins w:id="55" w:author="Ionut Hodoroaga" w:date="2021-05-07T00:28:00Z">
        <w:r w:rsidR="00877375">
          <w:rPr>
            <w:rFonts w:cstheme="minorHAnsi"/>
            <w:sz w:val="24"/>
            <w:szCs w:val="24"/>
          </w:rPr>
          <w:t xml:space="preserve">most </w:t>
        </w:r>
      </w:ins>
      <w:r w:rsidRPr="00B25FFA">
        <w:rPr>
          <w:rFonts w:cstheme="minorHAnsi"/>
          <w:sz w:val="24"/>
          <w:szCs w:val="24"/>
        </w:rPr>
        <w:t xml:space="preserve">technological companies showed significant positive CARs on all event windows. </w:t>
      </w:r>
    </w:p>
    <w:p w14:paraId="301C1B79" w14:textId="1DE81A36" w:rsidR="00EB2C29" w:rsidRPr="00EB2C29" w:rsidRDefault="00EB2C29" w:rsidP="0031541E">
      <w:pPr>
        <w:spacing w:line="360" w:lineRule="auto"/>
        <w:jc w:val="both"/>
        <w:rPr>
          <w:rFonts w:cstheme="minorHAnsi"/>
          <w:i/>
          <w:iCs/>
          <w:sz w:val="24"/>
          <w:szCs w:val="24"/>
        </w:rPr>
      </w:pPr>
      <w:r w:rsidRPr="00EB2C29">
        <w:rPr>
          <w:rFonts w:cstheme="minorHAnsi"/>
          <w:i/>
          <w:iCs/>
          <w:sz w:val="24"/>
          <w:szCs w:val="24"/>
        </w:rPr>
        <w:t xml:space="preserve">H1: </w:t>
      </w:r>
      <w:ins w:id="56" w:author="Ionut Hodoroaga" w:date="2021-05-06T20:24:00Z">
        <w:r w:rsidR="005615F8">
          <w:rPr>
            <w:rFonts w:cstheme="minorHAnsi"/>
            <w:i/>
            <w:iCs/>
            <w:sz w:val="24"/>
            <w:szCs w:val="24"/>
          </w:rPr>
          <w:t xml:space="preserve">Companies exhibited </w:t>
        </w:r>
      </w:ins>
      <w:ins w:id="57" w:author="Ionut Hodoroaga" w:date="2021-05-06T20:26:00Z">
        <w:r w:rsidR="005615F8">
          <w:rPr>
            <w:rFonts w:cstheme="minorHAnsi"/>
            <w:i/>
            <w:iCs/>
            <w:sz w:val="24"/>
            <w:szCs w:val="24"/>
          </w:rPr>
          <w:t xml:space="preserve">cumulative </w:t>
        </w:r>
      </w:ins>
      <w:ins w:id="58" w:author="Ionut Hodoroaga" w:date="2021-05-06T20:25:00Z">
        <w:r w:rsidR="005615F8">
          <w:rPr>
            <w:rFonts w:cstheme="minorHAnsi"/>
            <w:i/>
            <w:iCs/>
            <w:sz w:val="24"/>
            <w:szCs w:val="24"/>
          </w:rPr>
          <w:t xml:space="preserve">abnormal returns around the vaccine approval announcements. </w:t>
        </w:r>
      </w:ins>
      <w:del w:id="59" w:author="Ionut Hodoroaga" w:date="2021-05-06T20:25:00Z">
        <w:r w:rsidRPr="00EB2C29" w:rsidDel="005615F8">
          <w:rPr>
            <w:rFonts w:cstheme="minorHAnsi"/>
            <w:i/>
            <w:iCs/>
            <w:sz w:val="24"/>
            <w:szCs w:val="24"/>
          </w:rPr>
          <w:delText xml:space="preserve">The vaccine approval announcements </w:delText>
        </w:r>
      </w:del>
      <w:del w:id="60" w:author="Ionut Hodoroaga" w:date="2021-05-06T19:44:00Z">
        <w:r w:rsidRPr="00EB2C29" w:rsidDel="003323EE">
          <w:rPr>
            <w:rFonts w:cstheme="minorHAnsi"/>
            <w:i/>
            <w:iCs/>
            <w:sz w:val="24"/>
            <w:szCs w:val="24"/>
          </w:rPr>
          <w:delText xml:space="preserve">had </w:delText>
        </w:r>
        <w:commentRangeStart w:id="61"/>
        <w:commentRangeStart w:id="62"/>
        <w:r w:rsidRPr="00EB2C29" w:rsidDel="003323EE">
          <w:rPr>
            <w:rFonts w:cstheme="minorHAnsi"/>
            <w:i/>
            <w:iCs/>
            <w:sz w:val="24"/>
            <w:szCs w:val="24"/>
          </w:rPr>
          <w:delText xml:space="preserve">no impact </w:delText>
        </w:r>
        <w:commentRangeEnd w:id="61"/>
        <w:r w:rsidR="00D14316" w:rsidDel="003323EE">
          <w:rPr>
            <w:rStyle w:val="CommentReference"/>
          </w:rPr>
          <w:commentReference w:id="61"/>
        </w:r>
      </w:del>
      <w:commentRangeEnd w:id="62"/>
      <w:r w:rsidR="005615F8">
        <w:rPr>
          <w:rStyle w:val="CommentReference"/>
        </w:rPr>
        <w:commentReference w:id="62"/>
      </w:r>
      <w:del w:id="63" w:author="Ionut Hodoroaga" w:date="2021-05-06T19:46:00Z">
        <w:r w:rsidRPr="00EB2C29" w:rsidDel="003323EE">
          <w:rPr>
            <w:rFonts w:cstheme="minorHAnsi"/>
            <w:i/>
            <w:iCs/>
            <w:sz w:val="24"/>
            <w:szCs w:val="24"/>
          </w:rPr>
          <w:delText>on stock prices</w:delText>
        </w:r>
      </w:del>
      <w:del w:id="64" w:author="Ionut Hodoroaga" w:date="2021-05-06T20:25:00Z">
        <w:r w:rsidRPr="00EB2C29" w:rsidDel="005615F8">
          <w:rPr>
            <w:rFonts w:cstheme="minorHAnsi"/>
            <w:i/>
            <w:iCs/>
            <w:sz w:val="24"/>
            <w:szCs w:val="24"/>
          </w:rPr>
          <w:delText>, per industry.</w:delText>
        </w:r>
      </w:del>
    </w:p>
    <w:p w14:paraId="63FD2DC0" w14:textId="1DB4A4F4" w:rsidR="004A10E1" w:rsidRDefault="00074EFC" w:rsidP="0031541E">
      <w:pPr>
        <w:spacing w:line="360" w:lineRule="auto"/>
        <w:jc w:val="both"/>
        <w:rPr>
          <w:ins w:id="65" w:author="Ionut Hodoroaga" w:date="2021-05-06T20:44:00Z"/>
          <w:rFonts w:cstheme="minorHAnsi"/>
          <w:sz w:val="24"/>
          <w:szCs w:val="24"/>
        </w:rPr>
      </w:pPr>
      <w:commentRangeStart w:id="66"/>
      <w:commentRangeStart w:id="67"/>
      <w:r>
        <w:rPr>
          <w:rFonts w:cstheme="minorHAnsi"/>
          <w:sz w:val="24"/>
          <w:szCs w:val="24"/>
        </w:rPr>
        <w:t xml:space="preserve">In another paper, </w:t>
      </w:r>
      <w:proofErr w:type="spellStart"/>
      <w:r>
        <w:rPr>
          <w:rFonts w:cstheme="minorHAnsi"/>
          <w:sz w:val="24"/>
          <w:szCs w:val="24"/>
        </w:rPr>
        <w:t>Xiong</w:t>
      </w:r>
      <w:proofErr w:type="spellEnd"/>
      <w:r>
        <w:rPr>
          <w:rFonts w:cstheme="minorHAnsi"/>
          <w:sz w:val="24"/>
          <w:szCs w:val="24"/>
        </w:rPr>
        <w:t>, Wu, Hou and Zhang (2020) investigate the investors’ responses to the covid-19 pandemic using the event study method.</w:t>
      </w:r>
      <w:commentRangeEnd w:id="66"/>
      <w:r w:rsidR="00D14316">
        <w:rPr>
          <w:rStyle w:val="CommentReference"/>
        </w:rPr>
        <w:commentReference w:id="66"/>
      </w:r>
      <w:commentRangeEnd w:id="67"/>
      <w:r w:rsidR="00702398">
        <w:rPr>
          <w:rStyle w:val="CommentReference"/>
        </w:rPr>
        <w:commentReference w:id="67"/>
      </w:r>
      <w:r>
        <w:rPr>
          <w:rFonts w:cstheme="minorHAnsi"/>
          <w:sz w:val="24"/>
          <w:szCs w:val="24"/>
        </w:rPr>
        <w:t xml:space="preserve"> They find that institutional investors</w:t>
      </w:r>
      <w:del w:id="68" w:author="Ionut Hodoroaga" w:date="2021-05-06T21:28:00Z">
        <w:r w:rsidDel="006F4ECE">
          <w:rPr>
            <w:rFonts w:cstheme="minorHAnsi"/>
            <w:sz w:val="24"/>
            <w:szCs w:val="24"/>
          </w:rPr>
          <w:delText>, namely</w:delText>
        </w:r>
      </w:del>
      <w:r>
        <w:rPr>
          <w:rFonts w:cstheme="minorHAnsi"/>
          <w:sz w:val="24"/>
          <w:szCs w:val="24"/>
        </w:rPr>
        <w:t xml:space="preserve"> </w:t>
      </w:r>
      <w:del w:id="69" w:author="Ionut Hodoroaga" w:date="2021-05-06T21:28:00Z">
        <w:r w:rsidDel="006F4ECE">
          <w:rPr>
            <w:rFonts w:cstheme="minorHAnsi"/>
            <w:sz w:val="24"/>
            <w:szCs w:val="24"/>
          </w:rPr>
          <w:delText xml:space="preserve">buy and sell speculators, </w:delText>
        </w:r>
      </w:del>
      <w:r>
        <w:rPr>
          <w:rFonts w:cstheme="minorHAnsi"/>
          <w:sz w:val="24"/>
          <w:szCs w:val="24"/>
        </w:rPr>
        <w:t xml:space="preserve">have a significantly negative impact on market reaction of the companies. They also show that firms in the industries that </w:t>
      </w:r>
      <w:commentRangeStart w:id="70"/>
      <w:commentRangeStart w:id="71"/>
      <w:r>
        <w:rPr>
          <w:rFonts w:cstheme="minorHAnsi"/>
          <w:sz w:val="24"/>
          <w:szCs w:val="24"/>
        </w:rPr>
        <w:t xml:space="preserve">are more affected by the emergence </w:t>
      </w:r>
      <w:commentRangeEnd w:id="70"/>
      <w:r w:rsidR="00D14316">
        <w:rPr>
          <w:rStyle w:val="CommentReference"/>
        </w:rPr>
        <w:commentReference w:id="70"/>
      </w:r>
      <w:commentRangeEnd w:id="71"/>
      <w:r w:rsidR="00BC55D5">
        <w:rPr>
          <w:rStyle w:val="CommentReference"/>
        </w:rPr>
        <w:commentReference w:id="71"/>
      </w:r>
      <w:r>
        <w:rPr>
          <w:rFonts w:cstheme="minorHAnsi"/>
          <w:sz w:val="24"/>
          <w:szCs w:val="24"/>
        </w:rPr>
        <w:t xml:space="preserve">of the virus show significantly lower CARs. </w:t>
      </w:r>
      <w:ins w:id="72" w:author="Ionut Hodoroaga" w:date="2021-05-06T21:35:00Z">
        <w:r w:rsidR="00BC55D5">
          <w:rPr>
            <w:rFonts w:cstheme="minorHAnsi"/>
            <w:sz w:val="24"/>
            <w:szCs w:val="24"/>
          </w:rPr>
          <w:t>They</w:t>
        </w:r>
      </w:ins>
      <w:ins w:id="73" w:author="Ionut Hodoroaga" w:date="2021-05-06T21:37:00Z">
        <w:r w:rsidR="00BC55D5">
          <w:rPr>
            <w:rFonts w:cstheme="minorHAnsi"/>
            <w:sz w:val="24"/>
            <w:szCs w:val="24"/>
          </w:rPr>
          <w:t xml:space="preserve"> take over which industries are vul</w:t>
        </w:r>
      </w:ins>
      <w:ins w:id="74" w:author="Ionut Hodoroaga" w:date="2021-05-06T21:38:00Z">
        <w:r w:rsidR="00BC55D5">
          <w:rPr>
            <w:rFonts w:cstheme="minorHAnsi"/>
            <w:sz w:val="24"/>
            <w:szCs w:val="24"/>
          </w:rPr>
          <w:t xml:space="preserve">nerable to a pandemic from previous research by Kong and </w:t>
        </w:r>
        <w:proofErr w:type="spellStart"/>
        <w:r w:rsidR="00BC55D5">
          <w:rPr>
            <w:rFonts w:cstheme="minorHAnsi"/>
            <w:sz w:val="24"/>
            <w:szCs w:val="24"/>
          </w:rPr>
          <w:t>Su</w:t>
        </w:r>
        <w:proofErr w:type="spellEnd"/>
        <w:r w:rsidR="00BC55D5">
          <w:rPr>
            <w:rFonts w:cstheme="minorHAnsi"/>
            <w:sz w:val="24"/>
            <w:szCs w:val="24"/>
          </w:rPr>
          <w:t xml:space="preserve"> (2019) and Shen et al. (2020)</w:t>
        </w:r>
      </w:ins>
      <w:ins w:id="75" w:author="Ionut Hodoroaga" w:date="2021-05-06T21:36:00Z">
        <w:r w:rsidR="00BC55D5">
          <w:rPr>
            <w:rFonts w:cstheme="minorHAnsi"/>
            <w:sz w:val="24"/>
            <w:szCs w:val="24"/>
          </w:rPr>
          <w:t xml:space="preserve">. They also use an event study methodology </w:t>
        </w:r>
      </w:ins>
      <w:ins w:id="76" w:author="Ionut Hodoroaga" w:date="2021-05-06T21:39:00Z">
        <w:r w:rsidR="00BC55D5">
          <w:rPr>
            <w:rFonts w:cstheme="minorHAnsi"/>
            <w:sz w:val="24"/>
            <w:szCs w:val="24"/>
          </w:rPr>
          <w:t xml:space="preserve">and various regressions </w:t>
        </w:r>
      </w:ins>
      <w:ins w:id="77" w:author="Ionut Hodoroaga" w:date="2021-05-06T21:36:00Z">
        <w:r w:rsidR="00BC55D5">
          <w:rPr>
            <w:rFonts w:cstheme="minorHAnsi"/>
            <w:sz w:val="24"/>
            <w:szCs w:val="24"/>
          </w:rPr>
          <w:t xml:space="preserve">to </w:t>
        </w:r>
      </w:ins>
      <w:ins w:id="78" w:author="Ionut Hodoroaga" w:date="2021-05-06T21:37:00Z">
        <w:r w:rsidR="00BC55D5">
          <w:rPr>
            <w:rFonts w:cstheme="minorHAnsi"/>
            <w:sz w:val="24"/>
            <w:szCs w:val="24"/>
          </w:rPr>
          <w:t xml:space="preserve">explain their findings. </w:t>
        </w:r>
      </w:ins>
      <w:r>
        <w:rPr>
          <w:rFonts w:cstheme="minorHAnsi"/>
          <w:sz w:val="24"/>
          <w:szCs w:val="24"/>
        </w:rPr>
        <w:t xml:space="preserve">Cheng, </w:t>
      </w:r>
      <w:proofErr w:type="gramStart"/>
      <w:r>
        <w:rPr>
          <w:rFonts w:cstheme="minorHAnsi"/>
          <w:sz w:val="24"/>
          <w:szCs w:val="24"/>
        </w:rPr>
        <w:t>Jang</w:t>
      </w:r>
      <w:proofErr w:type="gramEnd"/>
      <w:r>
        <w:rPr>
          <w:rFonts w:cstheme="minorHAnsi"/>
          <w:sz w:val="24"/>
          <w:szCs w:val="24"/>
        </w:rPr>
        <w:t xml:space="preserve"> and Kim (2020) examine the effect of the SARS outbreak on Taiwanese hotel stock movements. Hotel stocks </w:t>
      </w:r>
      <w:r w:rsidR="00BB47EC">
        <w:rPr>
          <w:rFonts w:cstheme="minorHAnsi"/>
          <w:sz w:val="24"/>
          <w:szCs w:val="24"/>
        </w:rPr>
        <w:t xml:space="preserve">had significant declines in earnings and stock prices, as the industry faced higher than average risk during the SARS-outbreak period. </w:t>
      </w:r>
    </w:p>
    <w:p w14:paraId="438BF213" w14:textId="4AA37703" w:rsidR="003D7BA9" w:rsidRDefault="003D7BA9" w:rsidP="0031541E">
      <w:pPr>
        <w:spacing w:line="360" w:lineRule="auto"/>
        <w:jc w:val="both"/>
        <w:rPr>
          <w:rFonts w:cstheme="minorHAnsi"/>
          <w:sz w:val="24"/>
          <w:szCs w:val="24"/>
        </w:rPr>
      </w:pPr>
      <w:ins w:id="79" w:author="Ionut Hodoroaga" w:date="2021-05-06T20:47:00Z">
        <w:r>
          <w:rPr>
            <w:rFonts w:cstheme="minorHAnsi"/>
            <w:sz w:val="24"/>
            <w:szCs w:val="24"/>
          </w:rPr>
          <w:t>From a theory standpoint, t</w:t>
        </w:r>
      </w:ins>
      <w:ins w:id="80" w:author="Ionut Hodoroaga" w:date="2021-05-06T20:44:00Z">
        <w:r>
          <w:rPr>
            <w:rFonts w:cstheme="minorHAnsi"/>
            <w:sz w:val="24"/>
            <w:szCs w:val="24"/>
          </w:rPr>
          <w:t>h</w:t>
        </w:r>
      </w:ins>
      <w:ins w:id="81" w:author="Ionut Hodoroaga" w:date="2021-05-06T20:45:00Z">
        <w:r>
          <w:rPr>
            <w:rFonts w:cstheme="minorHAnsi"/>
            <w:sz w:val="24"/>
            <w:szCs w:val="24"/>
          </w:rPr>
          <w:t xml:space="preserve">is research paper will determine to what extent the efficient market hypothesis holds, namely </w:t>
        </w:r>
      </w:ins>
      <w:ins w:id="82" w:author="Ionut Hodoroaga" w:date="2021-05-06T20:46:00Z">
        <w:r>
          <w:rPr>
            <w:rFonts w:cstheme="minorHAnsi"/>
            <w:sz w:val="24"/>
            <w:szCs w:val="24"/>
          </w:rPr>
          <w:t xml:space="preserve">whether the vaccine approval announcements had an impact on stock prices. </w:t>
        </w:r>
      </w:ins>
      <w:ins w:id="83" w:author="Ionut Hodoroaga" w:date="2021-05-06T20:47:00Z">
        <w:r>
          <w:rPr>
            <w:rFonts w:cstheme="minorHAnsi"/>
            <w:sz w:val="24"/>
            <w:szCs w:val="24"/>
          </w:rPr>
          <w:t>From an empiric</w:t>
        </w:r>
      </w:ins>
      <w:ins w:id="84" w:author="Ionut Hodoroaga" w:date="2021-05-06T20:49:00Z">
        <w:r>
          <w:rPr>
            <w:rFonts w:cstheme="minorHAnsi"/>
            <w:sz w:val="24"/>
            <w:szCs w:val="24"/>
          </w:rPr>
          <w:t>al</w:t>
        </w:r>
      </w:ins>
      <w:ins w:id="85" w:author="Ionut Hodoroaga" w:date="2021-05-06T20:47:00Z">
        <w:r>
          <w:rPr>
            <w:rFonts w:cstheme="minorHAnsi"/>
            <w:sz w:val="24"/>
            <w:szCs w:val="24"/>
          </w:rPr>
          <w:t xml:space="preserve"> perspective, </w:t>
        </w:r>
      </w:ins>
      <w:ins w:id="86" w:author="Ionut Hodoroaga" w:date="2021-05-06T20:49:00Z">
        <w:r>
          <w:rPr>
            <w:rFonts w:cstheme="minorHAnsi"/>
            <w:sz w:val="24"/>
            <w:szCs w:val="24"/>
          </w:rPr>
          <w:t>t</w:t>
        </w:r>
      </w:ins>
      <w:ins w:id="87" w:author="Ionut Hodoroaga" w:date="2021-05-06T20:50:00Z">
        <w:r>
          <w:rPr>
            <w:rFonts w:cstheme="minorHAnsi"/>
            <w:sz w:val="24"/>
            <w:szCs w:val="24"/>
          </w:rPr>
          <w:t>his paper will determine whether there were abnormal returns in the S&amp;P 500 around</w:t>
        </w:r>
      </w:ins>
      <w:ins w:id="88" w:author="Ionut Hodoroaga" w:date="2021-05-06T20:51:00Z">
        <w:r>
          <w:rPr>
            <w:rFonts w:cstheme="minorHAnsi"/>
            <w:sz w:val="24"/>
            <w:szCs w:val="24"/>
          </w:rPr>
          <w:t xml:space="preserve"> the vaccine approval announcements</w:t>
        </w:r>
      </w:ins>
      <w:ins w:id="89" w:author="Ionut Hodoroaga" w:date="2021-05-06T20:53:00Z">
        <w:r w:rsidR="00CD370B">
          <w:rPr>
            <w:rFonts w:cstheme="minorHAnsi"/>
            <w:sz w:val="24"/>
            <w:szCs w:val="24"/>
          </w:rPr>
          <w:t xml:space="preserve">, controlling for industry </w:t>
        </w:r>
      </w:ins>
      <w:ins w:id="90" w:author="Ionut Hodoroaga" w:date="2021-05-06T20:55:00Z">
        <w:r w:rsidR="00CD370B">
          <w:rPr>
            <w:rFonts w:cstheme="minorHAnsi"/>
            <w:sz w:val="24"/>
            <w:szCs w:val="24"/>
          </w:rPr>
          <w:t xml:space="preserve">type </w:t>
        </w:r>
      </w:ins>
      <w:ins w:id="91" w:author="Ionut Hodoroaga" w:date="2021-05-06T20:53:00Z">
        <w:r w:rsidR="00CD370B">
          <w:rPr>
            <w:rFonts w:cstheme="minorHAnsi"/>
            <w:sz w:val="24"/>
            <w:szCs w:val="24"/>
          </w:rPr>
          <w:t xml:space="preserve">and company fundamentals. </w:t>
        </w:r>
      </w:ins>
      <w:ins w:id="92" w:author="Ionut Hodoroaga" w:date="2021-05-06T20:51:00Z">
        <w:r>
          <w:rPr>
            <w:rFonts w:cstheme="minorHAnsi"/>
            <w:sz w:val="24"/>
            <w:szCs w:val="24"/>
          </w:rPr>
          <w:t>This is in contrast with most other papers</w:t>
        </w:r>
      </w:ins>
      <w:ins w:id="93" w:author="Ionut Hodoroaga" w:date="2021-05-06T20:54:00Z">
        <w:r w:rsidR="00CD370B">
          <w:rPr>
            <w:rFonts w:cstheme="minorHAnsi"/>
            <w:sz w:val="24"/>
            <w:szCs w:val="24"/>
          </w:rPr>
          <w:t xml:space="preserve">, which </w:t>
        </w:r>
      </w:ins>
      <w:ins w:id="94" w:author="Ionut Hodoroaga" w:date="2021-05-06T20:58:00Z">
        <w:r w:rsidR="00CD370B">
          <w:rPr>
            <w:rFonts w:cstheme="minorHAnsi"/>
            <w:sz w:val="24"/>
            <w:szCs w:val="24"/>
          </w:rPr>
          <w:t xml:space="preserve">investigate </w:t>
        </w:r>
      </w:ins>
      <w:ins w:id="95" w:author="Ionut Hodoroaga" w:date="2021-05-06T20:54:00Z">
        <w:r w:rsidR="00CD370B">
          <w:rPr>
            <w:rFonts w:cstheme="minorHAnsi"/>
            <w:sz w:val="24"/>
            <w:szCs w:val="24"/>
          </w:rPr>
          <w:lastRenderedPageBreak/>
          <w:t xml:space="preserve">abnormal returns </w:t>
        </w:r>
      </w:ins>
      <w:ins w:id="96" w:author="Ionut Hodoroaga" w:date="2021-05-06T20:58:00Z">
        <w:r w:rsidR="00CD370B">
          <w:rPr>
            <w:rFonts w:cstheme="minorHAnsi"/>
            <w:sz w:val="24"/>
            <w:szCs w:val="24"/>
          </w:rPr>
          <w:t xml:space="preserve">in </w:t>
        </w:r>
      </w:ins>
      <w:ins w:id="97" w:author="Ionut Hodoroaga" w:date="2021-05-06T20:54:00Z">
        <w:r w:rsidR="00CD370B">
          <w:rPr>
            <w:rFonts w:cstheme="minorHAnsi"/>
            <w:sz w:val="24"/>
            <w:szCs w:val="24"/>
          </w:rPr>
          <w:t>the beginning of the pandemic</w:t>
        </w:r>
      </w:ins>
      <w:ins w:id="98" w:author="Ionut Hodoroaga" w:date="2021-05-06T20:58:00Z">
        <w:r w:rsidR="00CD370B">
          <w:rPr>
            <w:rFonts w:cstheme="minorHAnsi"/>
            <w:sz w:val="24"/>
            <w:szCs w:val="24"/>
          </w:rPr>
          <w:t>,</w:t>
        </w:r>
      </w:ins>
      <w:ins w:id="99" w:author="Ionut Hodoroaga" w:date="2021-05-06T20:55:00Z">
        <w:r w:rsidR="00CD370B">
          <w:rPr>
            <w:rFonts w:cstheme="minorHAnsi"/>
            <w:sz w:val="24"/>
            <w:szCs w:val="24"/>
          </w:rPr>
          <w:t xml:space="preserve"> and which largely do not control for company fundamentals.</w:t>
        </w:r>
      </w:ins>
      <w:ins w:id="100" w:author="Ionut Hodoroaga" w:date="2021-05-06T21:13:00Z">
        <w:r w:rsidR="00702398">
          <w:rPr>
            <w:rFonts w:cstheme="minorHAnsi"/>
            <w:sz w:val="24"/>
            <w:szCs w:val="24"/>
          </w:rPr>
          <w:t xml:space="preserve"> </w:t>
        </w:r>
      </w:ins>
    </w:p>
    <w:p w14:paraId="6F9DD2D6" w14:textId="1CFF59E2" w:rsidR="00EB2C29" w:rsidRPr="00EB2C29" w:rsidDel="00877375" w:rsidRDefault="00EB2C29" w:rsidP="0031541E">
      <w:pPr>
        <w:spacing w:line="360" w:lineRule="auto"/>
        <w:jc w:val="both"/>
        <w:rPr>
          <w:del w:id="101" w:author="Ionut Hodoroaga" w:date="2021-05-07T00:36:00Z"/>
          <w:rFonts w:cstheme="minorHAnsi"/>
          <w:i/>
          <w:iCs/>
          <w:sz w:val="24"/>
          <w:szCs w:val="24"/>
        </w:rPr>
      </w:pPr>
      <w:commentRangeStart w:id="102"/>
      <w:commentRangeStart w:id="103"/>
      <w:commentRangeStart w:id="104"/>
      <w:del w:id="105" w:author="Ionut Hodoroaga" w:date="2021-05-07T00:36:00Z">
        <w:r w:rsidRPr="00EB2C29" w:rsidDel="00877375">
          <w:rPr>
            <w:rFonts w:cstheme="minorHAnsi"/>
            <w:i/>
            <w:iCs/>
            <w:sz w:val="24"/>
            <w:szCs w:val="24"/>
          </w:rPr>
          <w:delText xml:space="preserve">H2: </w:delText>
        </w:r>
        <w:commentRangeEnd w:id="102"/>
        <w:r w:rsidR="00D14316" w:rsidDel="00877375">
          <w:rPr>
            <w:rStyle w:val="CommentReference"/>
          </w:rPr>
          <w:commentReference w:id="102"/>
        </w:r>
        <w:commentRangeEnd w:id="103"/>
        <w:r w:rsidR="006F4ECE" w:rsidDel="00877375">
          <w:rPr>
            <w:rStyle w:val="CommentReference"/>
          </w:rPr>
          <w:commentReference w:id="103"/>
        </w:r>
      </w:del>
      <w:commentRangeEnd w:id="104"/>
      <w:r w:rsidR="00DE15C9">
        <w:rPr>
          <w:rStyle w:val="CommentReference"/>
        </w:rPr>
        <w:commentReference w:id="104"/>
      </w:r>
      <w:del w:id="106" w:author="Ionut Hodoroaga" w:date="2021-05-07T00:36:00Z">
        <w:r w:rsidRPr="00EB2C29" w:rsidDel="00877375">
          <w:rPr>
            <w:rFonts w:cstheme="minorHAnsi"/>
            <w:i/>
            <w:iCs/>
            <w:sz w:val="24"/>
            <w:szCs w:val="24"/>
          </w:rPr>
          <w:delText>Companies with a higher level of institutional investors exhibit larger absolute abnormal returns during a vaccine approval announcement.</w:delText>
        </w:r>
      </w:del>
    </w:p>
    <w:p w14:paraId="5411C553" w14:textId="6C0ED83F" w:rsidR="00074EFC" w:rsidRDefault="00BB47EC" w:rsidP="0031541E">
      <w:pPr>
        <w:spacing w:line="360" w:lineRule="auto"/>
        <w:jc w:val="both"/>
        <w:rPr>
          <w:ins w:id="107" w:author="Ionut Hodoroaga" w:date="2021-05-07T01:03:00Z"/>
          <w:rFonts w:cstheme="minorHAnsi"/>
          <w:sz w:val="24"/>
          <w:szCs w:val="24"/>
        </w:rPr>
      </w:pPr>
      <w:commentRangeStart w:id="108"/>
      <w:commentRangeStart w:id="109"/>
      <w:del w:id="110" w:author="Ionut Hodoroaga" w:date="2021-05-06T21:18:00Z">
        <w:r w:rsidDel="00702398">
          <w:rPr>
            <w:rFonts w:cstheme="minorHAnsi"/>
            <w:sz w:val="24"/>
            <w:szCs w:val="24"/>
          </w:rPr>
          <w:delText>The level of cash also dictates how a company’s stock price reacts.</w:delText>
        </w:r>
        <w:commentRangeEnd w:id="108"/>
        <w:r w:rsidR="00D14316" w:rsidDel="00702398">
          <w:rPr>
            <w:rStyle w:val="CommentReference"/>
          </w:rPr>
          <w:commentReference w:id="108"/>
        </w:r>
      </w:del>
      <w:commentRangeEnd w:id="109"/>
      <w:r w:rsidR="00702398">
        <w:rPr>
          <w:rStyle w:val="CommentReference"/>
        </w:rPr>
        <w:commentReference w:id="109"/>
      </w:r>
      <w:del w:id="111" w:author="Ionut Hodoroaga" w:date="2021-05-06T21:18:00Z">
        <w:r w:rsidDel="00702398">
          <w:rPr>
            <w:rFonts w:cstheme="minorHAnsi"/>
            <w:sz w:val="24"/>
            <w:szCs w:val="24"/>
          </w:rPr>
          <w:delText xml:space="preserve"> </w:delText>
        </w:r>
      </w:del>
      <w:del w:id="112" w:author="Ionut Hodoroaga" w:date="2021-05-07T00:47:00Z">
        <w:r w:rsidDel="00DE15C9">
          <w:rPr>
            <w:rFonts w:cstheme="minorHAnsi"/>
            <w:sz w:val="24"/>
            <w:szCs w:val="24"/>
          </w:rPr>
          <w:delText xml:space="preserve">Qin, Huang, Shen and Fu (2020) find that the amount of cash held by a company significantly increased as a result of the pandemic. Xiong, </w:delText>
        </w:r>
      </w:del>
      <w:r>
        <w:rPr>
          <w:rFonts w:cstheme="minorHAnsi"/>
          <w:sz w:val="24"/>
          <w:szCs w:val="24"/>
        </w:rPr>
        <w:t>Wu, Hou, Zhang (2020) look at how other fundamentals and characteristics of a company and industry may have affected the return</w:t>
      </w:r>
      <w:ins w:id="113" w:author="Ionut Hodoroaga" w:date="2021-05-07T00:47:00Z">
        <w:r w:rsidR="00DE15C9">
          <w:rPr>
            <w:rFonts w:cstheme="minorHAnsi"/>
            <w:sz w:val="24"/>
            <w:szCs w:val="24"/>
          </w:rPr>
          <w:t>s using an event study methodology</w:t>
        </w:r>
      </w:ins>
      <w:r>
        <w:rPr>
          <w:rFonts w:cstheme="minorHAnsi"/>
          <w:sz w:val="24"/>
          <w:szCs w:val="24"/>
        </w:rPr>
        <w:t xml:space="preserve">. The amount of cash held did not have a significant effect on the CARs they calculated. </w:t>
      </w:r>
      <w:del w:id="114" w:author="Ionut Hodoroaga" w:date="2021-05-07T00:46:00Z">
        <w:r w:rsidDel="00DE15C9">
          <w:rPr>
            <w:rFonts w:cstheme="minorHAnsi"/>
            <w:sz w:val="24"/>
            <w:szCs w:val="24"/>
          </w:rPr>
          <w:delText>However,</w:delText>
        </w:r>
      </w:del>
      <w:ins w:id="115" w:author="Ionut Hodoroaga" w:date="2021-05-07T00:46:00Z">
        <w:r w:rsidR="00DE15C9">
          <w:rPr>
            <w:rFonts w:cstheme="minorHAnsi"/>
            <w:sz w:val="24"/>
            <w:szCs w:val="24"/>
          </w:rPr>
          <w:t>According to them,</w:t>
        </w:r>
      </w:ins>
      <w:r>
        <w:rPr>
          <w:rFonts w:cstheme="minorHAnsi"/>
          <w:sz w:val="24"/>
          <w:szCs w:val="24"/>
        </w:rPr>
        <w:t xml:space="preserve"> the industry, size, return on assets, the amount of leverage and fixed assets had a significant impact on stock returns.</w:t>
      </w:r>
      <w:ins w:id="116" w:author="Ionut Hodoroaga" w:date="2021-05-07T00:39:00Z">
        <w:r w:rsidR="00DE15C9">
          <w:rPr>
            <w:rFonts w:cstheme="minorHAnsi"/>
            <w:sz w:val="24"/>
            <w:szCs w:val="24"/>
          </w:rPr>
          <w:t xml:space="preserve"> </w:t>
        </w:r>
      </w:ins>
      <w:ins w:id="117" w:author="Ionut Hodoroaga" w:date="2021-05-07T00:48:00Z">
        <w:r w:rsidR="001800D8">
          <w:rPr>
            <w:rFonts w:cstheme="minorHAnsi"/>
            <w:sz w:val="24"/>
            <w:szCs w:val="24"/>
          </w:rPr>
          <w:t xml:space="preserve">Chan, </w:t>
        </w:r>
        <w:proofErr w:type="spellStart"/>
        <w:r w:rsidR="001800D8">
          <w:rPr>
            <w:rFonts w:cstheme="minorHAnsi"/>
            <w:sz w:val="24"/>
            <w:szCs w:val="24"/>
          </w:rPr>
          <w:t>Hamao</w:t>
        </w:r>
        <w:proofErr w:type="spellEnd"/>
        <w:r w:rsidR="001800D8">
          <w:rPr>
            <w:rFonts w:cstheme="minorHAnsi"/>
            <w:sz w:val="24"/>
            <w:szCs w:val="24"/>
          </w:rPr>
          <w:t xml:space="preserve"> and </w:t>
        </w:r>
        <w:proofErr w:type="spellStart"/>
        <w:r w:rsidR="001800D8">
          <w:rPr>
            <w:rFonts w:cstheme="minorHAnsi"/>
            <w:sz w:val="24"/>
            <w:szCs w:val="24"/>
          </w:rPr>
          <w:t>Lakonishok</w:t>
        </w:r>
        <w:proofErr w:type="spellEnd"/>
        <w:r w:rsidR="001800D8">
          <w:rPr>
            <w:rFonts w:cstheme="minorHAnsi"/>
            <w:sz w:val="24"/>
            <w:szCs w:val="24"/>
          </w:rPr>
          <w:t xml:space="preserve"> (1991</w:t>
        </w:r>
      </w:ins>
      <w:ins w:id="118" w:author="Ionut Hodoroaga" w:date="2021-05-07T00:49:00Z">
        <w:r w:rsidR="001800D8">
          <w:rPr>
            <w:rFonts w:cstheme="minorHAnsi"/>
            <w:sz w:val="24"/>
            <w:szCs w:val="24"/>
          </w:rPr>
          <w:t>) look at the effect of the earnings yield, size, book</w:t>
        </w:r>
      </w:ins>
      <w:ins w:id="119" w:author="Ionut Hodoroaga" w:date="2021-05-07T00:50:00Z">
        <w:r w:rsidR="001800D8">
          <w:rPr>
            <w:rFonts w:cstheme="minorHAnsi"/>
            <w:sz w:val="24"/>
            <w:szCs w:val="24"/>
          </w:rPr>
          <w:t xml:space="preserve"> to market ratio and cash yield on stock returns in the Japanese stock market. Of these, </w:t>
        </w:r>
      </w:ins>
      <w:ins w:id="120" w:author="Ionut Hodoroaga" w:date="2021-05-07T00:51:00Z">
        <w:r w:rsidR="001800D8">
          <w:rPr>
            <w:rFonts w:cstheme="minorHAnsi"/>
            <w:sz w:val="24"/>
            <w:szCs w:val="24"/>
          </w:rPr>
          <w:t>the book-to-market variable is the most</w:t>
        </w:r>
      </w:ins>
      <w:ins w:id="121" w:author="Ionut Hodoroaga" w:date="2021-05-07T01:00:00Z">
        <w:r w:rsidR="00CA4F4B">
          <w:rPr>
            <w:rFonts w:cstheme="minorHAnsi"/>
            <w:sz w:val="24"/>
            <w:szCs w:val="24"/>
          </w:rPr>
          <w:t xml:space="preserve"> positively</w:t>
        </w:r>
      </w:ins>
      <w:ins w:id="122" w:author="Ionut Hodoroaga" w:date="2021-05-07T00:51:00Z">
        <w:r w:rsidR="001800D8">
          <w:rPr>
            <w:rFonts w:cstheme="minorHAnsi"/>
            <w:sz w:val="24"/>
            <w:szCs w:val="24"/>
          </w:rPr>
          <w:t xml:space="preserve"> impactful when predicting returns. The cash</w:t>
        </w:r>
      </w:ins>
      <w:ins w:id="123" w:author="Ionut Hodoroaga" w:date="2021-05-07T00:52:00Z">
        <w:r w:rsidR="001800D8">
          <w:rPr>
            <w:rFonts w:cstheme="minorHAnsi"/>
            <w:sz w:val="24"/>
            <w:szCs w:val="24"/>
          </w:rPr>
          <w:t xml:space="preserve"> flow yield also had a significant positive impact on expected returns (Chan, </w:t>
        </w:r>
        <w:proofErr w:type="spellStart"/>
        <w:r w:rsidR="001800D8">
          <w:rPr>
            <w:rFonts w:cstheme="minorHAnsi"/>
            <w:sz w:val="24"/>
            <w:szCs w:val="24"/>
          </w:rPr>
          <w:t>Hamao</w:t>
        </w:r>
        <w:proofErr w:type="spellEnd"/>
        <w:r w:rsidR="001800D8">
          <w:rPr>
            <w:rFonts w:cstheme="minorHAnsi"/>
            <w:sz w:val="24"/>
            <w:szCs w:val="24"/>
          </w:rPr>
          <w:t xml:space="preserve"> and </w:t>
        </w:r>
        <w:proofErr w:type="spellStart"/>
        <w:r w:rsidR="001800D8">
          <w:rPr>
            <w:rFonts w:cstheme="minorHAnsi"/>
            <w:sz w:val="24"/>
            <w:szCs w:val="24"/>
          </w:rPr>
          <w:t>Lakonishok</w:t>
        </w:r>
        <w:proofErr w:type="spellEnd"/>
        <w:r w:rsidR="001800D8">
          <w:rPr>
            <w:rFonts w:cstheme="minorHAnsi"/>
            <w:sz w:val="24"/>
            <w:szCs w:val="24"/>
          </w:rPr>
          <w:t>, 1991).</w:t>
        </w:r>
      </w:ins>
      <w:ins w:id="124" w:author="Ionut Hodoroaga" w:date="2021-05-07T01:03:00Z">
        <w:r w:rsidR="00CA4F4B">
          <w:rPr>
            <w:rFonts w:cstheme="minorHAnsi"/>
            <w:sz w:val="24"/>
            <w:szCs w:val="24"/>
          </w:rPr>
          <w:t xml:space="preserve"> </w:t>
        </w:r>
      </w:ins>
    </w:p>
    <w:p w14:paraId="108AE38C" w14:textId="442869D5" w:rsidR="00CA4F4B" w:rsidRDefault="00CA4F4B" w:rsidP="0031541E">
      <w:pPr>
        <w:spacing w:line="360" w:lineRule="auto"/>
        <w:jc w:val="both"/>
        <w:rPr>
          <w:rFonts w:cstheme="minorHAnsi"/>
          <w:sz w:val="24"/>
          <w:szCs w:val="24"/>
        </w:rPr>
      </w:pPr>
      <w:ins w:id="125" w:author="Ionut Hodoroaga" w:date="2021-05-07T01:03:00Z">
        <w:r>
          <w:rPr>
            <w:rFonts w:cstheme="minorHAnsi"/>
            <w:sz w:val="24"/>
            <w:szCs w:val="24"/>
          </w:rPr>
          <w:t xml:space="preserve">As the latter study is more technical and tests for many statistical assumptions, </w:t>
        </w:r>
      </w:ins>
      <w:ins w:id="126" w:author="Ionut Hodoroaga" w:date="2021-05-07T01:04:00Z">
        <w:r>
          <w:rPr>
            <w:rFonts w:cstheme="minorHAnsi"/>
            <w:sz w:val="24"/>
            <w:szCs w:val="24"/>
          </w:rPr>
          <w:t>the market to book ratio and the cash flow yield effects on the abn</w:t>
        </w:r>
      </w:ins>
      <w:ins w:id="127" w:author="Ionut Hodoroaga" w:date="2021-05-07T01:05:00Z">
        <w:r>
          <w:rPr>
            <w:rFonts w:cstheme="minorHAnsi"/>
            <w:sz w:val="24"/>
            <w:szCs w:val="24"/>
          </w:rPr>
          <w:t>ormal returns of companies will be calculated. Hence, the following two hypotheses are formulated:</w:t>
        </w:r>
      </w:ins>
    </w:p>
    <w:p w14:paraId="6972644C" w14:textId="609EFA88" w:rsidR="00EB2C29" w:rsidRDefault="00EB2C29" w:rsidP="0031541E">
      <w:pPr>
        <w:spacing w:line="360" w:lineRule="auto"/>
        <w:jc w:val="both"/>
        <w:rPr>
          <w:ins w:id="128" w:author="Ionut Hodoroaga" w:date="2021-05-07T01:02:00Z"/>
          <w:rFonts w:cstheme="minorHAnsi"/>
          <w:i/>
          <w:iCs/>
          <w:sz w:val="24"/>
          <w:szCs w:val="24"/>
        </w:rPr>
      </w:pPr>
      <w:r w:rsidRPr="00EB2C29">
        <w:rPr>
          <w:rFonts w:cstheme="minorHAnsi"/>
          <w:i/>
          <w:iCs/>
          <w:sz w:val="24"/>
          <w:szCs w:val="24"/>
        </w:rPr>
        <w:t>H</w:t>
      </w:r>
      <w:ins w:id="129" w:author="Ionut Hodoroaga" w:date="2021-05-07T00:38:00Z">
        <w:r w:rsidR="00DE15C9">
          <w:rPr>
            <w:rFonts w:cstheme="minorHAnsi"/>
            <w:i/>
            <w:iCs/>
            <w:sz w:val="24"/>
            <w:szCs w:val="24"/>
          </w:rPr>
          <w:t>2</w:t>
        </w:r>
      </w:ins>
      <w:del w:id="130" w:author="Ionut Hodoroaga" w:date="2021-05-07T00:38:00Z">
        <w:r w:rsidRPr="00EB2C29" w:rsidDel="00DE15C9">
          <w:rPr>
            <w:rFonts w:cstheme="minorHAnsi"/>
            <w:i/>
            <w:iCs/>
            <w:sz w:val="24"/>
            <w:szCs w:val="24"/>
          </w:rPr>
          <w:delText>3</w:delText>
        </w:r>
      </w:del>
      <w:r w:rsidRPr="00EB2C29">
        <w:rPr>
          <w:rFonts w:cstheme="minorHAnsi"/>
          <w:i/>
          <w:iCs/>
          <w:sz w:val="24"/>
          <w:szCs w:val="24"/>
        </w:rPr>
        <w:t xml:space="preserve">: The </w:t>
      </w:r>
      <w:del w:id="131" w:author="Ionut Hodoroaga" w:date="2021-05-07T01:00:00Z">
        <w:r w:rsidRPr="00EB2C29" w:rsidDel="00CA4F4B">
          <w:rPr>
            <w:rFonts w:cstheme="minorHAnsi"/>
            <w:i/>
            <w:iCs/>
            <w:sz w:val="24"/>
            <w:szCs w:val="24"/>
          </w:rPr>
          <w:delText>amount of leverage</w:delText>
        </w:r>
      </w:del>
      <w:ins w:id="132" w:author="Ionut Hodoroaga" w:date="2021-05-07T01:00:00Z">
        <w:r w:rsidR="00CA4F4B">
          <w:rPr>
            <w:rFonts w:cstheme="minorHAnsi"/>
            <w:i/>
            <w:iCs/>
            <w:sz w:val="24"/>
            <w:szCs w:val="24"/>
          </w:rPr>
          <w:t xml:space="preserve">book </w:t>
        </w:r>
      </w:ins>
      <w:ins w:id="133" w:author="Ionut Hodoroaga" w:date="2021-05-07T01:01:00Z">
        <w:r w:rsidR="00CA4F4B">
          <w:rPr>
            <w:rFonts w:cstheme="minorHAnsi"/>
            <w:i/>
            <w:iCs/>
            <w:sz w:val="24"/>
            <w:szCs w:val="24"/>
          </w:rPr>
          <w:t>to market ratio</w:t>
        </w:r>
      </w:ins>
      <w:r w:rsidRPr="00EB2C29">
        <w:rPr>
          <w:rFonts w:cstheme="minorHAnsi"/>
          <w:i/>
          <w:iCs/>
          <w:sz w:val="24"/>
          <w:szCs w:val="24"/>
        </w:rPr>
        <w:t xml:space="preserve"> of a company in a vulnerable industry* had a positive effect on the abnormal return of that company.</w:t>
      </w:r>
    </w:p>
    <w:p w14:paraId="4DFE0B26" w14:textId="3723AB2F" w:rsidR="00CA4F4B" w:rsidRPr="00EB2C29" w:rsidRDefault="00CA4F4B" w:rsidP="0031541E">
      <w:pPr>
        <w:spacing w:line="360" w:lineRule="auto"/>
        <w:jc w:val="both"/>
        <w:rPr>
          <w:rFonts w:cstheme="minorHAnsi"/>
          <w:i/>
          <w:iCs/>
          <w:sz w:val="24"/>
          <w:szCs w:val="24"/>
        </w:rPr>
      </w:pPr>
      <w:ins w:id="134" w:author="Ionut Hodoroaga" w:date="2021-05-07T01:02:00Z">
        <w:r>
          <w:rPr>
            <w:rFonts w:cstheme="minorHAnsi"/>
            <w:i/>
            <w:iCs/>
            <w:sz w:val="24"/>
            <w:szCs w:val="24"/>
          </w:rPr>
          <w:t xml:space="preserve">H3: The </w:t>
        </w:r>
      </w:ins>
      <w:ins w:id="135" w:author="Ionut Hodoroaga" w:date="2021-05-07T01:03:00Z">
        <w:r>
          <w:rPr>
            <w:rFonts w:cstheme="minorHAnsi"/>
            <w:i/>
            <w:iCs/>
            <w:sz w:val="24"/>
            <w:szCs w:val="24"/>
          </w:rPr>
          <w:t>c</w:t>
        </w:r>
      </w:ins>
      <w:ins w:id="136" w:author="Ionut Hodoroaga" w:date="2021-05-07T01:02:00Z">
        <w:r>
          <w:rPr>
            <w:rFonts w:cstheme="minorHAnsi"/>
            <w:i/>
            <w:iCs/>
            <w:sz w:val="24"/>
            <w:szCs w:val="24"/>
          </w:rPr>
          <w:t>ash flow yield of a company in a vulnerable industry had a positive effect on the abnormal return of tha</w:t>
        </w:r>
      </w:ins>
      <w:ins w:id="137" w:author="Ionut Hodoroaga" w:date="2021-05-07T01:03:00Z">
        <w:r>
          <w:rPr>
            <w:rFonts w:cstheme="minorHAnsi"/>
            <w:i/>
            <w:iCs/>
            <w:sz w:val="24"/>
            <w:szCs w:val="24"/>
          </w:rPr>
          <w:t>t company.</w:t>
        </w:r>
      </w:ins>
    </w:p>
    <w:p w14:paraId="2F294583" w14:textId="756B47C8" w:rsidR="00EB2C29" w:rsidRPr="00EB2C29" w:rsidRDefault="00EB2C29" w:rsidP="0031541E">
      <w:pPr>
        <w:pStyle w:val="Footer"/>
        <w:spacing w:line="360" w:lineRule="auto"/>
        <w:jc w:val="both"/>
        <w:rPr>
          <w:rFonts w:cstheme="minorHAnsi"/>
          <w:sz w:val="24"/>
          <w:szCs w:val="24"/>
        </w:rPr>
      </w:pPr>
      <w:r>
        <w:rPr>
          <w:rFonts w:cstheme="minorHAnsi"/>
          <w:sz w:val="24"/>
          <w:szCs w:val="24"/>
        </w:rPr>
        <w:t>*V</w:t>
      </w:r>
      <w:r w:rsidRPr="00EB2C29">
        <w:rPr>
          <w:rFonts w:cstheme="minorHAnsi"/>
          <w:sz w:val="24"/>
          <w:szCs w:val="24"/>
        </w:rPr>
        <w:t xml:space="preserve">ulnerable industry here implies transportation, food and beverage retail, hotel and tourism, postal warehouse, real estate, video entertainment and construction as per </w:t>
      </w:r>
      <w:proofErr w:type="spellStart"/>
      <w:r w:rsidRPr="00EB2C29">
        <w:rPr>
          <w:rFonts w:cstheme="minorHAnsi"/>
          <w:sz w:val="24"/>
          <w:szCs w:val="24"/>
        </w:rPr>
        <w:t>Xiong</w:t>
      </w:r>
      <w:proofErr w:type="spellEnd"/>
      <w:r w:rsidRPr="00EB2C29">
        <w:rPr>
          <w:rFonts w:cstheme="minorHAnsi"/>
          <w:sz w:val="24"/>
          <w:szCs w:val="24"/>
        </w:rPr>
        <w:t>, Wu, Hou and Zhang (2020)</w:t>
      </w:r>
      <w:r w:rsidR="0031541E">
        <w:rPr>
          <w:rFonts w:cstheme="minorHAnsi"/>
          <w:sz w:val="24"/>
          <w:szCs w:val="24"/>
        </w:rPr>
        <w:t>.</w:t>
      </w:r>
      <w:commentRangeStart w:id="138"/>
      <w:commentRangeStart w:id="139"/>
      <w:commentRangeStart w:id="140"/>
      <w:commentRangeEnd w:id="138"/>
      <w:r w:rsidR="00D14316">
        <w:rPr>
          <w:rStyle w:val="CommentReference"/>
        </w:rPr>
        <w:commentReference w:id="138"/>
      </w:r>
      <w:commentRangeEnd w:id="139"/>
      <w:r w:rsidR="00DE15C9">
        <w:rPr>
          <w:rStyle w:val="CommentReference"/>
        </w:rPr>
        <w:commentReference w:id="139"/>
      </w:r>
      <w:commentRangeEnd w:id="140"/>
      <w:r w:rsidR="00CA4F4B">
        <w:rPr>
          <w:rStyle w:val="CommentReference"/>
        </w:rPr>
        <w:commentReference w:id="140"/>
      </w:r>
    </w:p>
    <w:p w14:paraId="0B2FCA71" w14:textId="56CC728F" w:rsidR="00705C5A" w:rsidRDefault="00705C5A" w:rsidP="0031541E">
      <w:pPr>
        <w:spacing w:line="360" w:lineRule="auto"/>
        <w:jc w:val="both"/>
        <w:rPr>
          <w:rFonts w:cstheme="minorHAnsi"/>
          <w:sz w:val="24"/>
          <w:szCs w:val="24"/>
        </w:rPr>
      </w:pPr>
    </w:p>
    <w:p w14:paraId="7C53CE08" w14:textId="5D8C7262" w:rsidR="00D366EC" w:rsidRPr="00EF777B" w:rsidRDefault="00D366EC" w:rsidP="0031541E">
      <w:pPr>
        <w:spacing w:line="360" w:lineRule="auto"/>
        <w:jc w:val="both"/>
        <w:rPr>
          <w:rFonts w:cstheme="minorHAnsi"/>
          <w:b/>
          <w:bCs/>
          <w:sz w:val="24"/>
          <w:szCs w:val="24"/>
        </w:rPr>
      </w:pPr>
      <w:r w:rsidRPr="00EF777B">
        <w:rPr>
          <w:rFonts w:cstheme="minorHAnsi"/>
          <w:b/>
          <w:bCs/>
          <w:sz w:val="24"/>
          <w:szCs w:val="24"/>
        </w:rPr>
        <w:lastRenderedPageBreak/>
        <w:t>Methodology and data</w:t>
      </w:r>
    </w:p>
    <w:p w14:paraId="6D2B777A" w14:textId="4072B081" w:rsidR="00E6381D" w:rsidRDefault="00D366EC" w:rsidP="0031541E">
      <w:pPr>
        <w:spacing w:line="360" w:lineRule="auto"/>
        <w:jc w:val="both"/>
        <w:rPr>
          <w:rFonts w:cstheme="minorHAnsi"/>
          <w:sz w:val="24"/>
          <w:szCs w:val="24"/>
        </w:rPr>
      </w:pPr>
      <w:r>
        <w:rPr>
          <w:rFonts w:cstheme="minorHAnsi"/>
          <w:sz w:val="24"/>
          <w:szCs w:val="24"/>
        </w:rPr>
        <w:t>This paper will use an event study approach</w:t>
      </w:r>
      <w:r w:rsidR="000E6EBF">
        <w:rPr>
          <w:rFonts w:cstheme="minorHAnsi"/>
          <w:sz w:val="24"/>
          <w:szCs w:val="24"/>
        </w:rPr>
        <w:t xml:space="preserve"> to calculate the abnormal returns of individual companies within the S&amp;P 500 index</w:t>
      </w:r>
      <w:r>
        <w:rPr>
          <w:rFonts w:cstheme="minorHAnsi"/>
          <w:sz w:val="24"/>
          <w:szCs w:val="24"/>
        </w:rPr>
        <w:t xml:space="preserve">. </w:t>
      </w:r>
      <w:r w:rsidR="00CB6E4B">
        <w:rPr>
          <w:rFonts w:cstheme="minorHAnsi"/>
          <w:sz w:val="24"/>
          <w:szCs w:val="24"/>
        </w:rPr>
        <w:t>First, the normal return will be calculated. Then, the normal return will be subtracted from</w:t>
      </w:r>
      <w:r w:rsidR="000E6EBF">
        <w:rPr>
          <w:rFonts w:cstheme="minorHAnsi"/>
          <w:sz w:val="24"/>
          <w:szCs w:val="24"/>
        </w:rPr>
        <w:t xml:space="preserve"> the actual market return during the event window to calculate the abnormal return (AR). Finally, by adding up the individual ARs per event window and industry, I will get cumulative abnormal returns (CAR). </w:t>
      </w:r>
      <w:r w:rsidR="00A40086">
        <w:rPr>
          <w:rFonts w:cstheme="minorHAnsi"/>
          <w:sz w:val="24"/>
          <w:szCs w:val="24"/>
        </w:rPr>
        <w:t xml:space="preserve">The data on stock prices will be collected from </w:t>
      </w:r>
      <w:proofErr w:type="spellStart"/>
      <w:r w:rsidR="00A40086">
        <w:rPr>
          <w:rFonts w:cstheme="minorHAnsi"/>
          <w:sz w:val="24"/>
          <w:szCs w:val="24"/>
        </w:rPr>
        <w:t>Compustat</w:t>
      </w:r>
      <w:proofErr w:type="spellEnd"/>
      <w:r w:rsidR="00A40086">
        <w:rPr>
          <w:rFonts w:cstheme="minorHAnsi"/>
          <w:sz w:val="24"/>
          <w:szCs w:val="24"/>
        </w:rPr>
        <w:t xml:space="preserve"> – CRSP and the data on company and industry fundamentals will be taken from the </w:t>
      </w:r>
      <w:r w:rsidR="00CB6E4B">
        <w:rPr>
          <w:rFonts w:cstheme="minorHAnsi"/>
          <w:sz w:val="24"/>
          <w:szCs w:val="24"/>
        </w:rPr>
        <w:t>WRDS database</w:t>
      </w:r>
      <w:r w:rsidR="00A40086">
        <w:rPr>
          <w:rFonts w:cstheme="minorHAnsi"/>
          <w:sz w:val="24"/>
          <w:szCs w:val="24"/>
        </w:rPr>
        <w:t xml:space="preserve">. </w:t>
      </w:r>
      <w:r w:rsidR="00015F09" w:rsidRPr="00B25FFA">
        <w:rPr>
          <w:rFonts w:cstheme="minorHAnsi"/>
          <w:sz w:val="24"/>
          <w:szCs w:val="24"/>
        </w:rPr>
        <w:t>The</w:t>
      </w:r>
      <w:r w:rsidR="00015F09">
        <w:rPr>
          <w:rFonts w:cstheme="minorHAnsi"/>
          <w:sz w:val="24"/>
          <w:szCs w:val="24"/>
        </w:rPr>
        <w:t xml:space="preserve"> events to be researched are selected from the American Journal of Managed Care (AJMC). The AJMC</w:t>
      </w:r>
      <w:r w:rsidR="003B5B78">
        <w:rPr>
          <w:rFonts w:cstheme="minorHAnsi"/>
          <w:sz w:val="24"/>
          <w:szCs w:val="24"/>
        </w:rPr>
        <w:t xml:space="preserve"> (2020)</w:t>
      </w:r>
      <w:r w:rsidR="00015F09">
        <w:rPr>
          <w:rFonts w:cstheme="minorHAnsi"/>
          <w:sz w:val="24"/>
          <w:szCs w:val="24"/>
        </w:rPr>
        <w:t xml:space="preserve"> provides a timeline of all important covid-19 announcements.</w:t>
      </w:r>
      <w:r w:rsidR="00A40086">
        <w:rPr>
          <w:rFonts w:cstheme="minorHAnsi"/>
          <w:sz w:val="24"/>
          <w:szCs w:val="24"/>
        </w:rPr>
        <w:t xml:space="preserve"> The events are as follows:</w:t>
      </w:r>
    </w:p>
    <w:p w14:paraId="36C32EEC" w14:textId="48269D96" w:rsidR="00E6381D" w:rsidRPr="00CB6E4B" w:rsidRDefault="00E6381D" w:rsidP="0031541E">
      <w:pPr>
        <w:spacing w:line="360" w:lineRule="auto"/>
        <w:jc w:val="both"/>
        <w:rPr>
          <w:rFonts w:cstheme="minorHAnsi"/>
          <w:b/>
          <w:bCs/>
          <w:sz w:val="24"/>
          <w:szCs w:val="24"/>
        </w:rPr>
      </w:pPr>
      <w:r w:rsidRPr="00CB6E4B">
        <w:rPr>
          <w:rFonts w:cstheme="minorHAnsi"/>
          <w:b/>
          <w:bCs/>
          <w:sz w:val="24"/>
          <w:szCs w:val="24"/>
        </w:rPr>
        <w:t>December 11 —</w:t>
      </w:r>
      <w:r w:rsidRPr="00CB6E4B">
        <w:rPr>
          <w:rFonts w:cstheme="minorHAnsi"/>
          <w:sz w:val="24"/>
          <w:szCs w:val="24"/>
        </w:rPr>
        <w:t> </w:t>
      </w:r>
      <w:r w:rsidRPr="00CB6E4B">
        <w:rPr>
          <w:rFonts w:cstheme="minorHAnsi"/>
          <w:b/>
          <w:bCs/>
          <w:sz w:val="24"/>
          <w:szCs w:val="24"/>
        </w:rPr>
        <w:t xml:space="preserve">FDA Agrees to EUA for COVID-19 Vaccine </w:t>
      </w:r>
      <w:r w:rsidR="000E6EBF">
        <w:rPr>
          <w:rFonts w:cstheme="minorHAnsi"/>
          <w:b/>
          <w:bCs/>
          <w:sz w:val="24"/>
          <w:szCs w:val="24"/>
        </w:rPr>
        <w:t>f</w:t>
      </w:r>
      <w:r w:rsidRPr="00CB6E4B">
        <w:rPr>
          <w:rFonts w:cstheme="minorHAnsi"/>
          <w:b/>
          <w:bCs/>
          <w:sz w:val="24"/>
          <w:szCs w:val="24"/>
        </w:rPr>
        <w:t>rom Pfizer, BioNTech</w:t>
      </w:r>
    </w:p>
    <w:p w14:paraId="052318B3" w14:textId="2E46FC50" w:rsidR="0031541E" w:rsidRDefault="00E6381D" w:rsidP="0031541E">
      <w:pPr>
        <w:pStyle w:val="NormalWeb"/>
        <w:shd w:val="clear" w:color="auto" w:fill="FFFFFF"/>
        <w:spacing w:before="0" w:beforeAutospacing="0" w:line="360" w:lineRule="auto"/>
        <w:jc w:val="both"/>
        <w:rPr>
          <w:rFonts w:asciiTheme="minorHAnsi" w:eastAsiaTheme="minorHAnsi" w:hAnsiTheme="minorHAnsi" w:cstheme="minorHAnsi"/>
        </w:rPr>
      </w:pPr>
      <w:r w:rsidRPr="00CB6E4B">
        <w:rPr>
          <w:rFonts w:asciiTheme="minorHAnsi" w:eastAsiaTheme="minorHAnsi" w:hAnsiTheme="minorHAnsi" w:cstheme="minorHAnsi"/>
          <w:b/>
          <w:bCs/>
        </w:rPr>
        <w:t xml:space="preserve">December 18 — FDA Signs Off on EUA for </w:t>
      </w:r>
      <w:proofErr w:type="spellStart"/>
      <w:r w:rsidRPr="00CB6E4B">
        <w:rPr>
          <w:rFonts w:asciiTheme="minorHAnsi" w:eastAsiaTheme="minorHAnsi" w:hAnsiTheme="minorHAnsi" w:cstheme="minorHAnsi"/>
          <w:b/>
          <w:bCs/>
        </w:rPr>
        <w:t>Moderna's</w:t>
      </w:r>
      <w:proofErr w:type="spellEnd"/>
      <w:r w:rsidRPr="00CB6E4B">
        <w:rPr>
          <w:rFonts w:asciiTheme="minorHAnsi" w:eastAsiaTheme="minorHAnsi" w:hAnsiTheme="minorHAnsi" w:cstheme="minorHAnsi"/>
          <w:b/>
          <w:bCs/>
        </w:rPr>
        <w:t xml:space="preserve"> COVID-19 Vaccine</w:t>
      </w:r>
    </w:p>
    <w:p w14:paraId="09CD9A26" w14:textId="1C0765B2" w:rsidR="0031541E" w:rsidRDefault="0031541E" w:rsidP="0031541E">
      <w:pPr>
        <w:pStyle w:val="NormalWeb"/>
        <w:shd w:val="clear" w:color="auto" w:fill="FFFFFF"/>
        <w:spacing w:before="0" w:beforeAutospacing="0" w:line="360" w:lineRule="auto"/>
        <w:jc w:val="both"/>
        <w:rPr>
          <w:rFonts w:asciiTheme="minorHAnsi" w:eastAsiaTheme="minorHAnsi" w:hAnsiTheme="minorHAnsi" w:cstheme="minorHAnsi"/>
          <w:b/>
          <w:bCs/>
        </w:rPr>
      </w:pPr>
      <w:r w:rsidRPr="0031541E">
        <w:rPr>
          <w:rFonts w:asciiTheme="minorHAnsi" w:eastAsiaTheme="minorHAnsi" w:hAnsiTheme="minorHAnsi" w:cstheme="minorHAnsi"/>
          <w:b/>
          <w:bCs/>
        </w:rPr>
        <w:t>Planning</w:t>
      </w:r>
    </w:p>
    <w:p w14:paraId="62D529A4" w14:textId="23FA60F3" w:rsidR="0031541E" w:rsidRDefault="0031541E" w:rsidP="0031541E">
      <w:pPr>
        <w:pStyle w:val="NormalWeb"/>
        <w:shd w:val="clear" w:color="auto" w:fill="FFFFFF"/>
        <w:spacing w:before="0" w:beforeAutospacing="0" w:line="360" w:lineRule="auto"/>
        <w:jc w:val="both"/>
        <w:rPr>
          <w:rFonts w:asciiTheme="minorHAnsi" w:eastAsiaTheme="minorHAnsi" w:hAnsiTheme="minorHAnsi" w:cstheme="minorHAnsi"/>
        </w:rPr>
      </w:pPr>
      <w:r>
        <w:rPr>
          <w:rFonts w:asciiTheme="minorHAnsi" w:eastAsiaTheme="minorHAnsi" w:hAnsiTheme="minorHAnsi" w:cstheme="minorHAnsi"/>
        </w:rPr>
        <w:t xml:space="preserve">The thesis will go in more depth with the relevance of the topic, the literature review, data selection and trimming and methodology. The data will be </w:t>
      </w:r>
      <w:proofErr w:type="spellStart"/>
      <w:r>
        <w:rPr>
          <w:rFonts w:asciiTheme="minorHAnsi" w:eastAsiaTheme="minorHAnsi" w:hAnsiTheme="minorHAnsi" w:cstheme="minorHAnsi"/>
        </w:rPr>
        <w:t>analysed</w:t>
      </w:r>
      <w:proofErr w:type="spellEnd"/>
      <w:r>
        <w:rPr>
          <w:rFonts w:asciiTheme="minorHAnsi" w:eastAsiaTheme="minorHAnsi" w:hAnsiTheme="minorHAnsi" w:cstheme="minorHAnsi"/>
        </w:rPr>
        <w:t xml:space="preserve"> using STATA. Furthermore, the results will be presented and conclusions as well as limitations will be drawn. In particular, the theoretical framework will be carefully explained and backed by scientific papers. The event study definition will be the one used by </w:t>
      </w:r>
      <w:proofErr w:type="spellStart"/>
      <w:r>
        <w:rPr>
          <w:rFonts w:asciiTheme="minorHAnsi" w:eastAsiaTheme="minorHAnsi" w:hAnsiTheme="minorHAnsi" w:cstheme="minorHAnsi"/>
        </w:rPr>
        <w:t>MacKinlay</w:t>
      </w:r>
      <w:proofErr w:type="spellEnd"/>
      <w:r>
        <w:rPr>
          <w:rFonts w:asciiTheme="minorHAnsi" w:eastAsiaTheme="minorHAnsi" w:hAnsiTheme="minorHAnsi" w:cstheme="minorHAnsi"/>
        </w:rPr>
        <w:t xml:space="preserve"> (1997).</w:t>
      </w:r>
    </w:p>
    <w:p w14:paraId="57661319" w14:textId="01F785F5" w:rsidR="003B5B78" w:rsidRDefault="003B5B78" w:rsidP="0031541E">
      <w:pPr>
        <w:pStyle w:val="NormalWeb"/>
        <w:shd w:val="clear" w:color="auto" w:fill="FFFFFF"/>
        <w:spacing w:before="0" w:beforeAutospacing="0" w:line="360" w:lineRule="auto"/>
        <w:jc w:val="both"/>
        <w:rPr>
          <w:rFonts w:asciiTheme="minorHAnsi" w:eastAsiaTheme="minorHAnsi" w:hAnsiTheme="minorHAnsi" w:cstheme="minorHAnsi"/>
        </w:rPr>
      </w:pPr>
    </w:p>
    <w:p w14:paraId="0FDAB7F6" w14:textId="54D0156F" w:rsidR="003B5B78" w:rsidRDefault="003B5B78" w:rsidP="0031541E">
      <w:pPr>
        <w:pStyle w:val="NormalWeb"/>
        <w:shd w:val="clear" w:color="auto" w:fill="FFFFFF"/>
        <w:spacing w:before="0" w:beforeAutospacing="0" w:line="360" w:lineRule="auto"/>
        <w:jc w:val="both"/>
        <w:rPr>
          <w:rFonts w:asciiTheme="minorHAnsi" w:eastAsiaTheme="minorHAnsi" w:hAnsiTheme="minorHAnsi" w:cstheme="minorHAnsi"/>
        </w:rPr>
      </w:pPr>
    </w:p>
    <w:p w14:paraId="4DD33597" w14:textId="3ABBBBC5" w:rsidR="003B5B78" w:rsidRDefault="003B5B78" w:rsidP="0031541E">
      <w:pPr>
        <w:pStyle w:val="NormalWeb"/>
        <w:shd w:val="clear" w:color="auto" w:fill="FFFFFF"/>
        <w:spacing w:before="0" w:beforeAutospacing="0" w:line="360" w:lineRule="auto"/>
        <w:jc w:val="both"/>
        <w:rPr>
          <w:rFonts w:asciiTheme="minorHAnsi" w:eastAsiaTheme="minorHAnsi" w:hAnsiTheme="minorHAnsi" w:cstheme="minorHAnsi"/>
        </w:rPr>
      </w:pPr>
    </w:p>
    <w:p w14:paraId="4F1F4D35" w14:textId="7EE1BF85" w:rsidR="003B5B78" w:rsidDel="00CA4F4B" w:rsidRDefault="003B5B78" w:rsidP="0031541E">
      <w:pPr>
        <w:pStyle w:val="NormalWeb"/>
        <w:shd w:val="clear" w:color="auto" w:fill="FFFFFF"/>
        <w:spacing w:before="0" w:beforeAutospacing="0" w:line="360" w:lineRule="auto"/>
        <w:jc w:val="both"/>
        <w:rPr>
          <w:del w:id="141" w:author="Ionut Hodoroaga" w:date="2021-05-07T01:08:00Z"/>
          <w:rFonts w:asciiTheme="minorHAnsi" w:eastAsiaTheme="minorHAnsi" w:hAnsiTheme="minorHAnsi" w:cstheme="minorHAnsi"/>
        </w:rPr>
      </w:pPr>
    </w:p>
    <w:p w14:paraId="357D4648" w14:textId="2DEC01A4" w:rsidR="003B5B78" w:rsidDel="00CE498B" w:rsidRDefault="003B5B78" w:rsidP="0031541E">
      <w:pPr>
        <w:pStyle w:val="NormalWeb"/>
        <w:shd w:val="clear" w:color="auto" w:fill="FFFFFF"/>
        <w:spacing w:before="0" w:beforeAutospacing="0" w:line="360" w:lineRule="auto"/>
        <w:jc w:val="both"/>
        <w:rPr>
          <w:del w:id="142" w:author="Ionut Hodoroaga" w:date="2021-05-07T01:08:00Z"/>
          <w:rFonts w:asciiTheme="minorHAnsi" w:eastAsiaTheme="minorHAnsi" w:hAnsiTheme="minorHAnsi" w:cstheme="minorHAnsi"/>
        </w:rPr>
      </w:pPr>
    </w:p>
    <w:p w14:paraId="5207B151" w14:textId="600C3106" w:rsidR="00CE498B" w:rsidRPr="00CE498B" w:rsidRDefault="00CE498B" w:rsidP="00CE498B">
      <w:pPr>
        <w:pStyle w:val="NormalWeb"/>
        <w:shd w:val="clear" w:color="auto" w:fill="FFFFFF"/>
        <w:spacing w:before="0" w:beforeAutospacing="0" w:line="360" w:lineRule="auto"/>
        <w:rPr>
          <w:ins w:id="143" w:author="Ionut Hodoroaga" w:date="2021-05-07T01:24:00Z"/>
          <w:rFonts w:asciiTheme="minorHAnsi" w:eastAsiaTheme="minorHAnsi" w:hAnsiTheme="minorHAnsi" w:cstheme="minorHAnsi"/>
        </w:rPr>
        <w:pPrChange w:id="144" w:author="Ionut Hodoroaga" w:date="2021-05-07T01:24:00Z">
          <w:pPr>
            <w:pStyle w:val="NormalWeb"/>
            <w:shd w:val="clear" w:color="auto" w:fill="FFFFFF"/>
            <w:spacing w:before="0" w:beforeAutospacing="0" w:line="360" w:lineRule="auto"/>
            <w:jc w:val="both"/>
          </w:pPr>
        </w:pPrChange>
      </w:pPr>
      <w:ins w:id="145" w:author="Ionut Hodoroaga" w:date="2021-05-07T01:24:00Z">
        <w:r w:rsidRPr="00CE498B">
          <w:rPr>
            <w:rFonts w:asciiTheme="minorHAnsi" w:eastAsiaTheme="minorHAnsi" w:hAnsiTheme="minorHAnsi" w:cstheme="minorHAnsi"/>
          </w:rPr>
          <w:lastRenderedPageBreak/>
          <w:t>References</w:t>
        </w:r>
      </w:ins>
    </w:p>
    <w:p w14:paraId="4957F0C5" w14:textId="77777777" w:rsidR="00CE498B" w:rsidRPr="00CE498B" w:rsidRDefault="00CE498B" w:rsidP="00CE498B">
      <w:pPr>
        <w:pStyle w:val="Bibliography"/>
        <w:ind w:left="720" w:hanging="720"/>
        <w:rPr>
          <w:ins w:id="146" w:author="Ionut Hodoroaga" w:date="2021-05-07T01:23:00Z"/>
          <w:rFonts w:cstheme="minorHAnsi"/>
          <w:sz w:val="24"/>
          <w:szCs w:val="24"/>
          <w:rPrChange w:id="147" w:author="Ionut Hodoroaga" w:date="2021-05-07T01:24:00Z">
            <w:rPr>
              <w:ins w:id="148" w:author="Ionut Hodoroaga" w:date="2021-05-07T01:23:00Z"/>
              <w:noProof/>
              <w:sz w:val="24"/>
              <w:szCs w:val="24"/>
            </w:rPr>
          </w:rPrChange>
        </w:rPr>
      </w:pPr>
      <w:ins w:id="149" w:author="Ionut Hodoroaga" w:date="2021-05-07T01:23:00Z">
        <w:r w:rsidRPr="00CE498B">
          <w:rPr>
            <w:rFonts w:cstheme="minorHAnsi"/>
            <w:sz w:val="24"/>
            <w:szCs w:val="24"/>
            <w:rPrChange w:id="150" w:author="Ionut Hodoroaga" w:date="2021-05-07T01:24:00Z">
              <w:rPr>
                <w:rFonts w:cstheme="minorHAnsi"/>
              </w:rPr>
            </w:rPrChange>
          </w:rPr>
          <w:fldChar w:fldCharType="begin"/>
        </w:r>
        <w:r w:rsidRPr="00CE498B">
          <w:rPr>
            <w:rFonts w:cstheme="minorHAnsi"/>
            <w:sz w:val="24"/>
            <w:szCs w:val="24"/>
            <w:rPrChange w:id="151" w:author="Ionut Hodoroaga" w:date="2021-05-07T01:24:00Z">
              <w:rPr>
                <w:rFonts w:cstheme="minorHAnsi"/>
              </w:rPr>
            </w:rPrChange>
          </w:rPr>
          <w:instrText xml:space="preserve"> BIBLIOGRAPHY  \l 1033 </w:instrText>
        </w:r>
      </w:ins>
      <w:r w:rsidRPr="00CE498B">
        <w:rPr>
          <w:rFonts w:cstheme="minorHAnsi"/>
          <w:sz w:val="24"/>
          <w:szCs w:val="24"/>
          <w:rPrChange w:id="152" w:author="Ionut Hodoroaga" w:date="2021-05-07T01:24:00Z">
            <w:rPr>
              <w:rFonts w:cstheme="minorHAnsi"/>
            </w:rPr>
          </w:rPrChange>
        </w:rPr>
        <w:fldChar w:fldCharType="separate"/>
      </w:r>
      <w:ins w:id="153" w:author="Ionut Hodoroaga" w:date="2021-05-07T01:23:00Z">
        <w:r w:rsidRPr="00CE498B">
          <w:rPr>
            <w:rFonts w:cstheme="minorHAnsi"/>
            <w:sz w:val="24"/>
            <w:szCs w:val="24"/>
            <w:rPrChange w:id="154" w:author="Ionut Hodoroaga" w:date="2021-05-07T01:24:00Z">
              <w:rPr>
                <w:noProof/>
              </w:rPr>
            </w:rPrChange>
          </w:rPr>
          <w:t xml:space="preserve">Al-Awadhi, A. M., Alsaifi, K., Al-Awadhi, A., &amp; Alhammadi, S. (2020, September). Death and contagious infectious diseases: Impact of the COVID-19 virus on stock market returns. </w:t>
        </w:r>
        <w:r w:rsidRPr="00CE498B">
          <w:rPr>
            <w:rFonts w:cstheme="minorHAnsi"/>
            <w:sz w:val="24"/>
            <w:szCs w:val="24"/>
            <w:rPrChange w:id="155" w:author="Ionut Hodoroaga" w:date="2021-05-07T01:24:00Z">
              <w:rPr>
                <w:i/>
                <w:iCs/>
                <w:noProof/>
              </w:rPr>
            </w:rPrChange>
          </w:rPr>
          <w:t>Journal of Behavioral and Experimental Finance</w:t>
        </w:r>
        <w:r w:rsidRPr="00CE498B">
          <w:rPr>
            <w:rFonts w:cstheme="minorHAnsi"/>
            <w:sz w:val="24"/>
            <w:szCs w:val="24"/>
            <w:rPrChange w:id="156" w:author="Ionut Hodoroaga" w:date="2021-05-07T01:24:00Z">
              <w:rPr>
                <w:noProof/>
              </w:rPr>
            </w:rPrChange>
          </w:rPr>
          <w:t>.</w:t>
        </w:r>
      </w:ins>
    </w:p>
    <w:p w14:paraId="4DBCA1D6" w14:textId="77777777" w:rsidR="00CE498B" w:rsidRPr="00CE498B" w:rsidRDefault="00CE498B" w:rsidP="00CE498B">
      <w:pPr>
        <w:pStyle w:val="Bibliography"/>
        <w:ind w:left="720" w:hanging="720"/>
        <w:rPr>
          <w:ins w:id="157" w:author="Ionut Hodoroaga" w:date="2021-05-07T01:23:00Z"/>
          <w:rFonts w:cstheme="minorHAnsi"/>
          <w:sz w:val="24"/>
          <w:szCs w:val="24"/>
          <w:rPrChange w:id="158" w:author="Ionut Hodoroaga" w:date="2021-05-07T01:24:00Z">
            <w:rPr>
              <w:ins w:id="159" w:author="Ionut Hodoroaga" w:date="2021-05-07T01:23:00Z"/>
              <w:noProof/>
            </w:rPr>
          </w:rPrChange>
        </w:rPr>
        <w:pPrChange w:id="160" w:author="Ionut Hodoroaga" w:date="2021-05-07T01:24:00Z">
          <w:pPr>
            <w:pStyle w:val="Bibliography"/>
            <w:ind w:left="720" w:hanging="720"/>
          </w:pPr>
        </w:pPrChange>
      </w:pPr>
      <w:ins w:id="161" w:author="Ionut Hodoroaga" w:date="2021-05-07T01:23:00Z">
        <w:r w:rsidRPr="00CE498B">
          <w:rPr>
            <w:rFonts w:cstheme="minorHAnsi"/>
            <w:sz w:val="24"/>
            <w:szCs w:val="24"/>
            <w:rPrChange w:id="162" w:author="Ionut Hodoroaga" w:date="2021-05-07T01:24:00Z">
              <w:rPr>
                <w:noProof/>
              </w:rPr>
            </w:rPrChange>
          </w:rPr>
          <w:t xml:space="preserve">Chan, L. K., Hamao, Y., &amp; Lakonishok, J. (1991, December). Fundamentals and Stock Returns in Japan. </w:t>
        </w:r>
        <w:r w:rsidRPr="00CE498B">
          <w:rPr>
            <w:rFonts w:cstheme="minorHAnsi"/>
            <w:sz w:val="24"/>
            <w:szCs w:val="24"/>
            <w:rPrChange w:id="163" w:author="Ionut Hodoroaga" w:date="2021-05-07T01:24:00Z">
              <w:rPr>
                <w:i/>
                <w:iCs/>
                <w:noProof/>
              </w:rPr>
            </w:rPrChange>
          </w:rPr>
          <w:t>The Journal of Finance</w:t>
        </w:r>
        <w:r w:rsidRPr="00CE498B">
          <w:rPr>
            <w:rFonts w:cstheme="minorHAnsi"/>
            <w:sz w:val="24"/>
            <w:szCs w:val="24"/>
            <w:rPrChange w:id="164" w:author="Ionut Hodoroaga" w:date="2021-05-07T01:24:00Z">
              <w:rPr>
                <w:noProof/>
              </w:rPr>
            </w:rPrChange>
          </w:rPr>
          <w:t>, 1739-1764.</w:t>
        </w:r>
      </w:ins>
    </w:p>
    <w:p w14:paraId="58997AA3" w14:textId="77777777" w:rsidR="00CE498B" w:rsidRPr="00CE498B" w:rsidRDefault="00CE498B" w:rsidP="00CE498B">
      <w:pPr>
        <w:pStyle w:val="Bibliography"/>
        <w:ind w:left="720" w:hanging="720"/>
        <w:rPr>
          <w:ins w:id="165" w:author="Ionut Hodoroaga" w:date="2021-05-07T01:23:00Z"/>
          <w:rFonts w:cstheme="minorHAnsi"/>
          <w:sz w:val="24"/>
          <w:szCs w:val="24"/>
          <w:rPrChange w:id="166" w:author="Ionut Hodoroaga" w:date="2021-05-07T01:24:00Z">
            <w:rPr>
              <w:ins w:id="167" w:author="Ionut Hodoroaga" w:date="2021-05-07T01:23:00Z"/>
              <w:noProof/>
            </w:rPr>
          </w:rPrChange>
        </w:rPr>
        <w:pPrChange w:id="168" w:author="Ionut Hodoroaga" w:date="2021-05-07T01:24:00Z">
          <w:pPr>
            <w:pStyle w:val="Bibliography"/>
            <w:ind w:left="720" w:hanging="720"/>
          </w:pPr>
        </w:pPrChange>
      </w:pPr>
      <w:ins w:id="169" w:author="Ionut Hodoroaga" w:date="2021-05-07T01:23:00Z">
        <w:r w:rsidRPr="00CE498B">
          <w:rPr>
            <w:rFonts w:cstheme="minorHAnsi"/>
            <w:sz w:val="24"/>
            <w:szCs w:val="24"/>
            <w:rPrChange w:id="170" w:author="Ionut Hodoroaga" w:date="2021-05-07T01:24:00Z">
              <w:rPr>
                <w:noProof/>
              </w:rPr>
            </w:rPrChange>
          </w:rPr>
          <w:t xml:space="preserve">Chen, M.-H., Jang, S., &amp; Kim, W. G. (2007, March). The impact of the SARS outbreak on Taiwanese hotel stock performance: An event-study approach. </w:t>
        </w:r>
        <w:r w:rsidRPr="00CE498B">
          <w:rPr>
            <w:rFonts w:cstheme="minorHAnsi"/>
            <w:sz w:val="24"/>
            <w:szCs w:val="24"/>
            <w:rPrChange w:id="171" w:author="Ionut Hodoroaga" w:date="2021-05-07T01:24:00Z">
              <w:rPr>
                <w:i/>
                <w:iCs/>
                <w:noProof/>
              </w:rPr>
            </w:rPrChange>
          </w:rPr>
          <w:t>International Journal of Hospitality Management</w:t>
        </w:r>
        <w:r w:rsidRPr="00CE498B">
          <w:rPr>
            <w:rFonts w:cstheme="minorHAnsi"/>
            <w:sz w:val="24"/>
            <w:szCs w:val="24"/>
            <w:rPrChange w:id="172" w:author="Ionut Hodoroaga" w:date="2021-05-07T01:24:00Z">
              <w:rPr>
                <w:noProof/>
              </w:rPr>
            </w:rPrChange>
          </w:rPr>
          <w:t>, 200-212.</w:t>
        </w:r>
      </w:ins>
    </w:p>
    <w:p w14:paraId="1302AEA3" w14:textId="77777777" w:rsidR="00CE498B" w:rsidRPr="00CE498B" w:rsidRDefault="00CE498B" w:rsidP="00CE498B">
      <w:pPr>
        <w:pStyle w:val="Bibliography"/>
        <w:ind w:left="720" w:hanging="720"/>
        <w:rPr>
          <w:ins w:id="173" w:author="Ionut Hodoroaga" w:date="2021-05-07T01:23:00Z"/>
          <w:rFonts w:cstheme="minorHAnsi"/>
          <w:sz w:val="24"/>
          <w:szCs w:val="24"/>
          <w:rPrChange w:id="174" w:author="Ionut Hodoroaga" w:date="2021-05-07T01:24:00Z">
            <w:rPr>
              <w:ins w:id="175" w:author="Ionut Hodoroaga" w:date="2021-05-07T01:23:00Z"/>
              <w:noProof/>
            </w:rPr>
          </w:rPrChange>
        </w:rPr>
        <w:pPrChange w:id="176" w:author="Ionut Hodoroaga" w:date="2021-05-07T01:24:00Z">
          <w:pPr>
            <w:pStyle w:val="Bibliography"/>
            <w:ind w:left="720" w:hanging="720"/>
          </w:pPr>
        </w:pPrChange>
      </w:pPr>
      <w:ins w:id="177" w:author="Ionut Hodoroaga" w:date="2021-05-07T01:23:00Z">
        <w:r w:rsidRPr="00CE498B">
          <w:rPr>
            <w:rFonts w:cstheme="minorHAnsi"/>
            <w:sz w:val="24"/>
            <w:szCs w:val="24"/>
            <w:rPrChange w:id="178" w:author="Ionut Hodoroaga" w:date="2021-05-07T01:24:00Z">
              <w:rPr>
                <w:i/>
                <w:iCs/>
                <w:noProof/>
              </w:rPr>
            </w:rPrChange>
          </w:rPr>
          <w:t>Google</w:t>
        </w:r>
        <w:r w:rsidRPr="00CE498B">
          <w:rPr>
            <w:rFonts w:cstheme="minorHAnsi"/>
            <w:sz w:val="24"/>
            <w:szCs w:val="24"/>
            <w:rPrChange w:id="179" w:author="Ionut Hodoroaga" w:date="2021-05-07T01:24:00Z">
              <w:rPr>
                <w:noProof/>
              </w:rPr>
            </w:rPrChange>
          </w:rPr>
          <w:t>. (2021). Retrieved from Google : https://www.google.com/search?q=s%26p+500&amp;safe=strict&amp;rlz=1C1GCEA_enRO864RO864&amp;sxsrf=ALeKk02N-nMHc1941VdqWn3WmLTjNG57QA%3A1618609931967&amp;ei=Cwd6YJXHOoyAkwXggLuwDg&amp;oq=s%26p+500&amp;gs_lcp=Cgdnd3Mtd2l6EAMyBAgjECcyBQgAEJECMgQIABBDMgQIABBDMgQIABBDMgQIABBDMgIIADICC</w:t>
        </w:r>
      </w:ins>
    </w:p>
    <w:p w14:paraId="68F25A82" w14:textId="77777777" w:rsidR="00CE498B" w:rsidRPr="00CE498B" w:rsidRDefault="00CE498B" w:rsidP="00CE498B">
      <w:pPr>
        <w:pStyle w:val="Bibliography"/>
        <w:ind w:left="720" w:hanging="720"/>
        <w:rPr>
          <w:ins w:id="180" w:author="Ionut Hodoroaga" w:date="2021-05-07T01:23:00Z"/>
          <w:rFonts w:cstheme="minorHAnsi"/>
          <w:sz w:val="24"/>
          <w:szCs w:val="24"/>
          <w:rPrChange w:id="181" w:author="Ionut Hodoroaga" w:date="2021-05-07T01:24:00Z">
            <w:rPr>
              <w:ins w:id="182" w:author="Ionut Hodoroaga" w:date="2021-05-07T01:23:00Z"/>
              <w:noProof/>
            </w:rPr>
          </w:rPrChange>
        </w:rPr>
        <w:pPrChange w:id="183" w:author="Ionut Hodoroaga" w:date="2021-05-07T01:24:00Z">
          <w:pPr>
            <w:pStyle w:val="Bibliography"/>
            <w:ind w:left="720" w:hanging="720"/>
          </w:pPr>
        </w:pPrChange>
      </w:pPr>
      <w:ins w:id="184" w:author="Ionut Hodoroaga" w:date="2021-05-07T01:23:00Z">
        <w:r w:rsidRPr="00CE498B">
          <w:rPr>
            <w:rFonts w:cstheme="minorHAnsi"/>
            <w:sz w:val="24"/>
            <w:szCs w:val="24"/>
            <w:rPrChange w:id="185" w:author="Ionut Hodoroaga" w:date="2021-05-07T01:24:00Z">
              <w:rPr>
                <w:noProof/>
              </w:rPr>
            </w:rPrChange>
          </w:rPr>
          <w:t xml:space="preserve">He, P., Sun, Y., Zhang, Y., &amp; Li, T. (2020). COVID–19’s Impact on Stock Prices Across Different Sectors—An Event Study Based on the Chinese Stock Market. </w:t>
        </w:r>
        <w:r w:rsidRPr="00CE498B">
          <w:rPr>
            <w:rFonts w:cstheme="minorHAnsi"/>
            <w:sz w:val="24"/>
            <w:szCs w:val="24"/>
            <w:rPrChange w:id="186" w:author="Ionut Hodoroaga" w:date="2021-05-07T01:24:00Z">
              <w:rPr>
                <w:i/>
                <w:iCs/>
                <w:noProof/>
              </w:rPr>
            </w:rPrChange>
          </w:rPr>
          <w:t>Emerging Markets Finance and Trade</w:t>
        </w:r>
        <w:r w:rsidRPr="00CE498B">
          <w:rPr>
            <w:rFonts w:cstheme="minorHAnsi"/>
            <w:sz w:val="24"/>
            <w:szCs w:val="24"/>
            <w:rPrChange w:id="187" w:author="Ionut Hodoroaga" w:date="2021-05-07T01:24:00Z">
              <w:rPr>
                <w:noProof/>
              </w:rPr>
            </w:rPrChange>
          </w:rPr>
          <w:t>, 2198-2212.</w:t>
        </w:r>
      </w:ins>
    </w:p>
    <w:p w14:paraId="34872F61" w14:textId="77777777" w:rsidR="00CE498B" w:rsidRPr="00CE498B" w:rsidRDefault="00CE498B" w:rsidP="00CE498B">
      <w:pPr>
        <w:pStyle w:val="Bibliography"/>
        <w:ind w:left="720" w:hanging="720"/>
        <w:rPr>
          <w:ins w:id="188" w:author="Ionut Hodoroaga" w:date="2021-05-07T01:23:00Z"/>
          <w:rFonts w:cstheme="minorHAnsi"/>
          <w:sz w:val="24"/>
          <w:szCs w:val="24"/>
          <w:rPrChange w:id="189" w:author="Ionut Hodoroaga" w:date="2021-05-07T01:24:00Z">
            <w:rPr>
              <w:ins w:id="190" w:author="Ionut Hodoroaga" w:date="2021-05-07T01:23:00Z"/>
              <w:noProof/>
            </w:rPr>
          </w:rPrChange>
        </w:rPr>
        <w:pPrChange w:id="191" w:author="Ionut Hodoroaga" w:date="2021-05-07T01:24:00Z">
          <w:pPr>
            <w:pStyle w:val="Bibliography"/>
            <w:ind w:left="720" w:hanging="720"/>
          </w:pPr>
        </w:pPrChange>
      </w:pPr>
      <w:ins w:id="192" w:author="Ionut Hodoroaga" w:date="2021-05-07T01:23:00Z">
        <w:r w:rsidRPr="00CE498B">
          <w:rPr>
            <w:rFonts w:cstheme="minorHAnsi"/>
            <w:sz w:val="24"/>
            <w:szCs w:val="24"/>
            <w:rPrChange w:id="193" w:author="Ionut Hodoroaga" w:date="2021-05-07T01:24:00Z">
              <w:rPr>
                <w:i/>
                <w:iCs/>
                <w:noProof/>
              </w:rPr>
            </w:rPrChange>
          </w:rPr>
          <w:t>MSCI</w:t>
        </w:r>
        <w:r w:rsidRPr="00CE498B">
          <w:rPr>
            <w:rFonts w:cstheme="minorHAnsi"/>
            <w:sz w:val="24"/>
            <w:szCs w:val="24"/>
            <w:rPrChange w:id="194" w:author="Ionut Hodoroaga" w:date="2021-05-07T01:24:00Z">
              <w:rPr>
                <w:noProof/>
              </w:rPr>
            </w:rPrChange>
          </w:rPr>
          <w:t>. (2021, 05 06). Retrieved from https://www.msci.com/gics</w:t>
        </w:r>
      </w:ins>
    </w:p>
    <w:p w14:paraId="41316345" w14:textId="77777777" w:rsidR="00CE498B" w:rsidRPr="00CE498B" w:rsidRDefault="00CE498B" w:rsidP="00CE498B">
      <w:pPr>
        <w:pStyle w:val="Bibliography"/>
        <w:ind w:left="720" w:hanging="720"/>
        <w:rPr>
          <w:ins w:id="195" w:author="Ionut Hodoroaga" w:date="2021-05-07T01:23:00Z"/>
          <w:rFonts w:cstheme="minorHAnsi"/>
          <w:sz w:val="24"/>
          <w:szCs w:val="24"/>
          <w:rPrChange w:id="196" w:author="Ionut Hodoroaga" w:date="2021-05-07T01:24:00Z">
            <w:rPr>
              <w:ins w:id="197" w:author="Ionut Hodoroaga" w:date="2021-05-07T01:23:00Z"/>
              <w:noProof/>
            </w:rPr>
          </w:rPrChange>
        </w:rPr>
        <w:pPrChange w:id="198" w:author="Ionut Hodoroaga" w:date="2021-05-07T01:24:00Z">
          <w:pPr>
            <w:pStyle w:val="Bibliography"/>
            <w:ind w:left="720" w:hanging="720"/>
          </w:pPr>
        </w:pPrChange>
      </w:pPr>
      <w:ins w:id="199" w:author="Ionut Hodoroaga" w:date="2021-05-07T01:23:00Z">
        <w:r w:rsidRPr="00CE498B">
          <w:rPr>
            <w:rFonts w:cstheme="minorHAnsi"/>
            <w:sz w:val="24"/>
            <w:szCs w:val="24"/>
            <w:rPrChange w:id="200" w:author="Ionut Hodoroaga" w:date="2021-05-07T01:24:00Z">
              <w:rPr>
                <w:noProof/>
              </w:rPr>
            </w:rPrChange>
          </w:rPr>
          <w:t xml:space="preserve">Qin, X., Huang, G., Huayu, S., &amp; Fu, M. (2020). COVID-19 Pandemic and Firm-level Cash Holding—Moderating Effect of Goodwill and Goodwill Impairment. </w:t>
        </w:r>
        <w:r w:rsidRPr="00CE498B">
          <w:rPr>
            <w:rFonts w:cstheme="minorHAnsi"/>
            <w:sz w:val="24"/>
            <w:szCs w:val="24"/>
            <w:rPrChange w:id="201" w:author="Ionut Hodoroaga" w:date="2021-05-07T01:24:00Z">
              <w:rPr>
                <w:i/>
                <w:iCs/>
                <w:noProof/>
              </w:rPr>
            </w:rPrChange>
          </w:rPr>
          <w:t>Emerging Markets Finance and Trade</w:t>
        </w:r>
        <w:r w:rsidRPr="00CE498B">
          <w:rPr>
            <w:rFonts w:cstheme="minorHAnsi"/>
            <w:sz w:val="24"/>
            <w:szCs w:val="24"/>
            <w:rPrChange w:id="202" w:author="Ionut Hodoroaga" w:date="2021-05-07T01:24:00Z">
              <w:rPr>
                <w:noProof/>
              </w:rPr>
            </w:rPrChange>
          </w:rPr>
          <w:t>, 2243-2258.</w:t>
        </w:r>
      </w:ins>
    </w:p>
    <w:p w14:paraId="1EBA2F67" w14:textId="77777777" w:rsidR="00CE498B" w:rsidRPr="00CE498B" w:rsidRDefault="00CE498B" w:rsidP="00CE498B">
      <w:pPr>
        <w:pStyle w:val="Bibliography"/>
        <w:ind w:left="720" w:hanging="720"/>
        <w:rPr>
          <w:ins w:id="203" w:author="Ionut Hodoroaga" w:date="2021-05-07T01:23:00Z"/>
          <w:rFonts w:cstheme="minorHAnsi"/>
          <w:sz w:val="24"/>
          <w:szCs w:val="24"/>
          <w:rPrChange w:id="204" w:author="Ionut Hodoroaga" w:date="2021-05-07T01:24:00Z">
            <w:rPr>
              <w:ins w:id="205" w:author="Ionut Hodoroaga" w:date="2021-05-07T01:23:00Z"/>
              <w:noProof/>
            </w:rPr>
          </w:rPrChange>
        </w:rPr>
        <w:pPrChange w:id="206" w:author="Ionut Hodoroaga" w:date="2021-05-07T01:24:00Z">
          <w:pPr>
            <w:pStyle w:val="Bibliography"/>
            <w:ind w:left="720" w:hanging="720"/>
          </w:pPr>
        </w:pPrChange>
      </w:pPr>
      <w:ins w:id="207" w:author="Ionut Hodoroaga" w:date="2021-05-07T01:23:00Z">
        <w:r w:rsidRPr="00CE498B">
          <w:rPr>
            <w:rFonts w:cstheme="minorHAnsi"/>
            <w:sz w:val="24"/>
            <w:szCs w:val="24"/>
            <w:rPrChange w:id="208" w:author="Ionut Hodoroaga" w:date="2021-05-07T01:24:00Z">
              <w:rPr>
                <w:noProof/>
              </w:rPr>
            </w:rPrChange>
          </w:rPr>
          <w:t xml:space="preserve">Statista Research Department. (2021, Feb 4). </w:t>
        </w:r>
        <w:r w:rsidRPr="00CE498B">
          <w:rPr>
            <w:rFonts w:cstheme="minorHAnsi"/>
            <w:sz w:val="24"/>
            <w:szCs w:val="24"/>
            <w:rPrChange w:id="209" w:author="Ionut Hodoroaga" w:date="2021-05-07T01:24:00Z">
              <w:rPr>
                <w:i/>
                <w:iCs/>
                <w:noProof/>
              </w:rPr>
            </w:rPrChange>
          </w:rPr>
          <w:t>Statista</w:t>
        </w:r>
        <w:r w:rsidRPr="00CE498B">
          <w:rPr>
            <w:rFonts w:cstheme="minorHAnsi"/>
            <w:sz w:val="24"/>
            <w:szCs w:val="24"/>
            <w:rPrChange w:id="210" w:author="Ionut Hodoroaga" w:date="2021-05-07T01:24:00Z">
              <w:rPr>
                <w:noProof/>
              </w:rPr>
            </w:rPrChange>
          </w:rPr>
          <w:t>. Retrieved from https://www.statista.com/statistics/580711/sandp-500-returns-by-sector/#:~:text=Returns%20of%20S%26P%20500%20index,U.S.%202010%2D2020%2C%20by%20sector&amp;text=In%202020%2C%20the%20IT%20S%26P,return%20amounting%20to%2043.9%20percent.</w:t>
        </w:r>
      </w:ins>
    </w:p>
    <w:p w14:paraId="67B93405" w14:textId="77777777" w:rsidR="00CE498B" w:rsidRPr="00CE498B" w:rsidRDefault="00CE498B" w:rsidP="00CE498B">
      <w:pPr>
        <w:pStyle w:val="Bibliography"/>
        <w:ind w:left="720" w:hanging="720"/>
        <w:rPr>
          <w:ins w:id="211" w:author="Ionut Hodoroaga" w:date="2021-05-07T01:23:00Z"/>
          <w:rFonts w:cstheme="minorHAnsi"/>
          <w:sz w:val="24"/>
          <w:szCs w:val="24"/>
          <w:rPrChange w:id="212" w:author="Ionut Hodoroaga" w:date="2021-05-07T01:24:00Z">
            <w:rPr>
              <w:ins w:id="213" w:author="Ionut Hodoroaga" w:date="2021-05-07T01:23:00Z"/>
              <w:noProof/>
            </w:rPr>
          </w:rPrChange>
        </w:rPr>
        <w:pPrChange w:id="214" w:author="Ionut Hodoroaga" w:date="2021-05-07T01:24:00Z">
          <w:pPr>
            <w:pStyle w:val="Bibliography"/>
            <w:ind w:left="720" w:hanging="720"/>
          </w:pPr>
        </w:pPrChange>
      </w:pPr>
      <w:ins w:id="215" w:author="Ionut Hodoroaga" w:date="2021-05-07T01:23:00Z">
        <w:r w:rsidRPr="00CE498B">
          <w:rPr>
            <w:rFonts w:cstheme="minorHAnsi"/>
            <w:sz w:val="24"/>
            <w:szCs w:val="24"/>
            <w:rPrChange w:id="216" w:author="Ionut Hodoroaga" w:date="2021-05-07T01:24:00Z">
              <w:rPr>
                <w:i/>
                <w:iCs/>
                <w:noProof/>
              </w:rPr>
            </w:rPrChange>
          </w:rPr>
          <w:t>The American Journal of Managed Care</w:t>
        </w:r>
        <w:r w:rsidRPr="00CE498B">
          <w:rPr>
            <w:rFonts w:cstheme="minorHAnsi"/>
            <w:sz w:val="24"/>
            <w:szCs w:val="24"/>
            <w:rPrChange w:id="217" w:author="Ionut Hodoroaga" w:date="2021-05-07T01:24:00Z">
              <w:rPr>
                <w:noProof/>
              </w:rPr>
            </w:rPrChange>
          </w:rPr>
          <w:t>. (2020). Retrieved from AJMC: https://www.ajmc.com/view/a-timeline-of-covid19-developments-in-2020</w:t>
        </w:r>
      </w:ins>
    </w:p>
    <w:p w14:paraId="470D8719" w14:textId="77777777" w:rsidR="00CE498B" w:rsidRPr="00CE498B" w:rsidRDefault="00CE498B" w:rsidP="00CE498B">
      <w:pPr>
        <w:pStyle w:val="Bibliography"/>
        <w:ind w:left="720" w:hanging="720"/>
        <w:rPr>
          <w:ins w:id="218" w:author="Ionut Hodoroaga" w:date="2021-05-07T01:23:00Z"/>
          <w:rFonts w:cstheme="minorHAnsi"/>
          <w:sz w:val="24"/>
          <w:szCs w:val="24"/>
          <w:rPrChange w:id="219" w:author="Ionut Hodoroaga" w:date="2021-05-07T01:24:00Z">
            <w:rPr>
              <w:ins w:id="220" w:author="Ionut Hodoroaga" w:date="2021-05-07T01:23:00Z"/>
              <w:noProof/>
            </w:rPr>
          </w:rPrChange>
        </w:rPr>
        <w:pPrChange w:id="221" w:author="Ionut Hodoroaga" w:date="2021-05-07T01:24:00Z">
          <w:pPr>
            <w:pStyle w:val="Bibliography"/>
            <w:ind w:left="720" w:hanging="720"/>
          </w:pPr>
        </w:pPrChange>
      </w:pPr>
      <w:ins w:id="222" w:author="Ionut Hodoroaga" w:date="2021-05-07T01:23:00Z">
        <w:r w:rsidRPr="00CE498B">
          <w:rPr>
            <w:rFonts w:cstheme="minorHAnsi"/>
            <w:sz w:val="24"/>
            <w:szCs w:val="24"/>
            <w:rPrChange w:id="223" w:author="Ionut Hodoroaga" w:date="2021-05-07T01:24:00Z">
              <w:rPr>
                <w:noProof/>
              </w:rPr>
            </w:rPrChange>
          </w:rPr>
          <w:t xml:space="preserve">Xiong, H., Wu, Z., Hou, F., &amp; Zhang, J. (2020, July). Which Firm-specific Characteristics Affect the Market Reaction of Chinese Listed Companies to the COVID-19 Pandemic? </w:t>
        </w:r>
        <w:r w:rsidRPr="00CE498B">
          <w:rPr>
            <w:rFonts w:cstheme="minorHAnsi"/>
            <w:sz w:val="24"/>
            <w:szCs w:val="24"/>
            <w:rPrChange w:id="224" w:author="Ionut Hodoroaga" w:date="2021-05-07T01:24:00Z">
              <w:rPr>
                <w:i/>
                <w:iCs/>
                <w:noProof/>
              </w:rPr>
            </w:rPrChange>
          </w:rPr>
          <w:t>Emerging Markets Finance and Trade</w:t>
        </w:r>
        <w:r w:rsidRPr="00CE498B">
          <w:rPr>
            <w:rFonts w:cstheme="minorHAnsi"/>
            <w:sz w:val="24"/>
            <w:szCs w:val="24"/>
            <w:rPrChange w:id="225" w:author="Ionut Hodoroaga" w:date="2021-05-07T01:24:00Z">
              <w:rPr>
                <w:noProof/>
              </w:rPr>
            </w:rPrChange>
          </w:rPr>
          <w:t>, 2231-2242.</w:t>
        </w:r>
      </w:ins>
    </w:p>
    <w:p w14:paraId="28649393" w14:textId="6D049768" w:rsidR="003B5B78" w:rsidDel="00CA4F4B" w:rsidRDefault="00CE498B" w:rsidP="00CE498B">
      <w:pPr>
        <w:pStyle w:val="NormalWeb"/>
        <w:shd w:val="clear" w:color="auto" w:fill="FFFFFF"/>
        <w:spacing w:before="0" w:beforeAutospacing="0" w:line="360" w:lineRule="auto"/>
        <w:rPr>
          <w:del w:id="226" w:author="Ionut Hodoroaga" w:date="2021-05-07T01:08:00Z"/>
          <w:rFonts w:asciiTheme="minorHAnsi" w:eastAsiaTheme="minorHAnsi" w:hAnsiTheme="minorHAnsi" w:cstheme="minorHAnsi"/>
        </w:rPr>
        <w:pPrChange w:id="227" w:author="Ionut Hodoroaga" w:date="2021-05-07T01:24:00Z">
          <w:pPr>
            <w:pStyle w:val="NormalWeb"/>
            <w:shd w:val="clear" w:color="auto" w:fill="FFFFFF"/>
            <w:spacing w:before="0" w:beforeAutospacing="0" w:line="360" w:lineRule="auto"/>
            <w:jc w:val="both"/>
          </w:pPr>
        </w:pPrChange>
      </w:pPr>
      <w:ins w:id="228" w:author="Ionut Hodoroaga" w:date="2021-05-07T01:23:00Z">
        <w:r>
          <w:rPr>
            <w:rFonts w:asciiTheme="minorHAnsi" w:eastAsiaTheme="minorHAnsi" w:hAnsiTheme="minorHAnsi" w:cstheme="minorHAnsi"/>
          </w:rPr>
          <w:lastRenderedPageBreak/>
          <w:fldChar w:fldCharType="end"/>
        </w:r>
      </w:ins>
    </w:p>
    <w:p w14:paraId="4EAE1C39" w14:textId="086EABA8" w:rsidR="00E44293" w:rsidDel="00CA4F4B" w:rsidRDefault="00E44293" w:rsidP="00E44293">
      <w:pPr>
        <w:pStyle w:val="NormalWeb"/>
        <w:shd w:val="clear" w:color="auto" w:fill="FFFFFF"/>
        <w:spacing w:before="0" w:beforeAutospacing="0" w:line="360" w:lineRule="auto"/>
        <w:jc w:val="both"/>
        <w:rPr>
          <w:del w:id="229" w:author="Ionut Hodoroaga" w:date="2021-05-07T01:08:00Z"/>
          <w:rFonts w:asciiTheme="minorHAnsi" w:eastAsiaTheme="minorHAnsi" w:hAnsiTheme="minorHAnsi" w:cstheme="minorHAnsi"/>
          <w:sz w:val="22"/>
          <w:szCs w:val="22"/>
        </w:rPr>
      </w:pPr>
    </w:p>
    <w:p w14:paraId="18BBF073" w14:textId="7D0429E4" w:rsidR="00E44293" w:rsidDel="00CA4F4B" w:rsidRDefault="00E44293" w:rsidP="00E44293">
      <w:pPr>
        <w:pStyle w:val="NormalWeb"/>
        <w:shd w:val="clear" w:color="auto" w:fill="FFFFFF"/>
        <w:spacing w:before="0" w:beforeAutospacing="0" w:line="360" w:lineRule="auto"/>
        <w:jc w:val="both"/>
        <w:rPr>
          <w:del w:id="230" w:author="Ionut Hodoroaga" w:date="2021-05-07T01:08:00Z"/>
          <w:rFonts w:asciiTheme="minorHAnsi" w:eastAsiaTheme="minorHAnsi" w:hAnsiTheme="minorHAnsi" w:cstheme="minorHAnsi"/>
          <w:sz w:val="22"/>
          <w:szCs w:val="22"/>
        </w:rPr>
      </w:pPr>
    </w:p>
    <w:p w14:paraId="23C7FFEC" w14:textId="4AB1D062" w:rsidR="00E44293" w:rsidDel="00CA4F4B" w:rsidRDefault="00E44293" w:rsidP="00E44293">
      <w:pPr>
        <w:pStyle w:val="NormalWeb"/>
        <w:shd w:val="clear" w:color="auto" w:fill="FFFFFF"/>
        <w:spacing w:before="0" w:beforeAutospacing="0" w:line="360" w:lineRule="auto"/>
        <w:jc w:val="both"/>
        <w:rPr>
          <w:del w:id="231" w:author="Ionut Hodoroaga" w:date="2021-05-07T01:08:00Z"/>
          <w:rFonts w:asciiTheme="minorHAnsi" w:eastAsiaTheme="minorHAnsi" w:hAnsiTheme="minorHAnsi" w:cstheme="minorHAnsi"/>
          <w:sz w:val="22"/>
          <w:szCs w:val="22"/>
        </w:rPr>
      </w:pPr>
    </w:p>
    <w:p w14:paraId="5582116B" w14:textId="1E8399F3" w:rsidR="00DE15C9" w:rsidDel="00CE498B" w:rsidRDefault="00DE15C9" w:rsidP="00E44293">
      <w:pPr>
        <w:pStyle w:val="NormalWeb"/>
        <w:shd w:val="clear" w:color="auto" w:fill="FFFFFF"/>
        <w:spacing w:before="0" w:beforeAutospacing="0" w:line="360" w:lineRule="auto"/>
        <w:jc w:val="both"/>
        <w:rPr>
          <w:del w:id="232" w:author="Ionut Hodoroaga" w:date="2021-05-07T01:23:00Z"/>
          <w:rFonts w:asciiTheme="minorHAnsi" w:eastAsiaTheme="minorHAnsi" w:hAnsiTheme="minorHAnsi" w:cstheme="minorHAnsi"/>
        </w:rPr>
      </w:pPr>
    </w:p>
    <w:p w14:paraId="24C9365F" w14:textId="0B9FDBE4" w:rsidR="003B5B78" w:rsidRPr="00E44293" w:rsidDel="00CE498B" w:rsidRDefault="003B5B78" w:rsidP="0031541E">
      <w:pPr>
        <w:pStyle w:val="NormalWeb"/>
        <w:shd w:val="clear" w:color="auto" w:fill="FFFFFF"/>
        <w:spacing w:before="0" w:beforeAutospacing="0" w:line="360" w:lineRule="auto"/>
        <w:jc w:val="both"/>
        <w:rPr>
          <w:del w:id="233" w:author="Ionut Hodoroaga" w:date="2021-05-07T01:23:00Z"/>
          <w:rFonts w:asciiTheme="minorHAnsi" w:eastAsiaTheme="minorHAnsi" w:hAnsiTheme="minorHAnsi" w:cstheme="minorHAnsi"/>
          <w:b/>
          <w:bCs/>
        </w:rPr>
      </w:pPr>
      <w:del w:id="234" w:author="Ionut Hodoroaga" w:date="2021-05-07T01:23:00Z">
        <w:r w:rsidRPr="00E44293" w:rsidDel="00CE498B">
          <w:rPr>
            <w:rFonts w:asciiTheme="minorHAnsi" w:eastAsiaTheme="minorHAnsi" w:hAnsiTheme="minorHAnsi" w:cstheme="minorHAnsi"/>
            <w:b/>
            <w:bCs/>
          </w:rPr>
          <w:delText>References</w:delText>
        </w:r>
      </w:del>
    </w:p>
    <w:p w14:paraId="0748E42B" w14:textId="5969F50E" w:rsidR="00E44293" w:rsidRPr="00E44293" w:rsidDel="00CE498B" w:rsidRDefault="00E44293" w:rsidP="00E44293">
      <w:pPr>
        <w:pStyle w:val="Bibliography"/>
        <w:ind w:left="720" w:hanging="720"/>
        <w:rPr>
          <w:del w:id="235" w:author="Ionut Hodoroaga" w:date="2021-05-07T01:23:00Z"/>
          <w:noProof/>
          <w:sz w:val="24"/>
          <w:szCs w:val="24"/>
        </w:rPr>
      </w:pPr>
      <w:del w:id="236" w:author="Ionut Hodoroaga" w:date="2021-05-07T01:23:00Z">
        <w:r w:rsidRPr="00E44293" w:rsidDel="00CE498B">
          <w:rPr>
            <w:noProof/>
            <w:sz w:val="24"/>
            <w:szCs w:val="24"/>
          </w:rPr>
          <w:delText>Chen</w:delText>
        </w:r>
        <w:r w:rsidDel="00CE498B">
          <w:rPr>
            <w:noProof/>
            <w:sz w:val="24"/>
            <w:szCs w:val="24"/>
          </w:rPr>
          <w:delText>g</w:delText>
        </w:r>
        <w:r w:rsidRPr="00E44293" w:rsidDel="00CE498B">
          <w:rPr>
            <w:noProof/>
            <w:sz w:val="24"/>
            <w:szCs w:val="24"/>
          </w:rPr>
          <w:delText xml:space="preserve">, M.-H., Jang, S., &amp; Kim, W. G. (2007, March). The impact of the SARS outbreak on Taiwanese hotel stock performance: An event-study approach. </w:delText>
        </w:r>
        <w:r w:rsidRPr="00E44293" w:rsidDel="00CE498B">
          <w:rPr>
            <w:i/>
            <w:iCs/>
            <w:noProof/>
            <w:sz w:val="24"/>
            <w:szCs w:val="24"/>
          </w:rPr>
          <w:delText>International Journal of Hospitality Management</w:delText>
        </w:r>
        <w:r w:rsidRPr="00E44293" w:rsidDel="00CE498B">
          <w:rPr>
            <w:noProof/>
            <w:sz w:val="24"/>
            <w:szCs w:val="24"/>
          </w:rPr>
          <w:delText>, 200-212.</w:delText>
        </w:r>
      </w:del>
    </w:p>
    <w:p w14:paraId="379456C3" w14:textId="6E675709" w:rsidR="003B5B78" w:rsidRPr="00E44293" w:rsidDel="00CE498B" w:rsidRDefault="003B5B78" w:rsidP="003B5B78">
      <w:pPr>
        <w:pStyle w:val="Bibliography"/>
        <w:ind w:left="720" w:hanging="720"/>
        <w:rPr>
          <w:del w:id="237" w:author="Ionut Hodoroaga" w:date="2021-05-07T01:23:00Z"/>
          <w:noProof/>
          <w:sz w:val="24"/>
          <w:szCs w:val="24"/>
        </w:rPr>
      </w:pPr>
      <w:del w:id="238" w:author="Ionut Hodoroaga" w:date="2021-05-07T01:23:00Z">
        <w:r w:rsidRPr="00E44293" w:rsidDel="00CE498B">
          <w:rPr>
            <w:rFonts w:cstheme="minorHAnsi"/>
            <w:sz w:val="24"/>
            <w:szCs w:val="24"/>
          </w:rPr>
          <w:fldChar w:fldCharType="begin"/>
        </w:r>
        <w:r w:rsidRPr="00E44293" w:rsidDel="00CE498B">
          <w:rPr>
            <w:rFonts w:cstheme="minorHAnsi"/>
            <w:sz w:val="24"/>
            <w:szCs w:val="24"/>
          </w:rPr>
          <w:delInstrText xml:space="preserve"> BIBLIOGRAPHY  \l 1033 </w:delInstrText>
        </w:r>
        <w:r w:rsidRPr="00E44293" w:rsidDel="00CE498B">
          <w:rPr>
            <w:rFonts w:cstheme="minorHAnsi"/>
            <w:sz w:val="24"/>
            <w:szCs w:val="24"/>
          </w:rPr>
          <w:fldChar w:fldCharType="separate"/>
        </w:r>
        <w:r w:rsidRPr="00E44293" w:rsidDel="00CE498B">
          <w:rPr>
            <w:i/>
            <w:iCs/>
            <w:noProof/>
            <w:sz w:val="24"/>
            <w:szCs w:val="24"/>
          </w:rPr>
          <w:delText>Google</w:delText>
        </w:r>
        <w:r w:rsidRPr="00E44293" w:rsidDel="00CE498B">
          <w:rPr>
            <w:noProof/>
            <w:sz w:val="24"/>
            <w:szCs w:val="24"/>
          </w:rPr>
          <w:delText>. (2021). Retrieved from Google : https://www.google.com/search?q=s%26p+500&amp;safe=strict&amp;rlz=1C1GCEA_enRO864RO864&amp;sxsrf=ALeKk02N-nMHc1941VdqWn3WmLTjNG57QA%3A1618609931967&amp;ei=Cwd6YJXHOoyAkwXggLuwDg&amp;oq=s%26p+500&amp;gs_lcp=Cgdnd3Mtd2l6EAMyBAgjECcyBQgAEJECMgQIABBDMgQIABBDMgQIABBDMgQIABBDMgIIADICC</w:delText>
        </w:r>
      </w:del>
    </w:p>
    <w:p w14:paraId="50D13D7F" w14:textId="097B625B" w:rsidR="003B5B78" w:rsidRPr="00E44293" w:rsidDel="00CE498B" w:rsidRDefault="003B5B78" w:rsidP="003B5B78">
      <w:pPr>
        <w:pStyle w:val="Bibliography"/>
        <w:ind w:left="720" w:hanging="720"/>
        <w:rPr>
          <w:del w:id="239" w:author="Ionut Hodoroaga" w:date="2021-05-07T01:23:00Z"/>
          <w:noProof/>
          <w:sz w:val="24"/>
          <w:szCs w:val="24"/>
        </w:rPr>
      </w:pPr>
      <w:del w:id="240" w:author="Ionut Hodoroaga" w:date="2021-05-07T01:23:00Z">
        <w:r w:rsidRPr="00E44293" w:rsidDel="00CE498B">
          <w:rPr>
            <w:noProof/>
            <w:sz w:val="24"/>
            <w:szCs w:val="24"/>
          </w:rPr>
          <w:delText xml:space="preserve">He, P., Sun, Y., Zhang, Y., &amp; Li, T. (2020). COVID–19’s Impact on Stock Prices Across Different Sectors—An Event Study Based on the Chinese Stock Market. </w:delText>
        </w:r>
        <w:r w:rsidRPr="00E44293" w:rsidDel="00CE498B">
          <w:rPr>
            <w:i/>
            <w:iCs/>
            <w:noProof/>
            <w:sz w:val="24"/>
            <w:szCs w:val="24"/>
          </w:rPr>
          <w:delText>Emerging Markets Finance and Trade</w:delText>
        </w:r>
        <w:r w:rsidRPr="00E44293" w:rsidDel="00CE498B">
          <w:rPr>
            <w:noProof/>
            <w:sz w:val="24"/>
            <w:szCs w:val="24"/>
          </w:rPr>
          <w:delText>, 2198-2212.</w:delText>
        </w:r>
      </w:del>
    </w:p>
    <w:p w14:paraId="0464860C" w14:textId="7C601F4C" w:rsidR="003B5B78" w:rsidRPr="00E44293" w:rsidDel="00CE498B" w:rsidRDefault="003B5B78" w:rsidP="003B5B78">
      <w:pPr>
        <w:rPr>
          <w:del w:id="241" w:author="Ionut Hodoroaga" w:date="2021-05-07T01:23:00Z"/>
          <w:sz w:val="24"/>
          <w:szCs w:val="24"/>
        </w:rPr>
      </w:pPr>
      <w:del w:id="242" w:author="Ionut Hodoroaga" w:date="2021-05-07T01:23:00Z">
        <w:r w:rsidRPr="00E44293" w:rsidDel="00CE498B">
          <w:rPr>
            <w:sz w:val="24"/>
            <w:szCs w:val="24"/>
          </w:rPr>
          <w:delText xml:space="preserve">MacKinlay, A. Craig. "Event studies in economics and finance." </w:delText>
        </w:r>
        <w:r w:rsidRPr="00E44293" w:rsidDel="00CE498B">
          <w:rPr>
            <w:i/>
            <w:iCs/>
            <w:sz w:val="24"/>
            <w:szCs w:val="24"/>
          </w:rPr>
          <w:delText xml:space="preserve">Journal of economic literature </w:delText>
        </w:r>
        <w:r w:rsidRPr="00E44293" w:rsidDel="00CE498B">
          <w:rPr>
            <w:sz w:val="24"/>
            <w:szCs w:val="24"/>
          </w:rPr>
          <w:delText>35.1 (1997): 13-39.</w:delText>
        </w:r>
      </w:del>
    </w:p>
    <w:p w14:paraId="063115FE" w14:textId="56773BDF" w:rsidR="003B5B78" w:rsidRPr="00E44293" w:rsidDel="00CE498B" w:rsidRDefault="003B5B78" w:rsidP="003B5B78">
      <w:pPr>
        <w:pStyle w:val="Bibliography"/>
        <w:ind w:left="720" w:hanging="720"/>
        <w:rPr>
          <w:del w:id="243" w:author="Ionut Hodoroaga" w:date="2021-05-07T01:23:00Z"/>
          <w:noProof/>
          <w:sz w:val="24"/>
          <w:szCs w:val="24"/>
        </w:rPr>
      </w:pPr>
      <w:del w:id="244" w:author="Ionut Hodoroaga" w:date="2021-05-07T01:23:00Z">
        <w:r w:rsidRPr="00E44293" w:rsidDel="00CE498B">
          <w:rPr>
            <w:i/>
            <w:iCs/>
            <w:noProof/>
            <w:sz w:val="24"/>
            <w:szCs w:val="24"/>
          </w:rPr>
          <w:delText>The American Journal of Managed Care</w:delText>
        </w:r>
        <w:r w:rsidRPr="00E44293" w:rsidDel="00CE498B">
          <w:rPr>
            <w:noProof/>
            <w:sz w:val="24"/>
            <w:szCs w:val="24"/>
          </w:rPr>
          <w:delText>. (2020). Retrieved from AJMC: https://www.ajmc.com/view/a-timeline-of-covid19-developments-in-2020</w:delText>
        </w:r>
      </w:del>
    </w:p>
    <w:p w14:paraId="4C55DFBE" w14:textId="43A74F16" w:rsidR="00E44293" w:rsidRPr="00E44293" w:rsidDel="00CE498B" w:rsidRDefault="00E44293" w:rsidP="00E44293">
      <w:pPr>
        <w:pStyle w:val="Bibliography"/>
        <w:ind w:left="720" w:hanging="720"/>
        <w:rPr>
          <w:del w:id="245" w:author="Ionut Hodoroaga" w:date="2021-05-07T01:23:00Z"/>
          <w:noProof/>
          <w:sz w:val="24"/>
          <w:szCs w:val="24"/>
        </w:rPr>
      </w:pPr>
      <w:del w:id="246" w:author="Ionut Hodoroaga" w:date="2021-05-07T01:23:00Z">
        <w:r w:rsidRPr="00E44293" w:rsidDel="00CE498B">
          <w:rPr>
            <w:noProof/>
            <w:sz w:val="24"/>
            <w:szCs w:val="24"/>
          </w:rPr>
          <w:delText xml:space="preserve">Qin, X., Huang, G., Huayu, S., &amp; Fu, M. (2020). COVID-19 Pandemic and Firm-level Cash Holding—Moderating Effect of Goodwill and Goodwill Impairment. </w:delText>
        </w:r>
        <w:r w:rsidRPr="00E44293" w:rsidDel="00CE498B">
          <w:rPr>
            <w:i/>
            <w:iCs/>
            <w:noProof/>
            <w:sz w:val="24"/>
            <w:szCs w:val="24"/>
          </w:rPr>
          <w:delText>Emerging Markets Finance and Trade</w:delText>
        </w:r>
        <w:r w:rsidRPr="00E44293" w:rsidDel="00CE498B">
          <w:rPr>
            <w:noProof/>
            <w:sz w:val="24"/>
            <w:szCs w:val="24"/>
          </w:rPr>
          <w:delText>, 2243-2258.</w:delText>
        </w:r>
      </w:del>
    </w:p>
    <w:p w14:paraId="2425777C" w14:textId="4B87A900" w:rsidR="003B5B78" w:rsidRPr="00E44293" w:rsidDel="00CE498B" w:rsidRDefault="003B5B78" w:rsidP="003B5B78">
      <w:pPr>
        <w:pStyle w:val="Bibliography"/>
        <w:ind w:left="720" w:hanging="720"/>
        <w:rPr>
          <w:del w:id="247" w:author="Ionut Hodoroaga" w:date="2021-05-07T01:23:00Z"/>
          <w:noProof/>
          <w:sz w:val="24"/>
          <w:szCs w:val="24"/>
        </w:rPr>
      </w:pPr>
      <w:del w:id="248" w:author="Ionut Hodoroaga" w:date="2021-05-07T01:23:00Z">
        <w:r w:rsidRPr="00E44293" w:rsidDel="00CE498B">
          <w:rPr>
            <w:noProof/>
            <w:sz w:val="24"/>
            <w:szCs w:val="24"/>
          </w:rPr>
          <w:delText xml:space="preserve">Xiong, H., Wu, Z., Hou, F., &amp; Zhang, J. (2020, July). Which Firm-specific Characteristics Affect the Market Reaction of Chinese Listed Companies to the COVID-19 Pandemic? </w:delText>
        </w:r>
        <w:r w:rsidRPr="00E44293" w:rsidDel="00CE498B">
          <w:rPr>
            <w:i/>
            <w:iCs/>
            <w:noProof/>
            <w:sz w:val="24"/>
            <w:szCs w:val="24"/>
          </w:rPr>
          <w:delText>Emerging Markets Finance and Trade</w:delText>
        </w:r>
        <w:r w:rsidRPr="00E44293" w:rsidDel="00CE498B">
          <w:rPr>
            <w:noProof/>
            <w:sz w:val="24"/>
            <w:szCs w:val="24"/>
          </w:rPr>
          <w:delText>, 2231-2242.</w:delText>
        </w:r>
      </w:del>
    </w:p>
    <w:p w14:paraId="2C0723C8" w14:textId="2E6B35C6" w:rsidR="00E44293" w:rsidRPr="00E44293" w:rsidDel="00CE498B" w:rsidRDefault="00E44293" w:rsidP="00E44293">
      <w:pPr>
        <w:rPr>
          <w:del w:id="249" w:author="Ionut Hodoroaga" w:date="2021-05-07T01:23:00Z"/>
          <w:sz w:val="24"/>
          <w:szCs w:val="24"/>
        </w:rPr>
      </w:pPr>
    </w:p>
    <w:p w14:paraId="50304D83" w14:textId="61FABF6D" w:rsidR="003B5B78" w:rsidRPr="00E44293" w:rsidDel="00CE498B" w:rsidRDefault="003B5B78" w:rsidP="003B5B78">
      <w:pPr>
        <w:rPr>
          <w:del w:id="250" w:author="Ionut Hodoroaga" w:date="2021-05-07T01:23:00Z"/>
          <w:sz w:val="24"/>
          <w:szCs w:val="24"/>
        </w:rPr>
      </w:pPr>
    </w:p>
    <w:p w14:paraId="3AB03F86" w14:textId="6B8E91E9" w:rsidR="003B5B78" w:rsidRPr="00E44293" w:rsidRDefault="003B5B78" w:rsidP="003B5B78">
      <w:pPr>
        <w:pStyle w:val="NormalWeb"/>
        <w:shd w:val="clear" w:color="auto" w:fill="FFFFFF"/>
        <w:spacing w:before="0" w:beforeAutospacing="0" w:line="360" w:lineRule="auto"/>
        <w:jc w:val="both"/>
        <w:rPr>
          <w:rFonts w:asciiTheme="minorHAnsi" w:eastAsiaTheme="minorHAnsi" w:hAnsiTheme="minorHAnsi" w:cstheme="minorHAnsi"/>
        </w:rPr>
      </w:pPr>
      <w:del w:id="251" w:author="Ionut Hodoroaga" w:date="2021-05-07T01:23:00Z">
        <w:r w:rsidRPr="00E44293" w:rsidDel="00CE498B">
          <w:rPr>
            <w:rFonts w:asciiTheme="minorHAnsi" w:eastAsiaTheme="minorHAnsi" w:hAnsiTheme="minorHAnsi" w:cstheme="minorHAnsi"/>
          </w:rPr>
          <w:fldChar w:fldCharType="end"/>
        </w:r>
      </w:del>
    </w:p>
    <w:p w14:paraId="351AC4E2" w14:textId="5EFFCF17" w:rsidR="0031541E" w:rsidRPr="00E44293" w:rsidRDefault="0031541E" w:rsidP="0031541E">
      <w:pPr>
        <w:pStyle w:val="NormalWeb"/>
        <w:shd w:val="clear" w:color="auto" w:fill="FFFFFF"/>
        <w:spacing w:before="0" w:beforeAutospacing="0" w:line="360" w:lineRule="auto"/>
        <w:jc w:val="both"/>
        <w:rPr>
          <w:rFonts w:asciiTheme="minorHAnsi" w:eastAsiaTheme="minorHAnsi" w:hAnsiTheme="minorHAnsi" w:cstheme="minorHAnsi"/>
        </w:rPr>
      </w:pPr>
    </w:p>
    <w:p w14:paraId="538CCD73" w14:textId="77777777" w:rsidR="00A40086" w:rsidRPr="00B25FFA" w:rsidRDefault="00A40086" w:rsidP="0031541E">
      <w:pPr>
        <w:spacing w:line="360" w:lineRule="auto"/>
        <w:jc w:val="both"/>
        <w:rPr>
          <w:rFonts w:cstheme="minorHAnsi"/>
          <w:sz w:val="24"/>
          <w:szCs w:val="24"/>
        </w:rPr>
      </w:pPr>
    </w:p>
    <w:sectPr w:rsidR="00A40086" w:rsidRPr="00B25FFA">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onut Hodoroaga" w:date="2021-05-06T00:19:00Z" w:initials="IH">
    <w:p w14:paraId="1557B763" w14:textId="0E7B3361" w:rsidR="00D14316" w:rsidRDefault="00D14316">
      <w:pPr>
        <w:pStyle w:val="CommentText"/>
      </w:pPr>
      <w:r>
        <w:rPr>
          <w:rStyle w:val="CommentReference"/>
        </w:rPr>
        <w:annotationRef/>
      </w:r>
      <w:proofErr w:type="spellStart"/>
      <w:r>
        <w:t>Yashvir</w:t>
      </w:r>
      <w:proofErr w:type="spellEnd"/>
      <w:r>
        <w:t xml:space="preserve">: </w:t>
      </w:r>
      <w:r w:rsidRPr="00D14316">
        <w:rPr>
          <w:color w:val="FF0000"/>
          <w:sz w:val="15"/>
          <w:szCs w:val="15"/>
        </w:rPr>
        <w:t>Some did foresee this: check out the Bill Gates Ted Talk on pandemics.</w:t>
      </w:r>
    </w:p>
  </w:comment>
  <w:comment w:id="1" w:author="Ionut Hodoroaga" w:date="2021-05-06T00:27:00Z" w:initials="IH">
    <w:p w14:paraId="65C78C12" w14:textId="26FF1530" w:rsidR="00D14316" w:rsidRDefault="00D14316">
      <w:pPr>
        <w:pStyle w:val="CommentText"/>
      </w:pPr>
      <w:r>
        <w:rPr>
          <w:rStyle w:val="CommentReference"/>
        </w:rPr>
        <w:annotationRef/>
      </w:r>
      <w:r>
        <w:t xml:space="preserve">Solved </w:t>
      </w:r>
      <w:proofErr w:type="gramStart"/>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roofErr w:type="gramEnd"/>
      <w:r>
        <w:t xml:space="preserve"> </w:t>
      </w:r>
    </w:p>
  </w:comment>
  <w:comment w:id="23" w:author="Ionut Hodoroaga" w:date="2021-05-06T00:21:00Z" w:initials="IH">
    <w:p w14:paraId="7B3DAF67" w14:textId="4214385B" w:rsidR="00D14316" w:rsidRPr="00D14316" w:rsidRDefault="00D14316">
      <w:pPr>
        <w:pStyle w:val="CommentText"/>
        <w:rPr>
          <w:color w:val="FF0000"/>
        </w:rPr>
      </w:pPr>
      <w:r>
        <w:rPr>
          <w:rStyle w:val="CommentReference"/>
        </w:rPr>
        <w:annotationRef/>
      </w:r>
      <w:proofErr w:type="spellStart"/>
      <w:r>
        <w:rPr>
          <w:sz w:val="15"/>
          <w:szCs w:val="15"/>
        </w:rPr>
        <w:t>Yashvir</w:t>
      </w:r>
      <w:proofErr w:type="spellEnd"/>
      <w:r>
        <w:rPr>
          <w:sz w:val="15"/>
          <w:szCs w:val="15"/>
        </w:rPr>
        <w:t xml:space="preserve">: </w:t>
      </w:r>
      <w:r w:rsidRPr="00D14316">
        <w:rPr>
          <w:color w:val="FF0000"/>
          <w:sz w:val="15"/>
          <w:szCs w:val="15"/>
        </w:rPr>
        <w:t>You could give more attention to why you think that there will be di</w:t>
      </w:r>
      <w:r w:rsidRPr="00D14316">
        <w:rPr>
          <w:rFonts w:ascii="AAAAAJ+HelveticaNeue" w:hAnsi="AAAAAJ+HelveticaNeue" w:cs="AAAAAJ+HelveticaNeue"/>
          <w:color w:val="FF0000"/>
          <w:sz w:val="15"/>
          <w:szCs w:val="15"/>
        </w:rPr>
        <w:t>ff</w:t>
      </w:r>
      <w:r w:rsidRPr="00D14316">
        <w:rPr>
          <w:color w:val="FF0000"/>
          <w:sz w:val="15"/>
          <w:szCs w:val="15"/>
        </w:rPr>
        <w:t>erences across industries in your introduction.</w:t>
      </w:r>
    </w:p>
  </w:comment>
  <w:comment w:id="24" w:author="Ionut Hodoroaga" w:date="2021-05-06T00:21:00Z" w:initials="IH">
    <w:p w14:paraId="097385D3" w14:textId="78186F72" w:rsidR="00D14316" w:rsidRDefault="00D14316">
      <w:pPr>
        <w:pStyle w:val="CommentText"/>
      </w:pPr>
      <w:r>
        <w:rPr>
          <w:rStyle w:val="CommentReference"/>
        </w:rPr>
        <w:annotationRef/>
      </w:r>
      <w:r>
        <w:t>Solution: backed it up with some literature in the paragraph above</w:t>
      </w:r>
    </w:p>
  </w:comment>
  <w:comment w:id="28" w:author="Ionut Hodoroaga" w:date="2021-05-06T00:23:00Z" w:initials="IH">
    <w:p w14:paraId="6BE5E1B2" w14:textId="5C98558D" w:rsidR="00D14316" w:rsidRPr="00D14316" w:rsidRDefault="00D14316">
      <w:pPr>
        <w:pStyle w:val="CommentText"/>
        <w:rPr>
          <w:color w:val="FF0000"/>
        </w:rPr>
      </w:pPr>
      <w:r>
        <w:rPr>
          <w:rStyle w:val="CommentReference"/>
        </w:rPr>
        <w:annotationRef/>
      </w:r>
      <w:proofErr w:type="spellStart"/>
      <w:r>
        <w:t>Yashvir</w:t>
      </w:r>
      <w:proofErr w:type="spellEnd"/>
      <w:r>
        <w:t xml:space="preserve">: </w:t>
      </w:r>
      <w:r w:rsidRPr="00D14316">
        <w:rPr>
          <w:color w:val="FF0000"/>
          <w:sz w:val="15"/>
          <w:szCs w:val="15"/>
        </w:rPr>
        <w:t>When would you consider an industry future proof?</w:t>
      </w:r>
    </w:p>
  </w:comment>
  <w:comment w:id="29" w:author="Ionut Hodoroaga" w:date="2021-05-06T19:38:00Z" w:initials="IH">
    <w:p w14:paraId="4D660212" w14:textId="161D4BE9" w:rsidR="001D2C6A" w:rsidRDefault="001D2C6A">
      <w:pPr>
        <w:pStyle w:val="CommentText"/>
      </w:pPr>
      <w:r>
        <w:rPr>
          <w:rStyle w:val="CommentReference"/>
        </w:rPr>
        <w:annotationRef/>
      </w:r>
      <w:r>
        <w:t>rephrased</w:t>
      </w:r>
    </w:p>
  </w:comment>
  <w:comment w:id="41" w:author="Ionut Hodoroaga" w:date="2021-05-06T00:23:00Z" w:initials="IH">
    <w:p w14:paraId="64FF9750" w14:textId="126CB6E5" w:rsidR="00D14316" w:rsidRDefault="00D14316">
      <w:pPr>
        <w:pStyle w:val="CommentText"/>
      </w:pPr>
      <w:r>
        <w:rPr>
          <w:rStyle w:val="CommentReference"/>
        </w:rPr>
        <w:annotationRef/>
      </w:r>
      <w:proofErr w:type="spellStart"/>
      <w:r>
        <w:rPr>
          <w:sz w:val="15"/>
          <w:szCs w:val="15"/>
        </w:rPr>
        <w:t>Yashvir</w:t>
      </w:r>
      <w:proofErr w:type="spellEnd"/>
      <w:r>
        <w:rPr>
          <w:sz w:val="15"/>
          <w:szCs w:val="15"/>
        </w:rPr>
        <w:t xml:space="preserve">: </w:t>
      </w:r>
      <w:r w:rsidRPr="00D14316">
        <w:rPr>
          <w:color w:val="FF0000"/>
          <w:sz w:val="15"/>
          <w:szCs w:val="15"/>
        </w:rPr>
        <w:t>Define traditional industries.</w:t>
      </w:r>
    </w:p>
  </w:comment>
  <w:comment w:id="42" w:author="Ionut Hodoroaga" w:date="2021-05-06T19:42:00Z" w:initials="IH">
    <w:p w14:paraId="266A7858" w14:textId="27B55FF1" w:rsidR="001D2C6A" w:rsidRDefault="001D2C6A">
      <w:pPr>
        <w:pStyle w:val="CommentText"/>
      </w:pPr>
      <w:r>
        <w:rPr>
          <w:rStyle w:val="CommentReference"/>
        </w:rPr>
        <w:annotationRef/>
      </w:r>
      <w:r>
        <w:t>rephrased</w:t>
      </w:r>
    </w:p>
  </w:comment>
  <w:comment w:id="45" w:author="Ionut Hodoroaga" w:date="2021-05-06T20:31:00Z" w:initials="IH">
    <w:p w14:paraId="58038CCB" w14:textId="49325B16" w:rsidR="005615F8" w:rsidRDefault="005615F8">
      <w:pPr>
        <w:pStyle w:val="CommentText"/>
      </w:pPr>
      <w:r>
        <w:rPr>
          <w:rStyle w:val="CommentReference"/>
        </w:rPr>
        <w:annotationRef/>
      </w:r>
      <w:r>
        <w:t>changed the sub-</w:t>
      </w:r>
      <w:proofErr w:type="gramStart"/>
      <w:r>
        <w:t>question</w:t>
      </w:r>
      <w:proofErr w:type="gramEnd"/>
    </w:p>
  </w:comment>
  <w:comment w:id="61" w:author="Ionut Hodoroaga" w:date="2021-05-06T00:24:00Z" w:initials="IH">
    <w:p w14:paraId="38F08DF0" w14:textId="791A5E53" w:rsidR="00D14316" w:rsidRDefault="00D14316">
      <w:pPr>
        <w:pStyle w:val="CommentText"/>
      </w:pPr>
      <w:r>
        <w:rPr>
          <w:rStyle w:val="CommentReference"/>
        </w:rPr>
        <w:annotationRef/>
      </w:r>
      <w:proofErr w:type="spellStart"/>
      <w:r>
        <w:rPr>
          <w:sz w:val="15"/>
          <w:szCs w:val="15"/>
        </w:rPr>
        <w:t>Yashvir</w:t>
      </w:r>
      <w:proofErr w:type="spellEnd"/>
      <w:r>
        <w:rPr>
          <w:sz w:val="15"/>
          <w:szCs w:val="15"/>
        </w:rPr>
        <w:t xml:space="preserve">: </w:t>
      </w:r>
      <w:r w:rsidRPr="00D14316">
        <w:rPr>
          <w:color w:val="FF0000"/>
          <w:sz w:val="15"/>
          <w:szCs w:val="15"/>
        </w:rPr>
        <w:t>Usually the no-e</w:t>
      </w:r>
      <w:r w:rsidRPr="00D14316">
        <w:rPr>
          <w:rFonts w:ascii="AAAAAJ+HelveticaNeue" w:hAnsi="AAAAAJ+HelveticaNeue" w:cs="AAAAAJ+HelveticaNeue"/>
          <w:color w:val="FF0000"/>
          <w:sz w:val="15"/>
          <w:szCs w:val="15"/>
        </w:rPr>
        <w:t>ff</w:t>
      </w:r>
      <w:r w:rsidRPr="00D14316">
        <w:rPr>
          <w:color w:val="FF0000"/>
          <w:sz w:val="15"/>
          <w:szCs w:val="15"/>
        </w:rPr>
        <w:t>ect hypothesis is the null hypothesis, but you can of course choose otherwise.</w:t>
      </w:r>
    </w:p>
  </w:comment>
  <w:comment w:id="62" w:author="Ionut Hodoroaga" w:date="2021-05-06T20:26:00Z" w:initials="IH">
    <w:p w14:paraId="3735029D" w14:textId="45200887" w:rsidR="005615F8" w:rsidRDefault="005615F8">
      <w:pPr>
        <w:pStyle w:val="CommentText"/>
      </w:pPr>
      <w:r>
        <w:rPr>
          <w:rStyle w:val="CommentReference"/>
        </w:rPr>
        <w:annotationRef/>
      </w:r>
      <w:r>
        <w:t>Adjusted hypothesis to the alternative hypothesis format</w:t>
      </w:r>
      <w:r w:rsidR="00702398">
        <w:t xml:space="preserve">. </w:t>
      </w:r>
    </w:p>
  </w:comment>
  <w:comment w:id="66" w:author="Ionut Hodoroaga" w:date="2021-05-06T00:25:00Z" w:initials="IH">
    <w:p w14:paraId="4A977EBE" w14:textId="16334FD0" w:rsidR="00D14316" w:rsidRPr="00D14316" w:rsidRDefault="00D14316">
      <w:pPr>
        <w:pStyle w:val="CommentText"/>
        <w:rPr>
          <w:color w:val="FF0000"/>
        </w:rPr>
      </w:pPr>
      <w:r>
        <w:rPr>
          <w:rStyle w:val="CommentReference"/>
        </w:rPr>
        <w:annotationRef/>
      </w:r>
      <w:proofErr w:type="spellStart"/>
      <w:r>
        <w:t>Yashvir</w:t>
      </w:r>
      <w:proofErr w:type="spellEnd"/>
      <w:r>
        <w:t xml:space="preserve">: </w:t>
      </w:r>
      <w:r w:rsidRPr="00D14316">
        <w:rPr>
          <w:color w:val="FF0000"/>
          <w:sz w:val="15"/>
          <w:szCs w:val="15"/>
        </w:rPr>
        <w:t>Given that other researchers have already shown di</w:t>
      </w:r>
      <w:r w:rsidRPr="00D14316">
        <w:rPr>
          <w:rFonts w:ascii="AAAAAJ+HelveticaNeue" w:hAnsi="AAAAAJ+HelveticaNeue" w:cs="AAAAAJ+HelveticaNeue"/>
          <w:color w:val="FF0000"/>
          <w:sz w:val="15"/>
          <w:szCs w:val="15"/>
        </w:rPr>
        <w:t>ff</w:t>
      </w:r>
      <w:r w:rsidRPr="00D14316">
        <w:rPr>
          <w:color w:val="FF0000"/>
          <w:sz w:val="15"/>
          <w:szCs w:val="15"/>
        </w:rPr>
        <w:t>erences per industry, what will be your contribution?</w:t>
      </w:r>
    </w:p>
  </w:comment>
  <w:comment w:id="67" w:author="Ionut Hodoroaga" w:date="2021-05-06T21:16:00Z" w:initials="IH">
    <w:p w14:paraId="4989A78B" w14:textId="0C11B248" w:rsidR="00702398" w:rsidRDefault="00702398">
      <w:pPr>
        <w:pStyle w:val="CommentText"/>
      </w:pPr>
      <w:r>
        <w:rPr>
          <w:rStyle w:val="CommentReference"/>
        </w:rPr>
        <w:annotationRef/>
      </w:r>
      <w:r>
        <w:t>Answered below this paragraph, starting with “From a theory standpoint…”</w:t>
      </w:r>
    </w:p>
  </w:comment>
  <w:comment w:id="70" w:author="Ionut Hodoroaga" w:date="2021-05-06T00:25:00Z" w:initials="IH">
    <w:p w14:paraId="3B05CAC7" w14:textId="50E7F087" w:rsidR="00D14316" w:rsidRDefault="00D14316">
      <w:pPr>
        <w:pStyle w:val="CommentText"/>
      </w:pPr>
      <w:r>
        <w:rPr>
          <w:rStyle w:val="CommentReference"/>
        </w:rPr>
        <w:annotationRef/>
      </w:r>
      <w:proofErr w:type="spellStart"/>
      <w:r>
        <w:rPr>
          <w:sz w:val="15"/>
          <w:szCs w:val="15"/>
        </w:rPr>
        <w:t>Yashvir</w:t>
      </w:r>
      <w:proofErr w:type="spellEnd"/>
      <w:r>
        <w:rPr>
          <w:sz w:val="15"/>
          <w:szCs w:val="15"/>
        </w:rPr>
        <w:t xml:space="preserve">: </w:t>
      </w:r>
      <w:r w:rsidRPr="00D14316">
        <w:rPr>
          <w:color w:val="FF0000"/>
          <w:sz w:val="15"/>
          <w:szCs w:val="15"/>
        </w:rPr>
        <w:t>How do they show which industry is more a</w:t>
      </w:r>
      <w:r w:rsidRPr="00D14316">
        <w:rPr>
          <w:rFonts w:ascii="AAAAAJ+HelveticaNeue" w:hAnsi="AAAAAJ+HelveticaNeue" w:cs="AAAAAJ+HelveticaNeue"/>
          <w:color w:val="FF0000"/>
          <w:sz w:val="15"/>
          <w:szCs w:val="15"/>
        </w:rPr>
        <w:t>ff</w:t>
      </w:r>
      <w:r w:rsidRPr="00D14316">
        <w:rPr>
          <w:color w:val="FF0000"/>
          <w:sz w:val="15"/>
          <w:szCs w:val="15"/>
        </w:rPr>
        <w:t>ected by the emergence of the virus? Do they have a theory? Or are they using the CARs as well to show which industry is a</w:t>
      </w:r>
      <w:r w:rsidRPr="00D14316">
        <w:rPr>
          <w:rFonts w:ascii="AAAAAJ+HelveticaNeue" w:hAnsi="AAAAAJ+HelveticaNeue" w:cs="AAAAAJ+HelveticaNeue"/>
          <w:color w:val="FF0000"/>
          <w:sz w:val="15"/>
          <w:szCs w:val="15"/>
        </w:rPr>
        <w:t>ff</w:t>
      </w:r>
      <w:r w:rsidRPr="00D14316">
        <w:rPr>
          <w:color w:val="FF0000"/>
          <w:sz w:val="15"/>
          <w:szCs w:val="15"/>
        </w:rPr>
        <w:t>ected.</w:t>
      </w:r>
    </w:p>
  </w:comment>
  <w:comment w:id="71" w:author="Ionut Hodoroaga" w:date="2021-05-06T21:39:00Z" w:initials="IH">
    <w:p w14:paraId="1A9F280A" w14:textId="0B85106B" w:rsidR="00BC55D5" w:rsidRDefault="00BC55D5">
      <w:pPr>
        <w:pStyle w:val="CommentText"/>
      </w:pPr>
      <w:r>
        <w:rPr>
          <w:rStyle w:val="CommentReference"/>
        </w:rPr>
        <w:annotationRef/>
      </w:r>
      <w:r>
        <w:t>I answered these questions with the sentences that follo</w:t>
      </w:r>
      <w:r w:rsidR="00877375">
        <w:t>w: “They take over which industries….”</w:t>
      </w:r>
    </w:p>
  </w:comment>
  <w:comment w:id="102" w:author="Ionut Hodoroaga" w:date="2021-05-06T00:26:00Z" w:initials="IH">
    <w:p w14:paraId="70095C50" w14:textId="043210DF" w:rsidR="00D14316" w:rsidRDefault="00D14316">
      <w:pPr>
        <w:pStyle w:val="CommentText"/>
      </w:pPr>
      <w:r>
        <w:rPr>
          <w:rStyle w:val="CommentReference"/>
        </w:rPr>
        <w:annotationRef/>
      </w:r>
      <w:proofErr w:type="spellStart"/>
      <w:r>
        <w:rPr>
          <w:sz w:val="15"/>
          <w:szCs w:val="15"/>
        </w:rPr>
        <w:t>Yashvir</w:t>
      </w:r>
      <w:proofErr w:type="spellEnd"/>
      <w:r>
        <w:rPr>
          <w:sz w:val="15"/>
          <w:szCs w:val="15"/>
        </w:rPr>
        <w:t xml:space="preserve">: </w:t>
      </w:r>
      <w:r w:rsidRPr="00D14316">
        <w:rPr>
          <w:color w:val="FF0000"/>
          <w:sz w:val="15"/>
          <w:szCs w:val="15"/>
        </w:rPr>
        <w:t>It is not clear to me, why you expect this. What is the theory behind the hypothesis?</w:t>
      </w:r>
    </w:p>
  </w:comment>
  <w:comment w:id="103" w:author="Ionut Hodoroaga" w:date="2021-05-06T21:29:00Z" w:initials="IH">
    <w:p w14:paraId="6C3D9533" w14:textId="62ADDE66" w:rsidR="006F4ECE" w:rsidRDefault="006F4ECE">
      <w:pPr>
        <w:pStyle w:val="CommentText"/>
      </w:pPr>
      <w:r>
        <w:rPr>
          <w:rStyle w:val="CommentReference"/>
        </w:rPr>
        <w:annotationRef/>
      </w:r>
      <w:r>
        <w:t xml:space="preserve">Briefly mentioned that </w:t>
      </w:r>
      <w:proofErr w:type="spellStart"/>
      <w:r>
        <w:t>Xiong</w:t>
      </w:r>
      <w:proofErr w:type="spellEnd"/>
      <w:r>
        <w:t>, Wu, Hou and Zhang (2020) showed this in their paper 2 paragraphs abov</w:t>
      </w:r>
      <w:r w:rsidR="00877375">
        <w:t xml:space="preserve">e. However, I got rid of it for now </w:t>
      </w:r>
      <w:r w:rsidR="00DE15C9">
        <w:t xml:space="preserve">although there is literature to back that up. </w:t>
      </w:r>
      <w:hyperlink r:id="rId1" w:history="1">
        <w:r w:rsidR="00DE15C9" w:rsidRPr="009120AE">
          <w:rPr>
            <w:rStyle w:val="Hyperlink"/>
          </w:rPr>
          <w:t>https://onlinelibrary.wiley.com/doi/pdf/10.1016/S1058-3300%2899%2980150-5</w:t>
        </w:r>
      </w:hyperlink>
    </w:p>
    <w:p w14:paraId="75DE8EAC" w14:textId="46205345" w:rsidR="00DE15C9" w:rsidRDefault="00DE15C9">
      <w:pPr>
        <w:pStyle w:val="CommentText"/>
      </w:pPr>
      <w:r>
        <w:t xml:space="preserve">I don’t </w:t>
      </w:r>
      <w:proofErr w:type="spellStart"/>
      <w:r>
        <w:t>wanna</w:t>
      </w:r>
      <w:proofErr w:type="spellEnd"/>
      <w:r>
        <w:t xml:space="preserve"> go in too many </w:t>
      </w:r>
      <w:proofErr w:type="gramStart"/>
      <w:r>
        <w:t>directions..</w:t>
      </w:r>
      <w:proofErr w:type="gramEnd"/>
    </w:p>
  </w:comment>
  <w:comment w:id="104" w:author="Ionut Hodoroaga" w:date="2021-05-07T00:42:00Z" w:initials="IH">
    <w:p w14:paraId="2B26CEAA" w14:textId="6F5F360D" w:rsidR="00DE15C9" w:rsidRDefault="00DE15C9">
      <w:pPr>
        <w:pStyle w:val="CommentText"/>
      </w:pPr>
      <w:r>
        <w:rPr>
          <w:rStyle w:val="CommentReference"/>
        </w:rPr>
        <w:annotationRef/>
      </w:r>
      <w:r>
        <w:t xml:space="preserve">I was wondering if it possible to have a proposal version set on </w:t>
      </w:r>
      <w:proofErr w:type="gramStart"/>
      <w:r>
        <w:t>sin-online</w:t>
      </w:r>
      <w:proofErr w:type="gramEnd"/>
      <w:r>
        <w:t xml:space="preserve"> so I can dive deeper into the literature and work with the data a bit. I was thinking it would be a little bit easier for 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08" w:author="Ionut Hodoroaga" w:date="2021-05-06T00:26:00Z" w:initials="IH">
    <w:p w14:paraId="4DB9838F" w14:textId="66492359" w:rsidR="00D14316" w:rsidRDefault="00D14316">
      <w:pPr>
        <w:pStyle w:val="CommentText"/>
      </w:pPr>
      <w:r>
        <w:rPr>
          <w:rStyle w:val="CommentReference"/>
        </w:rPr>
        <w:annotationRef/>
      </w:r>
      <w:proofErr w:type="spellStart"/>
      <w:r>
        <w:rPr>
          <w:sz w:val="15"/>
          <w:szCs w:val="15"/>
        </w:rPr>
        <w:t>Yashvir</w:t>
      </w:r>
      <w:proofErr w:type="spellEnd"/>
      <w:r>
        <w:rPr>
          <w:sz w:val="15"/>
          <w:szCs w:val="15"/>
        </w:rPr>
        <w:t xml:space="preserve">: </w:t>
      </w:r>
      <w:r w:rsidRPr="00D14316">
        <w:rPr>
          <w:color w:val="FF0000"/>
          <w:sz w:val="15"/>
          <w:szCs w:val="15"/>
        </w:rPr>
        <w:t>Why?</w:t>
      </w:r>
    </w:p>
  </w:comment>
  <w:comment w:id="109" w:author="Ionut Hodoroaga" w:date="2021-05-06T21:18:00Z" w:initials="IH">
    <w:p w14:paraId="3782E8FC" w14:textId="19B17400" w:rsidR="00702398" w:rsidRDefault="00702398">
      <w:pPr>
        <w:pStyle w:val="CommentText"/>
      </w:pPr>
      <w:r>
        <w:rPr>
          <w:rStyle w:val="CommentReference"/>
        </w:rPr>
        <w:annotationRef/>
      </w:r>
      <w:r>
        <w:t xml:space="preserve">The statement was based on what follows. But it was redundant, so I deleted it. </w:t>
      </w:r>
    </w:p>
  </w:comment>
  <w:comment w:id="138" w:author="Ionut Hodoroaga" w:date="2021-05-06T00:27:00Z" w:initials="IH">
    <w:p w14:paraId="632DD793" w14:textId="42B5399F" w:rsidR="00D14316" w:rsidRDefault="00D14316">
      <w:pPr>
        <w:pStyle w:val="CommentText"/>
      </w:pPr>
      <w:r>
        <w:rPr>
          <w:rStyle w:val="CommentReference"/>
        </w:rPr>
        <w:annotationRef/>
      </w:r>
      <w:proofErr w:type="spellStart"/>
      <w:r>
        <w:t>Yashvir</w:t>
      </w:r>
      <w:proofErr w:type="spellEnd"/>
      <w:r>
        <w:t xml:space="preserve">: </w:t>
      </w:r>
      <w:r w:rsidRPr="00D14316">
        <w:rPr>
          <w:color w:val="FF0000"/>
          <w:sz w:val="15"/>
          <w:szCs w:val="15"/>
        </w:rPr>
        <w:t>You should try to strengthen the theory behind your hypotheses and make clear how you contribute to the literature.</w:t>
      </w:r>
    </w:p>
  </w:comment>
  <w:comment w:id="139" w:author="Ionut Hodoroaga" w:date="2021-05-07T00:44:00Z" w:initials="IH">
    <w:p w14:paraId="292040E5" w14:textId="4DD309AC" w:rsidR="00DE15C9" w:rsidRDefault="00DE15C9">
      <w:pPr>
        <w:pStyle w:val="CommentText"/>
      </w:pPr>
      <w:r>
        <w:rPr>
          <w:rStyle w:val="CommentReference"/>
        </w:rPr>
        <w:annotationRef/>
      </w:r>
      <w:r>
        <w:t xml:space="preserve">Done </w:t>
      </w:r>
      <w:proofErr w:type="gramStart"/>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roofErr w:type="gramEnd"/>
    </w:p>
  </w:comment>
  <w:comment w:id="140" w:author="Ionut Hodoroaga" w:date="2021-05-07T01:06:00Z" w:initials="IH">
    <w:p w14:paraId="35982E34" w14:textId="77777777" w:rsidR="00CA4F4B" w:rsidRDefault="00CA4F4B">
      <w:pPr>
        <w:pStyle w:val="CommentText"/>
        <w:rPr>
          <w:rFonts w:cstheme="minorHAnsi"/>
          <w:sz w:val="24"/>
          <w:szCs w:val="24"/>
        </w:rPr>
      </w:pPr>
      <w:r>
        <w:rPr>
          <w:rStyle w:val="CommentReference"/>
        </w:rPr>
        <w:annotationRef/>
      </w:r>
      <w:r>
        <w:t xml:space="preserve">I have a question. I could not find any article which classifies certain industries in the US as being vulnerable to the pandemic, although the ones that were hit hardest were </w:t>
      </w:r>
      <w:r>
        <w:rPr>
          <w:rFonts w:cstheme="minorHAnsi"/>
          <w:sz w:val="24"/>
          <w:szCs w:val="24"/>
        </w:rPr>
        <w:t xml:space="preserve">the energy, real estate, financials, utilities, consumer staples, </w:t>
      </w:r>
      <w:proofErr w:type="gramStart"/>
      <w:r>
        <w:rPr>
          <w:rFonts w:cstheme="minorHAnsi"/>
          <w:sz w:val="24"/>
          <w:szCs w:val="24"/>
        </w:rPr>
        <w:t>industrials</w:t>
      </w:r>
      <w:proofErr w:type="gramEnd"/>
      <w:r>
        <w:rPr>
          <w:rFonts w:cstheme="minorHAnsi"/>
          <w:sz w:val="24"/>
          <w:szCs w:val="24"/>
        </w:rPr>
        <w:t xml:space="preserve"> and healthcare</w:t>
      </w:r>
      <w:r>
        <w:rPr>
          <w:rFonts w:cstheme="minorHAnsi"/>
          <w:sz w:val="24"/>
          <w:szCs w:val="24"/>
        </w:rPr>
        <w:t xml:space="preserve">, as mentioned in the third paragraph on page 1. </w:t>
      </w:r>
    </w:p>
    <w:p w14:paraId="401F8460" w14:textId="77777777" w:rsidR="00CA4F4B" w:rsidRDefault="00CA4F4B">
      <w:pPr>
        <w:pStyle w:val="CommentText"/>
        <w:rPr>
          <w:rFonts w:cstheme="minorHAnsi"/>
          <w:sz w:val="24"/>
          <w:szCs w:val="24"/>
        </w:rPr>
      </w:pPr>
    </w:p>
    <w:p w14:paraId="5D70DED4" w14:textId="150F6FBF" w:rsidR="00CA4F4B" w:rsidRDefault="00CA4F4B">
      <w:pPr>
        <w:pStyle w:val="CommentText"/>
      </w:pPr>
      <w:r>
        <w:rPr>
          <w:rFonts w:cstheme="minorHAnsi"/>
          <w:sz w:val="24"/>
          <w:szCs w:val="24"/>
        </w:rPr>
        <w:t xml:space="preserve">My question is can I make some assumptions on which industries are “vulnerable” based on other articles that </w:t>
      </w:r>
      <w:proofErr w:type="spellStart"/>
      <w:r>
        <w:rPr>
          <w:rFonts w:cstheme="minorHAnsi"/>
          <w:sz w:val="24"/>
          <w:szCs w:val="24"/>
        </w:rPr>
        <w:t>analyse</w:t>
      </w:r>
      <w:proofErr w:type="spellEnd"/>
      <w:r>
        <w:rPr>
          <w:rFonts w:cstheme="minorHAnsi"/>
          <w:sz w:val="24"/>
          <w:szCs w:val="24"/>
        </w:rPr>
        <w:t xml:space="preserve"> the stock markets in Japan/China/other countries?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57B763" w15:done="0"/>
  <w15:commentEx w15:paraId="65C78C12" w15:paraIdParent="1557B763" w15:done="0"/>
  <w15:commentEx w15:paraId="7B3DAF67" w15:done="0"/>
  <w15:commentEx w15:paraId="097385D3" w15:paraIdParent="7B3DAF67" w15:done="0"/>
  <w15:commentEx w15:paraId="6BE5E1B2" w15:done="0"/>
  <w15:commentEx w15:paraId="4D660212" w15:paraIdParent="6BE5E1B2" w15:done="0"/>
  <w15:commentEx w15:paraId="64FF9750" w15:done="0"/>
  <w15:commentEx w15:paraId="266A7858" w15:paraIdParent="64FF9750" w15:done="0"/>
  <w15:commentEx w15:paraId="58038CCB" w15:done="0"/>
  <w15:commentEx w15:paraId="38F08DF0" w15:done="0"/>
  <w15:commentEx w15:paraId="3735029D" w15:paraIdParent="38F08DF0" w15:done="0"/>
  <w15:commentEx w15:paraId="4A977EBE" w15:done="0"/>
  <w15:commentEx w15:paraId="4989A78B" w15:paraIdParent="4A977EBE" w15:done="0"/>
  <w15:commentEx w15:paraId="3B05CAC7" w15:done="0"/>
  <w15:commentEx w15:paraId="1A9F280A" w15:paraIdParent="3B05CAC7" w15:done="0"/>
  <w15:commentEx w15:paraId="70095C50" w15:done="0"/>
  <w15:commentEx w15:paraId="75DE8EAC" w15:paraIdParent="70095C50" w15:done="0"/>
  <w15:commentEx w15:paraId="2B26CEAA" w15:paraIdParent="70095C50" w15:done="0"/>
  <w15:commentEx w15:paraId="4DB9838F" w15:done="0"/>
  <w15:commentEx w15:paraId="3782E8FC" w15:paraIdParent="4DB9838F" w15:done="0"/>
  <w15:commentEx w15:paraId="632DD793" w15:done="0"/>
  <w15:commentEx w15:paraId="292040E5" w15:paraIdParent="632DD793" w15:done="0"/>
  <w15:commentEx w15:paraId="5D70DED4" w15:paraIdParent="632DD7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DB4A3" w16cex:dateUtc="2021-05-05T22:19:00Z"/>
  <w16cex:commentExtensible w16cex:durableId="243DB67B" w16cex:dateUtc="2021-05-05T22:27:00Z"/>
  <w16cex:commentExtensible w16cex:durableId="243DB500" w16cex:dateUtc="2021-05-05T22:21:00Z"/>
  <w16cex:commentExtensible w16cex:durableId="243DB51F" w16cex:dateUtc="2021-05-05T22:21:00Z"/>
  <w16cex:commentExtensible w16cex:durableId="243DB574" w16cex:dateUtc="2021-05-05T22:23:00Z"/>
  <w16cex:commentExtensible w16cex:durableId="243EC440" w16cex:dateUtc="2021-05-06T17:38:00Z"/>
  <w16cex:commentExtensible w16cex:durableId="243DB59B" w16cex:dateUtc="2021-05-05T22:23:00Z"/>
  <w16cex:commentExtensible w16cex:durableId="243EC518" w16cex:dateUtc="2021-05-06T17:42:00Z"/>
  <w16cex:commentExtensible w16cex:durableId="243ED09C" w16cex:dateUtc="2021-05-06T18:31:00Z"/>
  <w16cex:commentExtensible w16cex:durableId="243DB5B7" w16cex:dateUtc="2021-05-05T22:24:00Z"/>
  <w16cex:commentExtensible w16cex:durableId="243ECF74" w16cex:dateUtc="2021-05-06T18:26:00Z"/>
  <w16cex:commentExtensible w16cex:durableId="243DB5EB" w16cex:dateUtc="2021-05-05T22:25:00Z"/>
  <w16cex:commentExtensible w16cex:durableId="243EDB1A" w16cex:dateUtc="2021-05-06T19:16:00Z"/>
  <w16cex:commentExtensible w16cex:durableId="243DB606" w16cex:dateUtc="2021-05-05T22:25:00Z"/>
  <w16cex:commentExtensible w16cex:durableId="243EE074" w16cex:dateUtc="2021-05-06T19:39:00Z"/>
  <w16cex:commentExtensible w16cex:durableId="243DB630" w16cex:dateUtc="2021-05-05T22:26:00Z"/>
  <w16cex:commentExtensible w16cex:durableId="243EDE2C" w16cex:dateUtc="2021-05-06T19:29:00Z"/>
  <w16cex:commentExtensible w16cex:durableId="243F0B7E" w16cex:dateUtc="2021-05-06T22:42:00Z"/>
  <w16cex:commentExtensible w16cex:durableId="243DB649" w16cex:dateUtc="2021-05-05T22:26:00Z"/>
  <w16cex:commentExtensible w16cex:durableId="243EDBAD" w16cex:dateUtc="2021-05-06T19:18:00Z"/>
  <w16cex:commentExtensible w16cex:durableId="243DB662" w16cex:dateUtc="2021-05-05T22:27:00Z"/>
  <w16cex:commentExtensible w16cex:durableId="243F0BE6" w16cex:dateUtc="2021-05-06T22:44:00Z"/>
  <w16cex:commentExtensible w16cex:durableId="243F1109" w16cex:dateUtc="2021-05-06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57B763" w16cid:durableId="243DB4A3"/>
  <w16cid:commentId w16cid:paraId="65C78C12" w16cid:durableId="243DB67B"/>
  <w16cid:commentId w16cid:paraId="7B3DAF67" w16cid:durableId="243DB500"/>
  <w16cid:commentId w16cid:paraId="097385D3" w16cid:durableId="243DB51F"/>
  <w16cid:commentId w16cid:paraId="6BE5E1B2" w16cid:durableId="243DB574"/>
  <w16cid:commentId w16cid:paraId="4D660212" w16cid:durableId="243EC440"/>
  <w16cid:commentId w16cid:paraId="64FF9750" w16cid:durableId="243DB59B"/>
  <w16cid:commentId w16cid:paraId="266A7858" w16cid:durableId="243EC518"/>
  <w16cid:commentId w16cid:paraId="58038CCB" w16cid:durableId="243ED09C"/>
  <w16cid:commentId w16cid:paraId="38F08DF0" w16cid:durableId="243DB5B7"/>
  <w16cid:commentId w16cid:paraId="3735029D" w16cid:durableId="243ECF74"/>
  <w16cid:commentId w16cid:paraId="4A977EBE" w16cid:durableId="243DB5EB"/>
  <w16cid:commentId w16cid:paraId="4989A78B" w16cid:durableId="243EDB1A"/>
  <w16cid:commentId w16cid:paraId="3B05CAC7" w16cid:durableId="243DB606"/>
  <w16cid:commentId w16cid:paraId="1A9F280A" w16cid:durableId="243EE074"/>
  <w16cid:commentId w16cid:paraId="70095C50" w16cid:durableId="243DB630"/>
  <w16cid:commentId w16cid:paraId="75DE8EAC" w16cid:durableId="243EDE2C"/>
  <w16cid:commentId w16cid:paraId="2B26CEAA" w16cid:durableId="243F0B7E"/>
  <w16cid:commentId w16cid:paraId="4DB9838F" w16cid:durableId="243DB649"/>
  <w16cid:commentId w16cid:paraId="3782E8FC" w16cid:durableId="243EDBAD"/>
  <w16cid:commentId w16cid:paraId="632DD793" w16cid:durableId="243DB662"/>
  <w16cid:commentId w16cid:paraId="292040E5" w16cid:durableId="243F0BE6"/>
  <w16cid:commentId w16cid:paraId="5D70DED4" w16cid:durableId="243F11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F1D7E" w14:textId="77777777" w:rsidR="003E2968" w:rsidRDefault="003E2968" w:rsidP="00EB2C29">
      <w:pPr>
        <w:spacing w:after="0" w:line="240" w:lineRule="auto"/>
      </w:pPr>
      <w:r>
        <w:separator/>
      </w:r>
    </w:p>
  </w:endnote>
  <w:endnote w:type="continuationSeparator" w:id="0">
    <w:p w14:paraId="4E76B083" w14:textId="77777777" w:rsidR="003E2968" w:rsidRDefault="003E2968" w:rsidP="00EB2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AAAAJ+HelveticaNeue">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AC34B" w14:textId="77777777" w:rsidR="003E2968" w:rsidRDefault="003E2968" w:rsidP="00EB2C29">
      <w:pPr>
        <w:spacing w:after="0" w:line="240" w:lineRule="auto"/>
      </w:pPr>
      <w:r>
        <w:separator/>
      </w:r>
    </w:p>
  </w:footnote>
  <w:footnote w:type="continuationSeparator" w:id="0">
    <w:p w14:paraId="39F493AA" w14:textId="77777777" w:rsidR="003E2968" w:rsidRDefault="003E2968" w:rsidP="00EB2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576161"/>
      <w:docPartObj>
        <w:docPartGallery w:val="Page Numbers (Top of Page)"/>
        <w:docPartUnique/>
      </w:docPartObj>
    </w:sdtPr>
    <w:sdtEndPr>
      <w:rPr>
        <w:noProof/>
      </w:rPr>
    </w:sdtEndPr>
    <w:sdtContent>
      <w:p w14:paraId="26C56445" w14:textId="299D2033" w:rsidR="00EB2C29" w:rsidRDefault="00EB2C29">
        <w:pPr>
          <w:pStyle w:val="Header"/>
        </w:pPr>
        <w:r>
          <w:fldChar w:fldCharType="begin"/>
        </w:r>
        <w:r>
          <w:instrText xml:space="preserve"> PAGE   \* MERGEFORMAT </w:instrText>
        </w:r>
        <w:r>
          <w:fldChar w:fldCharType="separate"/>
        </w:r>
        <w:r>
          <w:rPr>
            <w:noProof/>
          </w:rPr>
          <w:t>2</w:t>
        </w:r>
        <w:r>
          <w:rPr>
            <w:noProof/>
          </w:rPr>
          <w:fldChar w:fldCharType="end"/>
        </w:r>
      </w:p>
    </w:sdtContent>
  </w:sdt>
  <w:p w14:paraId="44B6C9CE" w14:textId="77777777" w:rsidR="00EB2C29" w:rsidRDefault="00EB2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4316"/>
    <w:multiLevelType w:val="hybridMultilevel"/>
    <w:tmpl w:val="F200ADCC"/>
    <w:lvl w:ilvl="0" w:tplc="AF421E84">
      <w:numFmt w:val="bullet"/>
      <w:lvlText w:val="-"/>
      <w:lvlJc w:val="left"/>
      <w:pPr>
        <w:ind w:left="720" w:hanging="360"/>
      </w:pPr>
      <w:rPr>
        <w:rFonts w:ascii="Calibri" w:eastAsiaTheme="minorHAnsi" w:hAnsi="Calibri" w:cs="Calibri"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onut Hodoroaga">
    <w15:presenceInfo w15:providerId="None" w15:userId="Ionut Hodoroa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210"/>
    <w:rsid w:val="00015F09"/>
    <w:rsid w:val="00060BF6"/>
    <w:rsid w:val="00074EFC"/>
    <w:rsid w:val="000D237B"/>
    <w:rsid w:val="000E2637"/>
    <w:rsid w:val="000E6EBF"/>
    <w:rsid w:val="001800D8"/>
    <w:rsid w:val="001D2C6A"/>
    <w:rsid w:val="001E4683"/>
    <w:rsid w:val="00255111"/>
    <w:rsid w:val="0031541E"/>
    <w:rsid w:val="00331194"/>
    <w:rsid w:val="003323EE"/>
    <w:rsid w:val="003B5B78"/>
    <w:rsid w:val="003D7BA9"/>
    <w:rsid w:val="003E2968"/>
    <w:rsid w:val="004A10E1"/>
    <w:rsid w:val="004B78B1"/>
    <w:rsid w:val="005615F8"/>
    <w:rsid w:val="005A6DFB"/>
    <w:rsid w:val="006740FA"/>
    <w:rsid w:val="00697DF4"/>
    <w:rsid w:val="006F4ECE"/>
    <w:rsid w:val="00702398"/>
    <w:rsid w:val="00705C5A"/>
    <w:rsid w:val="007B6F2E"/>
    <w:rsid w:val="007D775A"/>
    <w:rsid w:val="00877375"/>
    <w:rsid w:val="008D653A"/>
    <w:rsid w:val="009106BB"/>
    <w:rsid w:val="00920AEA"/>
    <w:rsid w:val="00945DA2"/>
    <w:rsid w:val="00992D84"/>
    <w:rsid w:val="009E5014"/>
    <w:rsid w:val="00A34657"/>
    <w:rsid w:val="00A40086"/>
    <w:rsid w:val="00AD5F91"/>
    <w:rsid w:val="00B25FFA"/>
    <w:rsid w:val="00B76AA3"/>
    <w:rsid w:val="00BA61F5"/>
    <w:rsid w:val="00BB47EC"/>
    <w:rsid w:val="00BC55D5"/>
    <w:rsid w:val="00C95585"/>
    <w:rsid w:val="00CA4F4B"/>
    <w:rsid w:val="00CB6E4B"/>
    <w:rsid w:val="00CD370B"/>
    <w:rsid w:val="00CE498B"/>
    <w:rsid w:val="00D14316"/>
    <w:rsid w:val="00D23175"/>
    <w:rsid w:val="00D366EC"/>
    <w:rsid w:val="00D6355D"/>
    <w:rsid w:val="00DE15C9"/>
    <w:rsid w:val="00E055E3"/>
    <w:rsid w:val="00E44293"/>
    <w:rsid w:val="00E61210"/>
    <w:rsid w:val="00E6381D"/>
    <w:rsid w:val="00EB2C29"/>
    <w:rsid w:val="00ED55F4"/>
    <w:rsid w:val="00EF777B"/>
    <w:rsid w:val="00F34767"/>
    <w:rsid w:val="00F5450D"/>
    <w:rsid w:val="00FD601F"/>
    <w:rsid w:val="00FE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41D3D"/>
  <w15:chartTrackingRefBased/>
  <w15:docId w15:val="{46ED39F0-18DE-47F3-8D40-F5425B53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B78"/>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210"/>
    <w:pPr>
      <w:ind w:left="720"/>
      <w:contextualSpacing/>
    </w:pPr>
  </w:style>
  <w:style w:type="character" w:customStyle="1" w:styleId="hlfld-contribauthor">
    <w:name w:val="hlfld-contribauthor"/>
    <w:basedOn w:val="DefaultParagraphFont"/>
    <w:rsid w:val="00E61210"/>
  </w:style>
  <w:style w:type="character" w:customStyle="1" w:styleId="nlmgiven-names">
    <w:name w:val="nlm_given-names"/>
    <w:basedOn w:val="DefaultParagraphFont"/>
    <w:rsid w:val="00E61210"/>
  </w:style>
  <w:style w:type="character" w:customStyle="1" w:styleId="nlmyear">
    <w:name w:val="nlm_year"/>
    <w:basedOn w:val="DefaultParagraphFont"/>
    <w:rsid w:val="00E61210"/>
  </w:style>
  <w:style w:type="character" w:customStyle="1" w:styleId="nlmarticle-title">
    <w:name w:val="nlm_article-title"/>
    <w:basedOn w:val="DefaultParagraphFont"/>
    <w:rsid w:val="00E61210"/>
  </w:style>
  <w:style w:type="character" w:customStyle="1" w:styleId="nlmfpage">
    <w:name w:val="nlm_fpage"/>
    <w:basedOn w:val="DefaultParagraphFont"/>
    <w:rsid w:val="00E61210"/>
  </w:style>
  <w:style w:type="character" w:customStyle="1" w:styleId="nlmlpage">
    <w:name w:val="nlm_lpage"/>
    <w:basedOn w:val="DefaultParagraphFont"/>
    <w:rsid w:val="00E61210"/>
  </w:style>
  <w:style w:type="character" w:customStyle="1" w:styleId="nlmpub-id">
    <w:name w:val="nlm_pub-id"/>
    <w:basedOn w:val="DefaultParagraphFont"/>
    <w:rsid w:val="00E61210"/>
  </w:style>
  <w:style w:type="character" w:styleId="Strong">
    <w:name w:val="Strong"/>
    <w:basedOn w:val="DefaultParagraphFont"/>
    <w:uiPriority w:val="22"/>
    <w:qFormat/>
    <w:rsid w:val="00E6381D"/>
    <w:rPr>
      <w:b/>
      <w:bCs/>
    </w:rPr>
  </w:style>
  <w:style w:type="paragraph" w:styleId="NormalWeb">
    <w:name w:val="Normal (Web)"/>
    <w:basedOn w:val="Normal"/>
    <w:uiPriority w:val="99"/>
    <w:semiHidden/>
    <w:unhideWhenUsed/>
    <w:rsid w:val="00E638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381D"/>
    <w:rPr>
      <w:color w:val="0000FF"/>
      <w:u w:val="single"/>
    </w:rPr>
  </w:style>
  <w:style w:type="character" w:customStyle="1" w:styleId="ref-lnk">
    <w:name w:val="ref-lnk"/>
    <w:basedOn w:val="DefaultParagraphFont"/>
    <w:rsid w:val="00015F09"/>
  </w:style>
  <w:style w:type="character" w:styleId="UnresolvedMention">
    <w:name w:val="Unresolved Mention"/>
    <w:basedOn w:val="DefaultParagraphFont"/>
    <w:uiPriority w:val="99"/>
    <w:semiHidden/>
    <w:unhideWhenUsed/>
    <w:rsid w:val="00331194"/>
    <w:rPr>
      <w:color w:val="605E5C"/>
      <w:shd w:val="clear" w:color="auto" w:fill="E1DFDD"/>
    </w:rPr>
  </w:style>
  <w:style w:type="paragraph" w:styleId="Header">
    <w:name w:val="header"/>
    <w:basedOn w:val="Normal"/>
    <w:link w:val="HeaderChar"/>
    <w:uiPriority w:val="99"/>
    <w:unhideWhenUsed/>
    <w:rsid w:val="00EB2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C29"/>
  </w:style>
  <w:style w:type="paragraph" w:styleId="Footer">
    <w:name w:val="footer"/>
    <w:basedOn w:val="Normal"/>
    <w:link w:val="FooterChar"/>
    <w:uiPriority w:val="99"/>
    <w:unhideWhenUsed/>
    <w:rsid w:val="00EB2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C29"/>
  </w:style>
  <w:style w:type="character" w:customStyle="1" w:styleId="Heading1Char">
    <w:name w:val="Heading 1 Char"/>
    <w:basedOn w:val="DefaultParagraphFont"/>
    <w:link w:val="Heading1"/>
    <w:uiPriority w:val="9"/>
    <w:rsid w:val="003B5B78"/>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3B5B78"/>
  </w:style>
  <w:style w:type="character" w:styleId="CommentReference">
    <w:name w:val="annotation reference"/>
    <w:basedOn w:val="DefaultParagraphFont"/>
    <w:uiPriority w:val="99"/>
    <w:semiHidden/>
    <w:unhideWhenUsed/>
    <w:rsid w:val="00D14316"/>
    <w:rPr>
      <w:sz w:val="16"/>
      <w:szCs w:val="16"/>
    </w:rPr>
  </w:style>
  <w:style w:type="paragraph" w:styleId="CommentText">
    <w:name w:val="annotation text"/>
    <w:basedOn w:val="Normal"/>
    <w:link w:val="CommentTextChar"/>
    <w:uiPriority w:val="99"/>
    <w:semiHidden/>
    <w:unhideWhenUsed/>
    <w:rsid w:val="00D14316"/>
    <w:pPr>
      <w:spacing w:line="240" w:lineRule="auto"/>
    </w:pPr>
    <w:rPr>
      <w:sz w:val="20"/>
      <w:szCs w:val="20"/>
    </w:rPr>
  </w:style>
  <w:style w:type="character" w:customStyle="1" w:styleId="CommentTextChar">
    <w:name w:val="Comment Text Char"/>
    <w:basedOn w:val="DefaultParagraphFont"/>
    <w:link w:val="CommentText"/>
    <w:uiPriority w:val="99"/>
    <w:semiHidden/>
    <w:rsid w:val="00D14316"/>
    <w:rPr>
      <w:sz w:val="20"/>
      <w:szCs w:val="20"/>
    </w:rPr>
  </w:style>
  <w:style w:type="paragraph" w:styleId="CommentSubject">
    <w:name w:val="annotation subject"/>
    <w:basedOn w:val="CommentText"/>
    <w:next w:val="CommentText"/>
    <w:link w:val="CommentSubjectChar"/>
    <w:uiPriority w:val="99"/>
    <w:semiHidden/>
    <w:unhideWhenUsed/>
    <w:rsid w:val="00D14316"/>
    <w:rPr>
      <w:b/>
      <w:bCs/>
    </w:rPr>
  </w:style>
  <w:style w:type="character" w:customStyle="1" w:styleId="CommentSubjectChar">
    <w:name w:val="Comment Subject Char"/>
    <w:basedOn w:val="CommentTextChar"/>
    <w:link w:val="CommentSubject"/>
    <w:uiPriority w:val="99"/>
    <w:semiHidden/>
    <w:rsid w:val="00D143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1063">
      <w:bodyDiv w:val="1"/>
      <w:marLeft w:val="0"/>
      <w:marRight w:val="0"/>
      <w:marTop w:val="0"/>
      <w:marBottom w:val="0"/>
      <w:divBdr>
        <w:top w:val="none" w:sz="0" w:space="0" w:color="auto"/>
        <w:left w:val="none" w:sz="0" w:space="0" w:color="auto"/>
        <w:bottom w:val="none" w:sz="0" w:space="0" w:color="auto"/>
        <w:right w:val="none" w:sz="0" w:space="0" w:color="auto"/>
      </w:divBdr>
    </w:div>
    <w:div w:id="55131828">
      <w:bodyDiv w:val="1"/>
      <w:marLeft w:val="0"/>
      <w:marRight w:val="0"/>
      <w:marTop w:val="0"/>
      <w:marBottom w:val="0"/>
      <w:divBdr>
        <w:top w:val="none" w:sz="0" w:space="0" w:color="auto"/>
        <w:left w:val="none" w:sz="0" w:space="0" w:color="auto"/>
        <w:bottom w:val="none" w:sz="0" w:space="0" w:color="auto"/>
        <w:right w:val="none" w:sz="0" w:space="0" w:color="auto"/>
      </w:divBdr>
    </w:div>
    <w:div w:id="67966646">
      <w:bodyDiv w:val="1"/>
      <w:marLeft w:val="0"/>
      <w:marRight w:val="0"/>
      <w:marTop w:val="0"/>
      <w:marBottom w:val="0"/>
      <w:divBdr>
        <w:top w:val="none" w:sz="0" w:space="0" w:color="auto"/>
        <w:left w:val="none" w:sz="0" w:space="0" w:color="auto"/>
        <w:bottom w:val="none" w:sz="0" w:space="0" w:color="auto"/>
        <w:right w:val="none" w:sz="0" w:space="0" w:color="auto"/>
      </w:divBdr>
    </w:div>
    <w:div w:id="166408019">
      <w:bodyDiv w:val="1"/>
      <w:marLeft w:val="0"/>
      <w:marRight w:val="0"/>
      <w:marTop w:val="0"/>
      <w:marBottom w:val="0"/>
      <w:divBdr>
        <w:top w:val="none" w:sz="0" w:space="0" w:color="auto"/>
        <w:left w:val="none" w:sz="0" w:space="0" w:color="auto"/>
        <w:bottom w:val="none" w:sz="0" w:space="0" w:color="auto"/>
        <w:right w:val="none" w:sz="0" w:space="0" w:color="auto"/>
      </w:divBdr>
    </w:div>
    <w:div w:id="320348325">
      <w:bodyDiv w:val="1"/>
      <w:marLeft w:val="0"/>
      <w:marRight w:val="0"/>
      <w:marTop w:val="0"/>
      <w:marBottom w:val="0"/>
      <w:divBdr>
        <w:top w:val="none" w:sz="0" w:space="0" w:color="auto"/>
        <w:left w:val="none" w:sz="0" w:space="0" w:color="auto"/>
        <w:bottom w:val="none" w:sz="0" w:space="0" w:color="auto"/>
        <w:right w:val="none" w:sz="0" w:space="0" w:color="auto"/>
      </w:divBdr>
    </w:div>
    <w:div w:id="358823168">
      <w:bodyDiv w:val="1"/>
      <w:marLeft w:val="0"/>
      <w:marRight w:val="0"/>
      <w:marTop w:val="0"/>
      <w:marBottom w:val="0"/>
      <w:divBdr>
        <w:top w:val="none" w:sz="0" w:space="0" w:color="auto"/>
        <w:left w:val="none" w:sz="0" w:space="0" w:color="auto"/>
        <w:bottom w:val="none" w:sz="0" w:space="0" w:color="auto"/>
        <w:right w:val="none" w:sz="0" w:space="0" w:color="auto"/>
      </w:divBdr>
    </w:div>
    <w:div w:id="385758364">
      <w:bodyDiv w:val="1"/>
      <w:marLeft w:val="0"/>
      <w:marRight w:val="0"/>
      <w:marTop w:val="0"/>
      <w:marBottom w:val="0"/>
      <w:divBdr>
        <w:top w:val="none" w:sz="0" w:space="0" w:color="auto"/>
        <w:left w:val="none" w:sz="0" w:space="0" w:color="auto"/>
        <w:bottom w:val="none" w:sz="0" w:space="0" w:color="auto"/>
        <w:right w:val="none" w:sz="0" w:space="0" w:color="auto"/>
      </w:divBdr>
    </w:div>
    <w:div w:id="503937099">
      <w:bodyDiv w:val="1"/>
      <w:marLeft w:val="0"/>
      <w:marRight w:val="0"/>
      <w:marTop w:val="0"/>
      <w:marBottom w:val="0"/>
      <w:divBdr>
        <w:top w:val="none" w:sz="0" w:space="0" w:color="auto"/>
        <w:left w:val="none" w:sz="0" w:space="0" w:color="auto"/>
        <w:bottom w:val="none" w:sz="0" w:space="0" w:color="auto"/>
        <w:right w:val="none" w:sz="0" w:space="0" w:color="auto"/>
      </w:divBdr>
    </w:div>
    <w:div w:id="665867818">
      <w:bodyDiv w:val="1"/>
      <w:marLeft w:val="0"/>
      <w:marRight w:val="0"/>
      <w:marTop w:val="0"/>
      <w:marBottom w:val="0"/>
      <w:divBdr>
        <w:top w:val="none" w:sz="0" w:space="0" w:color="auto"/>
        <w:left w:val="none" w:sz="0" w:space="0" w:color="auto"/>
        <w:bottom w:val="none" w:sz="0" w:space="0" w:color="auto"/>
        <w:right w:val="none" w:sz="0" w:space="0" w:color="auto"/>
      </w:divBdr>
    </w:div>
    <w:div w:id="794443020">
      <w:bodyDiv w:val="1"/>
      <w:marLeft w:val="0"/>
      <w:marRight w:val="0"/>
      <w:marTop w:val="0"/>
      <w:marBottom w:val="0"/>
      <w:divBdr>
        <w:top w:val="none" w:sz="0" w:space="0" w:color="auto"/>
        <w:left w:val="none" w:sz="0" w:space="0" w:color="auto"/>
        <w:bottom w:val="none" w:sz="0" w:space="0" w:color="auto"/>
        <w:right w:val="none" w:sz="0" w:space="0" w:color="auto"/>
      </w:divBdr>
    </w:div>
    <w:div w:id="1079789829">
      <w:bodyDiv w:val="1"/>
      <w:marLeft w:val="0"/>
      <w:marRight w:val="0"/>
      <w:marTop w:val="0"/>
      <w:marBottom w:val="0"/>
      <w:divBdr>
        <w:top w:val="none" w:sz="0" w:space="0" w:color="auto"/>
        <w:left w:val="none" w:sz="0" w:space="0" w:color="auto"/>
        <w:bottom w:val="none" w:sz="0" w:space="0" w:color="auto"/>
        <w:right w:val="none" w:sz="0" w:space="0" w:color="auto"/>
      </w:divBdr>
    </w:div>
    <w:div w:id="1123035375">
      <w:bodyDiv w:val="1"/>
      <w:marLeft w:val="0"/>
      <w:marRight w:val="0"/>
      <w:marTop w:val="0"/>
      <w:marBottom w:val="0"/>
      <w:divBdr>
        <w:top w:val="none" w:sz="0" w:space="0" w:color="auto"/>
        <w:left w:val="none" w:sz="0" w:space="0" w:color="auto"/>
        <w:bottom w:val="none" w:sz="0" w:space="0" w:color="auto"/>
        <w:right w:val="none" w:sz="0" w:space="0" w:color="auto"/>
      </w:divBdr>
    </w:div>
    <w:div w:id="1172111955">
      <w:bodyDiv w:val="1"/>
      <w:marLeft w:val="0"/>
      <w:marRight w:val="0"/>
      <w:marTop w:val="0"/>
      <w:marBottom w:val="0"/>
      <w:divBdr>
        <w:top w:val="none" w:sz="0" w:space="0" w:color="auto"/>
        <w:left w:val="none" w:sz="0" w:space="0" w:color="auto"/>
        <w:bottom w:val="none" w:sz="0" w:space="0" w:color="auto"/>
        <w:right w:val="none" w:sz="0" w:space="0" w:color="auto"/>
      </w:divBdr>
    </w:div>
    <w:div w:id="1292709661">
      <w:bodyDiv w:val="1"/>
      <w:marLeft w:val="0"/>
      <w:marRight w:val="0"/>
      <w:marTop w:val="0"/>
      <w:marBottom w:val="0"/>
      <w:divBdr>
        <w:top w:val="none" w:sz="0" w:space="0" w:color="auto"/>
        <w:left w:val="none" w:sz="0" w:space="0" w:color="auto"/>
        <w:bottom w:val="none" w:sz="0" w:space="0" w:color="auto"/>
        <w:right w:val="none" w:sz="0" w:space="0" w:color="auto"/>
      </w:divBdr>
    </w:div>
    <w:div w:id="1485464281">
      <w:bodyDiv w:val="1"/>
      <w:marLeft w:val="0"/>
      <w:marRight w:val="0"/>
      <w:marTop w:val="0"/>
      <w:marBottom w:val="0"/>
      <w:divBdr>
        <w:top w:val="none" w:sz="0" w:space="0" w:color="auto"/>
        <w:left w:val="none" w:sz="0" w:space="0" w:color="auto"/>
        <w:bottom w:val="none" w:sz="0" w:space="0" w:color="auto"/>
        <w:right w:val="none" w:sz="0" w:space="0" w:color="auto"/>
      </w:divBdr>
    </w:div>
    <w:div w:id="1575821443">
      <w:bodyDiv w:val="1"/>
      <w:marLeft w:val="0"/>
      <w:marRight w:val="0"/>
      <w:marTop w:val="0"/>
      <w:marBottom w:val="0"/>
      <w:divBdr>
        <w:top w:val="none" w:sz="0" w:space="0" w:color="auto"/>
        <w:left w:val="none" w:sz="0" w:space="0" w:color="auto"/>
        <w:bottom w:val="none" w:sz="0" w:space="0" w:color="auto"/>
        <w:right w:val="none" w:sz="0" w:space="0" w:color="auto"/>
      </w:divBdr>
    </w:div>
    <w:div w:id="1607420256">
      <w:bodyDiv w:val="1"/>
      <w:marLeft w:val="0"/>
      <w:marRight w:val="0"/>
      <w:marTop w:val="0"/>
      <w:marBottom w:val="0"/>
      <w:divBdr>
        <w:top w:val="none" w:sz="0" w:space="0" w:color="auto"/>
        <w:left w:val="none" w:sz="0" w:space="0" w:color="auto"/>
        <w:bottom w:val="none" w:sz="0" w:space="0" w:color="auto"/>
        <w:right w:val="none" w:sz="0" w:space="0" w:color="auto"/>
      </w:divBdr>
    </w:div>
    <w:div w:id="1633946093">
      <w:bodyDiv w:val="1"/>
      <w:marLeft w:val="0"/>
      <w:marRight w:val="0"/>
      <w:marTop w:val="0"/>
      <w:marBottom w:val="0"/>
      <w:divBdr>
        <w:top w:val="none" w:sz="0" w:space="0" w:color="auto"/>
        <w:left w:val="none" w:sz="0" w:space="0" w:color="auto"/>
        <w:bottom w:val="none" w:sz="0" w:space="0" w:color="auto"/>
        <w:right w:val="none" w:sz="0" w:space="0" w:color="auto"/>
      </w:divBdr>
    </w:div>
    <w:div w:id="1884514324">
      <w:bodyDiv w:val="1"/>
      <w:marLeft w:val="0"/>
      <w:marRight w:val="0"/>
      <w:marTop w:val="0"/>
      <w:marBottom w:val="0"/>
      <w:divBdr>
        <w:top w:val="none" w:sz="0" w:space="0" w:color="auto"/>
        <w:left w:val="none" w:sz="0" w:space="0" w:color="auto"/>
        <w:bottom w:val="none" w:sz="0" w:space="0" w:color="auto"/>
        <w:right w:val="none" w:sz="0" w:space="0" w:color="auto"/>
      </w:divBdr>
    </w:div>
    <w:div w:id="2018337467">
      <w:bodyDiv w:val="1"/>
      <w:marLeft w:val="0"/>
      <w:marRight w:val="0"/>
      <w:marTop w:val="0"/>
      <w:marBottom w:val="0"/>
      <w:divBdr>
        <w:top w:val="none" w:sz="0" w:space="0" w:color="auto"/>
        <w:left w:val="none" w:sz="0" w:space="0" w:color="auto"/>
        <w:bottom w:val="none" w:sz="0" w:space="0" w:color="auto"/>
        <w:right w:val="none" w:sz="0" w:space="0" w:color="auto"/>
      </w:divBdr>
    </w:div>
    <w:div w:id="209716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onlinelibrary.wiley.com/doi/pdf/10.1016/S1058-3300%2899%2980150-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Xio20</b:Tag>
    <b:SourceType>JournalArticle</b:SourceType>
    <b:Guid>{025E663E-FC75-4789-BA10-5E6C77EAC381}</b:Guid>
    <b:Author>
      <b:Author>
        <b:NameList>
          <b:Person>
            <b:Last>Xiong</b:Last>
            <b:First>Hao</b:First>
          </b:Person>
          <b:Person>
            <b:Last>Wu</b:Last>
            <b:First>Zuofeng</b:First>
          </b:Person>
          <b:Person>
            <b:Last>Hou</b:Last>
            <b:First>Fei</b:First>
          </b:Person>
          <b:Person>
            <b:Last>Zhang</b:Last>
            <b:First>Jun</b:First>
          </b:Person>
        </b:NameList>
      </b:Author>
    </b:Author>
    <b:Title>Which Firm-specific Characteristics Affect the Market Reaction of Chinese Listed Companies to the COVID-19 Pandemic?</b:Title>
    <b:Year>2020</b:Year>
    <b:Month>July</b:Month>
    <b:JournalName>Emerging Markets Finance and Trade</b:JournalName>
    <b:Pages>2231-2242</b:Pages>
    <b:RefOrder>1</b:RefOrder>
  </b:Source>
  <b:Source>
    <b:Tag>The20</b:Tag>
    <b:SourceType>InternetSite</b:SourceType>
    <b:Guid>{5ADC444A-7D04-4BE3-BE55-97F4BD38170A}</b:Guid>
    <b:Title>The American Journal of Managed Care</b:Title>
    <b:InternetSiteTitle>AJMC</b:InternetSiteTitle>
    <b:Year>2020</b:Year>
    <b:URL>https://www.ajmc.com/view/a-timeline-of-covid19-developments-in-2020</b:URL>
    <b:RefOrder>2</b:RefOrder>
  </b:Source>
  <b:Source>
    <b:Tag>Goo21</b:Tag>
    <b:SourceType>InternetSite</b:SourceType>
    <b:Guid>{48A81994-0F57-4E6E-ACE3-5996830DC6E4}</b:Guid>
    <b:Title>Google</b:Title>
    <b:InternetSiteTitle>Google </b:InternetSiteTitle>
    <b:Year>2021</b:Year>
    <b:URL>https://www.google.com/search?q=s%26p+500&amp;safe=strict&amp;rlz=1C1GCEA_enRO864RO864&amp;sxsrf=ALeKk02N-nMHc1941VdqWn3WmLTjNG57QA%3A1618609931967&amp;ei=Cwd6YJXHOoyAkwXggLuwDg&amp;oq=s%26p+500&amp;gs_lcp=Cgdnd3Mtd2l6EAMyBAgjECcyBQgAEJECMgQIABBDMgQIABBDMgQIABBDMgQIABBDMgIIADICC</b:URL>
    <b:RefOrder>3</b:RefOrder>
  </b:Source>
  <b:Source>
    <b:Tag>HeP20</b:Tag>
    <b:SourceType>JournalArticle</b:SourceType>
    <b:Guid>{3F149070-EDB7-4159-9DBD-A14AAB24035D}</b:Guid>
    <b:Title>COVID–19’s Impact on Stock Prices Across Different Sectors—An Event Study Based on the Chinese Stock Market</b:Title>
    <b:Year>2020</b:Year>
    <b:Author>
      <b:Author>
        <b:NameList>
          <b:Person>
            <b:Last>He</b:Last>
            <b:First>Pinglin</b:First>
          </b:Person>
          <b:Person>
            <b:Last>Sun</b:Last>
            <b:First>Yulong</b:First>
          </b:Person>
          <b:Person>
            <b:Last>Zhang</b:Last>
            <b:First>Ying</b:First>
          </b:Person>
          <b:Person>
            <b:Last>Li</b:Last>
            <b:First>Tao</b:First>
          </b:Person>
        </b:NameList>
      </b:Author>
    </b:Author>
    <b:JournalName>Emerging Markets Finance and Trade</b:JournalName>
    <b:Pages>2198-2212</b:Pages>
    <b:RefOrder>4</b:RefOrder>
  </b:Source>
  <b:Source>
    <b:Tag>Qin20</b:Tag>
    <b:SourceType>JournalArticle</b:SourceType>
    <b:Guid>{E5F65194-3809-4856-BA49-02CBE737053F}</b:Guid>
    <b:Author>
      <b:Author>
        <b:NameList>
          <b:Person>
            <b:Last>Qin</b:Last>
            <b:First>Xiuhong</b:First>
          </b:Person>
          <b:Person>
            <b:Last>Huang</b:Last>
            <b:First>Guoliang</b:First>
          </b:Person>
          <b:Person>
            <b:Last>Huayu</b:Last>
            <b:First>Shen</b:First>
          </b:Person>
          <b:Person>
            <b:Last>Fu</b:Last>
            <b:First>Mengyao</b:First>
          </b:Person>
        </b:NameList>
      </b:Author>
    </b:Author>
    <b:Title>COVID-19 Pandemic and Firm-level Cash Holding—Moderating Effect of Goodwill and Goodwill Impairment</b:Title>
    <b:JournalName>Emerging Markets Finance and Trade</b:JournalName>
    <b:Year>2020</b:Year>
    <b:Pages>2243-2258</b:Pages>
    <b:RefOrder>5</b:RefOrder>
  </b:Source>
  <b:Source>
    <b:Tag>Chech</b:Tag>
    <b:SourceType>JournalArticle</b:SourceType>
    <b:Guid>{16EE2CE6-6CA8-49AC-829E-D8DE5E2AFBE0}</b:Guid>
    <b:Author>
      <b:Author>
        <b:NameList>
          <b:Person>
            <b:Last>Chen</b:Last>
            <b:First>Ming-Hsiang</b:First>
          </b:Person>
          <b:Person>
            <b:Last>Jang</b:Last>
            <b:First>SooCheong</b:First>
          </b:Person>
          <b:Person>
            <b:Last>Kim</b:Last>
            <b:First>Woo</b:First>
            <b:Middle>Gon</b:Middle>
          </b:Person>
        </b:NameList>
      </b:Author>
    </b:Author>
    <b:Title>The impact of the SARS outbreak on Taiwanese hotel stock performance: An event-study approach</b:Title>
    <b:JournalName>International Journal of Hospitality Management</b:JournalName>
    <b:Year>2007, March</b:Year>
    <b:Pages>200-212</b:Pages>
    <b:RefOrder>6</b:RefOrder>
  </b:Source>
  <b:Source>
    <b:Tag>AlAer</b:Tag>
    <b:SourceType>JournalArticle</b:SourceType>
    <b:Guid>{AC4B633C-B5BE-444A-96B1-6F3712F8E75A}</b:Guid>
    <b:Author>
      <b:Author>
        <b:NameList>
          <b:Person>
            <b:Last>Al-Awadhi</b:Last>
            <b:First>Abdullah</b:First>
            <b:Middle>M</b:Middle>
          </b:Person>
          <b:Person>
            <b:Last>Alsaifi</b:Last>
            <b:First>Khaled</b:First>
          </b:Person>
          <b:Person>
            <b:Last>Al-Awadhi</b:Last>
            <b:First>Ahmad</b:First>
          </b:Person>
          <b:Person>
            <b:Last>Alhammadi</b:Last>
            <b:First>Salah</b:First>
          </b:Person>
        </b:NameList>
      </b:Author>
    </b:Author>
    <b:Title>Death and contagious infectious diseases: Impact of the COVID-19 virus on stock market returns</b:Title>
    <b:JournalName>Journal of Behavioral and Experimental Finance</b:JournalName>
    <b:Year>2020, September</b:Year>
    <b:RefOrder>7</b:RefOrder>
  </b:Source>
  <b:Source>
    <b:Tag>Sta21</b:Tag>
    <b:SourceType>InternetSite</b:SourceType>
    <b:Guid>{24C6F743-14E9-412D-A69D-E9D20CAEE51A}</b:Guid>
    <b:Title>Statista</b:Title>
    <b:Year>2021</b:Year>
    <b:Author>
      <b:Author>
        <b:Corporate>Statista Research Department</b:Corporate>
      </b:Author>
    </b:Author>
    <b:Month>Feb</b:Month>
    <b:Day>4</b:Day>
    <b:URL>https://www.statista.com/statistics/580711/sandp-500-returns-by-sector/#:~:text=Returns%20of%20S%26P%20500%20index,U.S.%202010%2D2020%2C%20by%20sector&amp;text=In%202020%2C%20the%20IT%20S%26P,return%20amounting%20to%2043.9%20percent.</b:URL>
    <b:RefOrder>8</b:RefOrder>
  </b:Source>
  <b:Source>
    <b:Tag>MSC21</b:Tag>
    <b:SourceType>InternetSite</b:SourceType>
    <b:Guid>{F844E641-4EBE-45C3-8FB2-26E1676D15DD}</b:Guid>
    <b:Title>MSCI</b:Title>
    <b:Year>2021</b:Year>
    <b:Month>05</b:Month>
    <b:Day>06</b:Day>
    <b:URL>https://www.msci.com/gics</b:URL>
    <b:RefOrder>9</b:RefOrder>
  </b:Source>
  <b:Source>
    <b:Tag>Chaer</b:Tag>
    <b:SourceType>JournalArticle</b:SourceType>
    <b:Guid>{3EF01CBC-E2B2-49B3-9AE7-ACDF422AFA93}</b:Guid>
    <b:Title>Fundamentals and Stock Returns in Japan</b:Title>
    <b:Year>1991, December</b:Year>
    <b:Author>
      <b:Author>
        <b:NameList>
          <b:Person>
            <b:Last>Chan</b:Last>
            <b:First>Louis</b:First>
            <b:Middle>K C</b:Middle>
          </b:Person>
          <b:Person>
            <b:Last>Hamao</b:Last>
            <b:First>Yashushi</b:First>
          </b:Person>
          <b:Person>
            <b:Last>Lakonishok</b:Last>
            <b:First>Josef</b:First>
          </b:Person>
        </b:NameList>
      </b:Author>
    </b:Author>
    <b:JournalName>The Journal of Finance</b:JournalName>
    <b:Pages>1739-1764</b:Pages>
    <b:RefOrder>10</b:RefOrder>
  </b:Source>
</b:Sources>
</file>

<file path=customXml/itemProps1.xml><?xml version="1.0" encoding="utf-8"?>
<ds:datastoreItem xmlns:ds="http://schemas.openxmlformats.org/officeDocument/2006/customXml" ds:itemID="{8D2F8512-99BF-47FD-83AF-E89C22189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8</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Hodoroaga</dc:creator>
  <cp:keywords/>
  <dc:description/>
  <cp:lastModifiedBy>Ionut Hodoroaga</cp:lastModifiedBy>
  <cp:revision>5</cp:revision>
  <cp:lastPrinted>2021-04-16T22:08:00Z</cp:lastPrinted>
  <dcterms:created xsi:type="dcterms:W3CDTF">2021-04-16T22:06:00Z</dcterms:created>
  <dcterms:modified xsi:type="dcterms:W3CDTF">2021-05-06T23:25:00Z</dcterms:modified>
</cp:coreProperties>
</file>