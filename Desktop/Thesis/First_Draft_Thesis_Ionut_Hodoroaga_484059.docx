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78B8" w14:textId="469A3760"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ERASMUS UNIVERSITY ROTTERDAM</w:t>
      </w:r>
      <w:r w:rsidRPr="00CB230C">
        <w:rPr>
          <w:rStyle w:val="Strong"/>
          <w:rFonts w:asciiTheme="minorHAnsi" w:hAnsiTheme="minorHAnsi" w:cstheme="minorHAnsi"/>
          <w:b w:val="0"/>
          <w:bCs w:val="0"/>
          <w:color w:val="0E101A"/>
          <w:sz w:val="32"/>
          <w:szCs w:val="32"/>
        </w:rPr>
        <w:br/>
        <w:t>Erasmus School of Economics</w:t>
      </w:r>
    </w:p>
    <w:p w14:paraId="254B27D5" w14:textId="4F43D492"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783EB5BC" w14:textId="77777777"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61D066CE" w14:textId="20D204B9"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Bachelor Thesis International Bachelor’s in Economics and Business Economics</w:t>
      </w:r>
    </w:p>
    <w:p w14:paraId="340BF4D7" w14:textId="77777777"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47E2F65C" w14:textId="599436FE"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i/>
          <w:iCs/>
          <w:color w:val="0E101A"/>
          <w:sz w:val="32"/>
          <w:szCs w:val="32"/>
        </w:rPr>
      </w:pPr>
      <w:r w:rsidRPr="00CB230C">
        <w:rPr>
          <w:rStyle w:val="Strong"/>
          <w:rFonts w:asciiTheme="minorHAnsi" w:hAnsiTheme="minorHAnsi" w:cstheme="minorHAnsi"/>
          <w:b w:val="0"/>
          <w:bCs w:val="0"/>
          <w:i/>
          <w:iCs/>
          <w:color w:val="0E101A"/>
          <w:sz w:val="32"/>
          <w:szCs w:val="32"/>
        </w:rPr>
        <w:t>The</w:t>
      </w:r>
      <w:r w:rsidR="002F4D1E" w:rsidRPr="00CB230C">
        <w:rPr>
          <w:rStyle w:val="Strong"/>
          <w:rFonts w:asciiTheme="minorHAnsi" w:hAnsiTheme="minorHAnsi" w:cstheme="minorHAnsi"/>
          <w:b w:val="0"/>
          <w:bCs w:val="0"/>
          <w:i/>
          <w:iCs/>
          <w:color w:val="0E101A"/>
          <w:sz w:val="32"/>
          <w:szCs w:val="32"/>
        </w:rPr>
        <w:t xml:space="preserve"> impact</w:t>
      </w:r>
      <w:r w:rsidRPr="00CB230C">
        <w:rPr>
          <w:rStyle w:val="Strong"/>
          <w:rFonts w:asciiTheme="minorHAnsi" w:hAnsiTheme="minorHAnsi" w:cstheme="minorHAnsi"/>
          <w:b w:val="0"/>
          <w:bCs w:val="0"/>
          <w:i/>
          <w:iCs/>
          <w:color w:val="0E101A"/>
          <w:sz w:val="32"/>
          <w:szCs w:val="32"/>
        </w:rPr>
        <w:t xml:space="preserve"> of </w:t>
      </w:r>
      <w:r w:rsidR="00D0745E" w:rsidRPr="00CB230C">
        <w:rPr>
          <w:rStyle w:val="Strong"/>
          <w:rFonts w:asciiTheme="minorHAnsi" w:hAnsiTheme="minorHAnsi" w:cstheme="minorHAnsi"/>
          <w:b w:val="0"/>
          <w:bCs w:val="0"/>
          <w:i/>
          <w:iCs/>
          <w:color w:val="0E101A"/>
          <w:sz w:val="32"/>
          <w:szCs w:val="32"/>
        </w:rPr>
        <w:t xml:space="preserve">two emergency </w:t>
      </w:r>
      <w:r w:rsidR="0099339F">
        <w:rPr>
          <w:rStyle w:val="Strong"/>
          <w:rFonts w:asciiTheme="minorHAnsi" w:hAnsiTheme="minorHAnsi" w:cstheme="minorHAnsi"/>
          <w:b w:val="0"/>
          <w:bCs w:val="0"/>
          <w:i/>
          <w:iCs/>
          <w:color w:val="0E101A"/>
          <w:sz w:val="32"/>
          <w:szCs w:val="32"/>
        </w:rPr>
        <w:t>use</w:t>
      </w:r>
      <w:r w:rsidR="00D0745E" w:rsidRPr="00CB230C">
        <w:rPr>
          <w:rStyle w:val="Strong"/>
          <w:rFonts w:asciiTheme="minorHAnsi" w:hAnsiTheme="minorHAnsi" w:cstheme="minorHAnsi"/>
          <w:b w:val="0"/>
          <w:bCs w:val="0"/>
          <w:i/>
          <w:iCs/>
          <w:color w:val="0E101A"/>
          <w:sz w:val="32"/>
          <w:szCs w:val="32"/>
        </w:rPr>
        <w:t xml:space="preserve"> requests for vaccines a</w:t>
      </w:r>
      <w:r w:rsidR="008F3FD7">
        <w:rPr>
          <w:rStyle w:val="Strong"/>
          <w:rFonts w:asciiTheme="minorHAnsi" w:hAnsiTheme="minorHAnsi" w:cstheme="minorHAnsi"/>
          <w:b w:val="0"/>
          <w:bCs w:val="0"/>
          <w:i/>
          <w:iCs/>
          <w:color w:val="0E101A"/>
          <w:sz w:val="32"/>
          <w:szCs w:val="32"/>
        </w:rPr>
        <w:t>nti-</w:t>
      </w:r>
      <w:r w:rsidR="00D0745E" w:rsidRPr="00CB230C">
        <w:rPr>
          <w:rStyle w:val="Strong"/>
          <w:rFonts w:asciiTheme="minorHAnsi" w:hAnsiTheme="minorHAnsi" w:cstheme="minorHAnsi"/>
          <w:b w:val="0"/>
          <w:bCs w:val="0"/>
          <w:i/>
          <w:iCs/>
          <w:color w:val="0E101A"/>
          <w:sz w:val="32"/>
          <w:szCs w:val="32"/>
        </w:rPr>
        <w:t xml:space="preserve">Covid-19 </w:t>
      </w:r>
      <w:r w:rsidR="002F4D1E" w:rsidRPr="00CB230C">
        <w:rPr>
          <w:rStyle w:val="Strong"/>
          <w:rFonts w:asciiTheme="minorHAnsi" w:hAnsiTheme="minorHAnsi" w:cstheme="minorHAnsi"/>
          <w:b w:val="0"/>
          <w:bCs w:val="0"/>
          <w:i/>
          <w:iCs/>
          <w:color w:val="0E101A"/>
          <w:sz w:val="32"/>
          <w:szCs w:val="32"/>
        </w:rPr>
        <w:t xml:space="preserve">on stock market returns </w:t>
      </w:r>
      <w:r w:rsidRPr="00CB230C">
        <w:rPr>
          <w:rStyle w:val="Strong"/>
          <w:rFonts w:asciiTheme="minorHAnsi" w:hAnsiTheme="minorHAnsi" w:cstheme="minorHAnsi"/>
          <w:b w:val="0"/>
          <w:bCs w:val="0"/>
          <w:i/>
          <w:iCs/>
          <w:color w:val="0E101A"/>
          <w:sz w:val="32"/>
          <w:szCs w:val="32"/>
        </w:rPr>
        <w:t>in the United States</w:t>
      </w:r>
    </w:p>
    <w:p w14:paraId="65976DDD" w14:textId="77777777"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65DE4B39" w14:textId="138AF34E"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Student: Ionu</w:t>
      </w:r>
      <w:r w:rsidRPr="00CB230C">
        <w:rPr>
          <w:rStyle w:val="Strong"/>
          <w:rFonts w:asciiTheme="minorHAnsi" w:hAnsiTheme="minorHAnsi" w:cstheme="minorHAnsi"/>
          <w:b w:val="0"/>
          <w:bCs w:val="0"/>
          <w:color w:val="0E101A"/>
          <w:sz w:val="32"/>
          <w:szCs w:val="32"/>
          <w:lang w:val="ro-RO"/>
        </w:rPr>
        <w:t>ț Hodoroagă</w:t>
      </w:r>
    </w:p>
    <w:p w14:paraId="54A4B9B9" w14:textId="0B08D61C"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Student ID number: 484059</w:t>
      </w:r>
    </w:p>
    <w:p w14:paraId="2A036CF8" w14:textId="73968ED0"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Supervisor: (Yashvir) YS Gangaram-Panday</w:t>
      </w:r>
    </w:p>
    <w:p w14:paraId="71F1B852" w14:textId="49630F30" w:rsidR="00D0745E" w:rsidRPr="00CB230C" w:rsidRDefault="00D0745E"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lang w:val="en-GB"/>
        </w:rPr>
      </w:pPr>
      <w:r w:rsidRPr="00CB230C">
        <w:rPr>
          <w:rStyle w:val="Strong"/>
          <w:rFonts w:asciiTheme="minorHAnsi" w:hAnsiTheme="minorHAnsi" w:cstheme="minorHAnsi"/>
          <w:b w:val="0"/>
          <w:bCs w:val="0"/>
          <w:color w:val="0E101A"/>
          <w:sz w:val="32"/>
          <w:szCs w:val="32"/>
        </w:rPr>
        <w:t>Second assesso</w:t>
      </w:r>
      <w:r w:rsidRPr="00CB230C">
        <w:rPr>
          <w:rStyle w:val="Strong"/>
          <w:rFonts w:asciiTheme="minorHAnsi" w:hAnsiTheme="minorHAnsi" w:cstheme="minorHAnsi"/>
          <w:b w:val="0"/>
          <w:bCs w:val="0"/>
          <w:color w:val="0E101A"/>
          <w:sz w:val="32"/>
          <w:szCs w:val="32"/>
          <w:lang w:val="en-GB"/>
        </w:rPr>
        <w:t xml:space="preserve">r: </w:t>
      </w:r>
    </w:p>
    <w:p w14:paraId="2AB02192" w14:textId="4204A79E" w:rsidR="00AE3456" w:rsidRPr="00CB230C" w:rsidRDefault="00AE3456"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479F4079" w14:textId="77777777" w:rsidR="00AE3456" w:rsidRPr="00CB230C" w:rsidRDefault="00AE3456"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49E43FF6" w14:textId="7B2DC3E3" w:rsidR="009F42B2" w:rsidRPr="00C26059"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sz w:val="32"/>
          <w:szCs w:val="32"/>
        </w:rPr>
      </w:pPr>
      <w:r w:rsidRPr="00CB230C">
        <w:rPr>
          <w:rStyle w:val="Strong"/>
          <w:rFonts w:asciiTheme="minorHAnsi" w:hAnsiTheme="minorHAnsi" w:cstheme="minorHAnsi"/>
          <w:b w:val="0"/>
          <w:bCs w:val="0"/>
          <w:color w:val="0E101A"/>
          <w:sz w:val="32"/>
          <w:szCs w:val="32"/>
        </w:rPr>
        <w:t>Date final version:</w:t>
      </w:r>
      <w:r w:rsidR="00C26059">
        <w:rPr>
          <w:rStyle w:val="Strong"/>
          <w:rFonts w:asciiTheme="minorHAnsi" w:hAnsiTheme="minorHAnsi" w:cstheme="minorHAnsi"/>
          <w:b w:val="0"/>
          <w:bCs w:val="0"/>
          <w:color w:val="0E101A"/>
          <w:sz w:val="32"/>
          <w:szCs w:val="32"/>
        </w:rPr>
        <w:t xml:space="preserve"> </w:t>
      </w:r>
      <w:r w:rsidR="009F5242">
        <w:rPr>
          <w:rStyle w:val="Strong"/>
          <w:rFonts w:asciiTheme="minorHAnsi" w:hAnsiTheme="minorHAnsi" w:cstheme="minorHAnsi"/>
          <w:b w:val="0"/>
          <w:bCs w:val="0"/>
          <w:color w:val="0E101A"/>
          <w:sz w:val="32"/>
          <w:szCs w:val="32"/>
        </w:rPr>
        <w:t>2</w:t>
      </w:r>
      <w:r w:rsidR="006A7F47">
        <w:rPr>
          <w:rStyle w:val="Strong"/>
          <w:rFonts w:asciiTheme="minorHAnsi" w:hAnsiTheme="minorHAnsi" w:cstheme="minorHAnsi"/>
          <w:b w:val="0"/>
          <w:bCs w:val="0"/>
          <w:color w:val="0E101A"/>
          <w:sz w:val="32"/>
          <w:szCs w:val="32"/>
        </w:rPr>
        <w:t>8</w:t>
      </w:r>
      <w:r w:rsidR="00C26059">
        <w:rPr>
          <w:rStyle w:val="Strong"/>
          <w:rFonts w:asciiTheme="minorHAnsi" w:hAnsiTheme="minorHAnsi" w:cstheme="minorHAnsi"/>
          <w:b w:val="0"/>
          <w:bCs w:val="0"/>
          <w:color w:val="0E101A"/>
          <w:sz w:val="32"/>
          <w:szCs w:val="32"/>
        </w:rPr>
        <w:t>/11/</w:t>
      </w:r>
      <w:r w:rsidRPr="00C26059">
        <w:rPr>
          <w:rStyle w:val="Strong"/>
          <w:rFonts w:asciiTheme="minorHAnsi" w:hAnsiTheme="minorHAnsi" w:cstheme="minorHAnsi"/>
          <w:b w:val="0"/>
          <w:bCs w:val="0"/>
          <w:sz w:val="32"/>
          <w:szCs w:val="32"/>
        </w:rPr>
        <w:t>2021</w:t>
      </w:r>
    </w:p>
    <w:p w14:paraId="31CF74D4" w14:textId="7EC1C8D8"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1690F1EB" w14:textId="519D81A9" w:rsidR="009F42B2" w:rsidRPr="00CB230C" w:rsidRDefault="009F42B2" w:rsidP="00D0745E">
      <w:pPr>
        <w:pStyle w:val="NormalWeb"/>
        <w:spacing w:before="0" w:beforeAutospacing="0" w:after="0" w:afterAutospacing="0" w:line="360" w:lineRule="auto"/>
        <w:rPr>
          <w:rStyle w:val="Strong"/>
          <w:rFonts w:asciiTheme="minorHAnsi" w:hAnsiTheme="minorHAnsi" w:cstheme="minorHAnsi"/>
          <w:b w:val="0"/>
          <w:bCs w:val="0"/>
          <w:color w:val="0E101A"/>
          <w:sz w:val="32"/>
          <w:szCs w:val="32"/>
        </w:rPr>
      </w:pPr>
    </w:p>
    <w:p w14:paraId="2AF981A5" w14:textId="77777777" w:rsidR="009F42B2" w:rsidRPr="00CB230C" w:rsidRDefault="009F42B2" w:rsidP="009F42B2">
      <w:pPr>
        <w:pStyle w:val="NormalWeb"/>
        <w:spacing w:before="0" w:beforeAutospacing="0" w:after="0" w:afterAutospacing="0" w:line="360" w:lineRule="auto"/>
        <w:jc w:val="center"/>
        <w:rPr>
          <w:rStyle w:val="Strong"/>
          <w:rFonts w:asciiTheme="minorHAnsi" w:hAnsiTheme="minorHAnsi" w:cstheme="minorHAnsi"/>
          <w:b w:val="0"/>
          <w:bCs w:val="0"/>
          <w:color w:val="0E101A"/>
          <w:sz w:val="32"/>
          <w:szCs w:val="32"/>
        </w:rPr>
      </w:pPr>
    </w:p>
    <w:p w14:paraId="7244C231" w14:textId="090C8A5D"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CB230C">
        <w:rPr>
          <w:rFonts w:asciiTheme="minorHAnsi" w:hAnsiTheme="minorHAnsi" w:cstheme="minorHAnsi"/>
        </w:rPr>
        <w:t>The views stated in this thesis are those of the author and not necessarily those of the supervisor, second assessor, Erasmus School of Economics or Erasmus University Rotterdam.</w:t>
      </w:r>
    </w:p>
    <w:p w14:paraId="168CF367" w14:textId="76F54102" w:rsidR="00DF588E" w:rsidRPr="00CB230C" w:rsidRDefault="00DF588E"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lastRenderedPageBreak/>
        <w:t>Preface</w:t>
      </w:r>
    </w:p>
    <w:p w14:paraId="39CBD4BA" w14:textId="08E6B5AE" w:rsidR="00DF588E" w:rsidRPr="00CB230C" w:rsidRDefault="00DF588E" w:rsidP="003C3952">
      <w:pPr>
        <w:pStyle w:val="NormalWeb"/>
        <w:spacing w:before="0" w:beforeAutospacing="0" w:after="0" w:afterAutospacing="0" w:line="360" w:lineRule="auto"/>
        <w:jc w:val="both"/>
        <w:rPr>
          <w:rStyle w:val="Strong"/>
          <w:rFonts w:asciiTheme="minorHAnsi" w:hAnsiTheme="minorHAnsi" w:cstheme="minorHAnsi"/>
          <w:b w:val="0"/>
          <w:bCs w:val="0"/>
          <w:color w:val="0E101A"/>
        </w:rPr>
      </w:pPr>
      <w:r w:rsidRPr="00CB230C">
        <w:rPr>
          <w:rStyle w:val="Strong"/>
          <w:rFonts w:asciiTheme="minorHAnsi" w:hAnsiTheme="minorHAnsi" w:cstheme="minorHAnsi"/>
          <w:b w:val="0"/>
          <w:bCs w:val="0"/>
          <w:color w:val="0E101A"/>
        </w:rPr>
        <w:t xml:space="preserve">I would like to thank my supervisor Yashvir Gangaram-Panday for all </w:t>
      </w:r>
      <w:r w:rsidR="00B93577" w:rsidRPr="00CB230C">
        <w:rPr>
          <w:rStyle w:val="Strong"/>
          <w:rFonts w:asciiTheme="minorHAnsi" w:hAnsiTheme="minorHAnsi" w:cstheme="minorHAnsi"/>
          <w:b w:val="0"/>
          <w:bCs w:val="0"/>
          <w:color w:val="0E101A"/>
        </w:rPr>
        <w:t xml:space="preserve">his assistance in writing my bachelor’s thesis. I would also like to thank my family for their advice and support. With them in mind, I was able to write a better thesis. Finally, I want to thank Erasmus School of Economics for </w:t>
      </w:r>
      <w:r w:rsidR="00856A3A" w:rsidRPr="00CB230C">
        <w:rPr>
          <w:rStyle w:val="Strong"/>
          <w:rFonts w:asciiTheme="minorHAnsi" w:hAnsiTheme="minorHAnsi" w:cstheme="minorHAnsi"/>
          <w:b w:val="0"/>
          <w:bCs w:val="0"/>
          <w:color w:val="0E101A"/>
        </w:rPr>
        <w:t xml:space="preserve">giving me the opportunity </w:t>
      </w:r>
      <w:r w:rsidR="00B93577" w:rsidRPr="00CB230C">
        <w:rPr>
          <w:rStyle w:val="Strong"/>
          <w:rFonts w:asciiTheme="minorHAnsi" w:hAnsiTheme="minorHAnsi" w:cstheme="minorHAnsi"/>
          <w:b w:val="0"/>
          <w:bCs w:val="0"/>
          <w:color w:val="0E101A"/>
        </w:rPr>
        <w:t xml:space="preserve">to finish my bachelor’s degree here. </w:t>
      </w:r>
    </w:p>
    <w:p w14:paraId="4D523D14" w14:textId="4124B9DF"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38FB80AC" w14:textId="2384061A"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AEACF17" w14:textId="3D176F4F"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47160E41" w14:textId="342DA450"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6055C97" w14:textId="26BDEA4B"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ED20620" w14:textId="3A41F362"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F22D6D0" w14:textId="4697A5BB"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42BDCB4E" w14:textId="062D370C"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FA57452" w14:textId="596C20AA"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42E0069" w14:textId="13D29024"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FF0804F" w14:textId="18771844"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BEA99B5" w14:textId="621786A6"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3B957C9A" w14:textId="70D9E1CE"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71B88F13" w14:textId="5055B3D4"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2E0A376" w14:textId="7EEB985E"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F413853" w14:textId="40AE70AD" w:rsidR="009F42B2" w:rsidRPr="00CB230C" w:rsidRDefault="009F42B2"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7F2567D9" w14:textId="590DE937"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05B8C6B7" w14:textId="1CAC04E4"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1CA6D4FB" w14:textId="76AF4A2C" w:rsidR="00B270E6"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lastRenderedPageBreak/>
        <w:t>Abstract</w:t>
      </w:r>
    </w:p>
    <w:p w14:paraId="4350F147" w14:textId="67437A33" w:rsidR="00896485" w:rsidRPr="00670090" w:rsidRDefault="00A343ED" w:rsidP="00670090">
      <w:pPr>
        <w:pStyle w:val="NormalWeb"/>
        <w:spacing w:before="0" w:beforeAutospacing="0" w:after="0" w:afterAutospacing="0" w:line="360" w:lineRule="auto"/>
        <w:jc w:val="both"/>
        <w:rPr>
          <w:rStyle w:val="Strong"/>
          <w:rFonts w:asciiTheme="minorHAnsi" w:hAnsiTheme="minorHAnsi" w:cstheme="minorHAnsi"/>
          <w:b w:val="0"/>
          <w:bCs w:val="0"/>
          <w:color w:val="0E101A"/>
        </w:rPr>
      </w:pPr>
      <w:r w:rsidRPr="00CB230C">
        <w:rPr>
          <w:rStyle w:val="Strong"/>
          <w:rFonts w:asciiTheme="minorHAnsi" w:hAnsiTheme="minorHAnsi" w:cstheme="minorHAnsi"/>
          <w:b w:val="0"/>
          <w:bCs w:val="0"/>
          <w:color w:val="0E101A"/>
        </w:rPr>
        <w:t xml:space="preserve">After the World Health Organisation (WHO) declared </w:t>
      </w:r>
      <w:r w:rsidR="0080669A" w:rsidRPr="00CB230C">
        <w:rPr>
          <w:rStyle w:val="Strong"/>
          <w:rFonts w:asciiTheme="minorHAnsi" w:hAnsiTheme="minorHAnsi" w:cstheme="minorHAnsi"/>
          <w:b w:val="0"/>
          <w:bCs w:val="0"/>
          <w:color w:val="0E101A"/>
        </w:rPr>
        <w:t>Covid-19 a pandemic</w:t>
      </w:r>
      <w:r w:rsidRPr="00CB230C">
        <w:rPr>
          <w:rStyle w:val="Strong"/>
          <w:rFonts w:asciiTheme="minorHAnsi" w:hAnsiTheme="minorHAnsi" w:cstheme="minorHAnsi"/>
          <w:b w:val="0"/>
          <w:bCs w:val="0"/>
          <w:color w:val="0E101A"/>
        </w:rPr>
        <w:t xml:space="preserve">, </w:t>
      </w:r>
      <w:r w:rsidR="0080669A" w:rsidRPr="00CB230C">
        <w:rPr>
          <w:rStyle w:val="Strong"/>
          <w:rFonts w:asciiTheme="minorHAnsi" w:hAnsiTheme="minorHAnsi" w:cstheme="minorHAnsi"/>
          <w:b w:val="0"/>
          <w:bCs w:val="0"/>
          <w:color w:val="0E101A"/>
        </w:rPr>
        <w:t xml:space="preserve">the stock market </w:t>
      </w:r>
      <w:r w:rsidR="0080669A" w:rsidRPr="00670090">
        <w:rPr>
          <w:rStyle w:val="Strong"/>
          <w:rFonts w:asciiTheme="minorHAnsi" w:hAnsiTheme="minorHAnsi" w:cstheme="minorHAnsi"/>
          <w:b w:val="0"/>
          <w:bCs w:val="0"/>
          <w:color w:val="0E101A"/>
        </w:rPr>
        <w:t>became extremely volatil</w:t>
      </w:r>
      <w:r w:rsidRPr="00670090">
        <w:rPr>
          <w:rStyle w:val="Strong"/>
          <w:rFonts w:asciiTheme="minorHAnsi" w:hAnsiTheme="minorHAnsi" w:cstheme="minorHAnsi"/>
          <w:b w:val="0"/>
          <w:bCs w:val="0"/>
          <w:color w:val="0E101A"/>
        </w:rPr>
        <w:t>e</w:t>
      </w:r>
      <w:r w:rsidR="00D0745E" w:rsidRPr="00670090">
        <w:rPr>
          <w:rStyle w:val="Strong"/>
          <w:rFonts w:asciiTheme="minorHAnsi" w:hAnsiTheme="minorHAnsi" w:cstheme="minorHAnsi"/>
          <w:b w:val="0"/>
          <w:bCs w:val="0"/>
          <w:color w:val="0E101A"/>
        </w:rPr>
        <w:t>. The question is what</w:t>
      </w:r>
      <w:r w:rsidRPr="00670090">
        <w:rPr>
          <w:rStyle w:val="Strong"/>
          <w:rFonts w:asciiTheme="minorHAnsi" w:hAnsiTheme="minorHAnsi" w:cstheme="minorHAnsi"/>
          <w:b w:val="0"/>
          <w:bCs w:val="0"/>
          <w:color w:val="0E101A"/>
        </w:rPr>
        <w:t xml:space="preserve"> </w:t>
      </w:r>
      <w:r w:rsidR="00D0745E" w:rsidRPr="00670090">
        <w:rPr>
          <w:rStyle w:val="Strong"/>
          <w:rFonts w:asciiTheme="minorHAnsi" w:hAnsiTheme="minorHAnsi" w:cstheme="minorHAnsi"/>
          <w:b w:val="0"/>
          <w:bCs w:val="0"/>
          <w:color w:val="0E101A"/>
        </w:rPr>
        <w:t>the magnitude of the effects of this pandemic on stock market returns was</w:t>
      </w:r>
      <w:r w:rsidRPr="00670090">
        <w:rPr>
          <w:rStyle w:val="Strong"/>
          <w:rFonts w:asciiTheme="minorHAnsi" w:hAnsiTheme="minorHAnsi" w:cstheme="minorHAnsi"/>
          <w:b w:val="0"/>
          <w:bCs w:val="0"/>
          <w:color w:val="0E101A"/>
        </w:rPr>
        <w:t xml:space="preserve">. </w:t>
      </w:r>
      <w:r w:rsidR="0080669A" w:rsidRPr="00670090">
        <w:rPr>
          <w:rStyle w:val="Strong"/>
          <w:rFonts w:asciiTheme="minorHAnsi" w:hAnsiTheme="minorHAnsi" w:cstheme="minorHAnsi"/>
          <w:b w:val="0"/>
          <w:bCs w:val="0"/>
          <w:color w:val="0E101A"/>
        </w:rPr>
        <w:t xml:space="preserve">Particularly, </w:t>
      </w:r>
      <w:r w:rsidRPr="00670090">
        <w:rPr>
          <w:rStyle w:val="Strong"/>
          <w:rFonts w:asciiTheme="minorHAnsi" w:hAnsiTheme="minorHAnsi" w:cstheme="minorHAnsi"/>
          <w:b w:val="0"/>
          <w:bCs w:val="0"/>
          <w:color w:val="0E101A"/>
        </w:rPr>
        <w:t xml:space="preserve">the analysis centers on the abnormal returns </w:t>
      </w:r>
      <w:r w:rsidR="00D0745E" w:rsidRPr="00670090">
        <w:rPr>
          <w:rStyle w:val="Strong"/>
          <w:rFonts w:asciiTheme="minorHAnsi" w:hAnsiTheme="minorHAnsi" w:cstheme="minorHAnsi"/>
          <w:b w:val="0"/>
          <w:bCs w:val="0"/>
          <w:color w:val="0E101A"/>
        </w:rPr>
        <w:t>around</w:t>
      </w:r>
      <w:r w:rsidRPr="00670090">
        <w:rPr>
          <w:rStyle w:val="Strong"/>
          <w:rFonts w:asciiTheme="minorHAnsi" w:hAnsiTheme="minorHAnsi" w:cstheme="minorHAnsi"/>
          <w:b w:val="0"/>
          <w:bCs w:val="0"/>
          <w:color w:val="0E101A"/>
        </w:rPr>
        <w:t xml:space="preserve"> November 20</w:t>
      </w:r>
      <w:r w:rsidR="00090983" w:rsidRPr="00670090">
        <w:rPr>
          <w:rStyle w:val="Strong"/>
          <w:rFonts w:asciiTheme="minorHAnsi" w:hAnsiTheme="minorHAnsi" w:cstheme="minorHAnsi"/>
          <w:b w:val="0"/>
          <w:bCs w:val="0"/>
          <w:color w:val="0E101A"/>
        </w:rPr>
        <w:t>, 2020</w:t>
      </w:r>
      <w:r w:rsidRPr="00670090">
        <w:rPr>
          <w:rStyle w:val="Strong"/>
          <w:rFonts w:asciiTheme="minorHAnsi" w:hAnsiTheme="minorHAnsi" w:cstheme="minorHAnsi"/>
          <w:b w:val="0"/>
          <w:bCs w:val="0"/>
          <w:color w:val="0E101A"/>
        </w:rPr>
        <w:t>, and November 30,</w:t>
      </w:r>
      <w:r w:rsidR="00090983" w:rsidRPr="00670090">
        <w:rPr>
          <w:rStyle w:val="Strong"/>
          <w:rFonts w:asciiTheme="minorHAnsi" w:hAnsiTheme="minorHAnsi" w:cstheme="minorHAnsi"/>
          <w:b w:val="0"/>
          <w:bCs w:val="0"/>
          <w:color w:val="0E101A"/>
        </w:rPr>
        <w:t xml:space="preserve"> 2020,</w:t>
      </w:r>
      <w:r w:rsidRPr="00670090">
        <w:rPr>
          <w:rStyle w:val="Strong"/>
          <w:rFonts w:asciiTheme="minorHAnsi" w:hAnsiTheme="minorHAnsi" w:cstheme="minorHAnsi"/>
          <w:b w:val="0"/>
          <w:bCs w:val="0"/>
          <w:color w:val="0E101A"/>
        </w:rPr>
        <w:t xml:space="preserve"> the dates BionTech and Pfizer, and Moderna applied for Emergency </w:t>
      </w:r>
      <w:r w:rsidR="0099339F" w:rsidRPr="00670090">
        <w:rPr>
          <w:rStyle w:val="Strong"/>
          <w:rFonts w:asciiTheme="minorHAnsi" w:hAnsiTheme="minorHAnsi" w:cstheme="minorHAnsi"/>
          <w:b w:val="0"/>
          <w:bCs w:val="0"/>
          <w:color w:val="0E101A"/>
        </w:rPr>
        <w:t>Use Authorisation</w:t>
      </w:r>
      <w:r w:rsidRPr="00670090">
        <w:rPr>
          <w:rStyle w:val="Strong"/>
          <w:rFonts w:asciiTheme="minorHAnsi" w:hAnsiTheme="minorHAnsi" w:cstheme="minorHAnsi"/>
          <w:b w:val="0"/>
          <w:bCs w:val="0"/>
          <w:color w:val="0E101A"/>
        </w:rPr>
        <w:t xml:space="preserve"> for their vaccines against Covid-19</w:t>
      </w:r>
      <w:r w:rsidR="00BB3CF1">
        <w:rPr>
          <w:rStyle w:val="Strong"/>
          <w:rFonts w:asciiTheme="minorHAnsi" w:hAnsiTheme="minorHAnsi" w:cstheme="minorHAnsi"/>
          <w:b w:val="0"/>
          <w:bCs w:val="0"/>
          <w:color w:val="0E101A"/>
        </w:rPr>
        <w:t xml:space="preserve">. </w:t>
      </w:r>
      <w:r w:rsidRPr="00670090">
        <w:rPr>
          <w:rStyle w:val="Strong"/>
          <w:rFonts w:asciiTheme="minorHAnsi" w:hAnsiTheme="minorHAnsi" w:cstheme="minorHAnsi"/>
          <w:b w:val="0"/>
          <w:bCs w:val="0"/>
          <w:color w:val="0E101A"/>
        </w:rPr>
        <w:t>The empirical analysis proves that around these two dates, there were significant abnormal returns</w:t>
      </w:r>
      <w:r w:rsidR="00E92DCB" w:rsidRPr="00670090">
        <w:rPr>
          <w:rStyle w:val="Strong"/>
          <w:rFonts w:asciiTheme="minorHAnsi" w:hAnsiTheme="minorHAnsi" w:cstheme="minorHAnsi"/>
          <w:b w:val="0"/>
          <w:bCs w:val="0"/>
          <w:color w:val="0E101A"/>
        </w:rPr>
        <w:t>. The abnormal returns increased substantially with company size, and with the industry type</w:t>
      </w:r>
      <w:r w:rsidR="00AA6E3B" w:rsidRPr="00670090">
        <w:rPr>
          <w:rStyle w:val="Strong"/>
          <w:rFonts w:asciiTheme="minorHAnsi" w:hAnsiTheme="minorHAnsi" w:cstheme="minorHAnsi"/>
          <w:b w:val="0"/>
          <w:bCs w:val="0"/>
          <w:color w:val="0E101A"/>
        </w:rPr>
        <w:t xml:space="preserve">. </w:t>
      </w:r>
      <w:r w:rsidR="00E92DCB" w:rsidRPr="00670090">
        <w:rPr>
          <w:rStyle w:val="Strong"/>
          <w:rFonts w:asciiTheme="minorHAnsi" w:hAnsiTheme="minorHAnsi" w:cstheme="minorHAnsi"/>
          <w:b w:val="0"/>
          <w:bCs w:val="0"/>
          <w:color w:val="0E101A"/>
        </w:rPr>
        <w:t xml:space="preserve">Therefore, because abnormal stock market returns are caused by </w:t>
      </w:r>
      <w:r w:rsidR="00091296" w:rsidRPr="00670090">
        <w:rPr>
          <w:rStyle w:val="Strong"/>
          <w:rFonts w:asciiTheme="minorHAnsi" w:hAnsiTheme="minorHAnsi" w:cstheme="minorHAnsi"/>
          <w:b w:val="0"/>
          <w:bCs w:val="0"/>
          <w:color w:val="0E101A"/>
        </w:rPr>
        <w:t>different announcements</w:t>
      </w:r>
      <w:r w:rsidR="00E92DCB" w:rsidRPr="00670090">
        <w:rPr>
          <w:rStyle w:val="Strong"/>
          <w:rFonts w:asciiTheme="minorHAnsi" w:hAnsiTheme="minorHAnsi" w:cstheme="minorHAnsi"/>
          <w:b w:val="0"/>
          <w:bCs w:val="0"/>
          <w:color w:val="0E101A"/>
        </w:rPr>
        <w:t xml:space="preserve"> during the Covid-19 pandemic, this indicates that the effects of th</w:t>
      </w:r>
      <w:r w:rsidR="00AA6E3B" w:rsidRPr="00670090">
        <w:rPr>
          <w:rStyle w:val="Strong"/>
          <w:rFonts w:asciiTheme="minorHAnsi" w:hAnsiTheme="minorHAnsi" w:cstheme="minorHAnsi"/>
          <w:b w:val="0"/>
          <w:bCs w:val="0"/>
          <w:color w:val="0E101A"/>
        </w:rPr>
        <w:t>is</w:t>
      </w:r>
      <w:r w:rsidR="00E92DCB" w:rsidRPr="00670090">
        <w:rPr>
          <w:rStyle w:val="Strong"/>
          <w:rFonts w:asciiTheme="minorHAnsi" w:hAnsiTheme="minorHAnsi" w:cstheme="minorHAnsi"/>
          <w:b w:val="0"/>
          <w:bCs w:val="0"/>
          <w:color w:val="0E101A"/>
        </w:rPr>
        <w:t xml:space="preserve"> pandemic need to be studied more in the future. </w:t>
      </w:r>
      <w:r w:rsidR="0049788D" w:rsidRPr="00670090">
        <w:rPr>
          <w:rStyle w:val="Strong"/>
          <w:rFonts w:asciiTheme="minorHAnsi" w:hAnsiTheme="minorHAnsi" w:cstheme="minorHAnsi"/>
          <w:b w:val="0"/>
          <w:bCs w:val="0"/>
          <w:color w:val="0E101A"/>
        </w:rPr>
        <w:t xml:space="preserve"> </w:t>
      </w:r>
      <w:r w:rsidR="00997A6B" w:rsidRPr="00670090">
        <w:rPr>
          <w:rStyle w:val="Strong"/>
          <w:rFonts w:asciiTheme="minorHAnsi" w:hAnsiTheme="minorHAnsi" w:cstheme="minorHAnsi"/>
          <w:b w:val="0"/>
          <w:bCs w:val="0"/>
          <w:color w:val="0E101A"/>
        </w:rPr>
        <w:t xml:space="preserve"> </w:t>
      </w:r>
    </w:p>
    <w:p w14:paraId="459E5BF5" w14:textId="77777777" w:rsidR="0080669A" w:rsidRPr="00670090" w:rsidRDefault="0080669A" w:rsidP="00670090">
      <w:pPr>
        <w:pStyle w:val="NormalWeb"/>
        <w:spacing w:before="0" w:beforeAutospacing="0" w:after="0" w:afterAutospacing="0" w:line="360" w:lineRule="auto"/>
        <w:jc w:val="both"/>
        <w:rPr>
          <w:rStyle w:val="Strong"/>
          <w:rFonts w:asciiTheme="minorHAnsi" w:hAnsiTheme="minorHAnsi" w:cstheme="minorHAnsi"/>
          <w:b w:val="0"/>
          <w:bCs w:val="0"/>
          <w:color w:val="0E101A"/>
        </w:rPr>
      </w:pPr>
    </w:p>
    <w:p w14:paraId="4C781125" w14:textId="77777777" w:rsidR="0080669A" w:rsidRPr="00CB230C" w:rsidDel="00C26059" w:rsidRDefault="0080669A" w:rsidP="003C3952">
      <w:pPr>
        <w:pStyle w:val="NormalWeb"/>
        <w:spacing w:before="0" w:beforeAutospacing="0" w:after="0" w:afterAutospacing="0" w:line="360" w:lineRule="auto"/>
        <w:jc w:val="both"/>
        <w:rPr>
          <w:del w:id="0" w:author="Ionut Hodoroaga" w:date="2021-11-17T10:40:00Z"/>
          <w:rStyle w:val="Strong"/>
          <w:rFonts w:asciiTheme="minorHAnsi" w:hAnsiTheme="minorHAnsi" w:cstheme="minorHAnsi"/>
          <w:b w:val="0"/>
          <w:bCs w:val="0"/>
          <w:color w:val="0E101A"/>
          <w:sz w:val="32"/>
          <w:szCs w:val="32"/>
        </w:rPr>
      </w:pPr>
    </w:p>
    <w:p w14:paraId="5CC0E2FC" w14:textId="6ED0C82B" w:rsidR="00896485" w:rsidRPr="00CB230C" w:rsidDel="00C26059" w:rsidRDefault="00896485" w:rsidP="003C3952">
      <w:pPr>
        <w:pStyle w:val="NormalWeb"/>
        <w:spacing w:before="0" w:beforeAutospacing="0" w:after="0" w:afterAutospacing="0" w:line="360" w:lineRule="auto"/>
        <w:jc w:val="both"/>
        <w:rPr>
          <w:del w:id="1" w:author="Ionut Hodoroaga" w:date="2021-11-17T10:40:00Z"/>
          <w:rStyle w:val="Strong"/>
          <w:rFonts w:asciiTheme="minorHAnsi" w:hAnsiTheme="minorHAnsi" w:cstheme="minorHAnsi"/>
          <w:b w:val="0"/>
          <w:bCs w:val="0"/>
          <w:color w:val="0E101A"/>
          <w:sz w:val="32"/>
          <w:szCs w:val="32"/>
        </w:rPr>
      </w:pPr>
    </w:p>
    <w:p w14:paraId="5A9C05AB" w14:textId="2E924844" w:rsidR="00896485" w:rsidRPr="00CB230C" w:rsidDel="00C26059" w:rsidRDefault="00896485" w:rsidP="003C3952">
      <w:pPr>
        <w:pStyle w:val="NormalWeb"/>
        <w:spacing w:before="0" w:beforeAutospacing="0" w:after="0" w:afterAutospacing="0" w:line="360" w:lineRule="auto"/>
        <w:jc w:val="both"/>
        <w:rPr>
          <w:del w:id="2" w:author="Ionut Hodoroaga" w:date="2021-11-17T10:40:00Z"/>
          <w:rStyle w:val="Strong"/>
          <w:rFonts w:asciiTheme="minorHAnsi" w:hAnsiTheme="minorHAnsi" w:cstheme="minorHAnsi"/>
          <w:b w:val="0"/>
          <w:bCs w:val="0"/>
          <w:color w:val="0E101A"/>
          <w:sz w:val="32"/>
          <w:szCs w:val="32"/>
        </w:rPr>
      </w:pPr>
    </w:p>
    <w:p w14:paraId="3CEB15B2" w14:textId="21AC21F6"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639F9B1A" w14:textId="7D0E323F"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4AA9A1E" w14:textId="3FE734DC" w:rsidR="00896485" w:rsidRPr="00CB230C" w:rsidRDefault="00896485"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23E3AC19" w14:textId="0B4F8C8E" w:rsidR="00896485" w:rsidRPr="00CB230C" w:rsidDel="00C26059" w:rsidRDefault="00896485" w:rsidP="003C3952">
      <w:pPr>
        <w:pStyle w:val="NormalWeb"/>
        <w:spacing w:before="0" w:beforeAutospacing="0" w:after="0" w:afterAutospacing="0" w:line="360" w:lineRule="auto"/>
        <w:jc w:val="both"/>
        <w:rPr>
          <w:del w:id="3" w:author="Ionut Hodoroaga" w:date="2021-11-17T10:40:00Z"/>
          <w:rStyle w:val="Strong"/>
          <w:rFonts w:asciiTheme="minorHAnsi" w:hAnsiTheme="minorHAnsi" w:cstheme="minorHAnsi"/>
          <w:b w:val="0"/>
          <w:bCs w:val="0"/>
          <w:color w:val="0E101A"/>
          <w:sz w:val="32"/>
          <w:szCs w:val="32"/>
        </w:rPr>
      </w:pPr>
    </w:p>
    <w:p w14:paraId="7AD0DE15" w14:textId="05CFCA7A" w:rsidR="00896485" w:rsidRPr="00CB230C" w:rsidDel="00C26059" w:rsidRDefault="00896485" w:rsidP="003C3952">
      <w:pPr>
        <w:pStyle w:val="NormalWeb"/>
        <w:spacing w:before="0" w:beforeAutospacing="0" w:after="0" w:afterAutospacing="0" w:line="360" w:lineRule="auto"/>
        <w:jc w:val="both"/>
        <w:rPr>
          <w:del w:id="4" w:author="Ionut Hodoroaga" w:date="2021-11-17T10:40:00Z"/>
          <w:rStyle w:val="Strong"/>
          <w:rFonts w:asciiTheme="minorHAnsi" w:hAnsiTheme="minorHAnsi" w:cstheme="minorHAnsi"/>
          <w:b w:val="0"/>
          <w:bCs w:val="0"/>
          <w:color w:val="0E101A"/>
          <w:sz w:val="32"/>
          <w:szCs w:val="32"/>
        </w:rPr>
      </w:pPr>
    </w:p>
    <w:p w14:paraId="1630A160" w14:textId="492C29A6" w:rsidR="00896485" w:rsidRPr="00CB230C" w:rsidDel="00C26059" w:rsidRDefault="00896485" w:rsidP="003C3952">
      <w:pPr>
        <w:pStyle w:val="NormalWeb"/>
        <w:spacing w:before="0" w:beforeAutospacing="0" w:after="0" w:afterAutospacing="0" w:line="360" w:lineRule="auto"/>
        <w:jc w:val="both"/>
        <w:rPr>
          <w:del w:id="5" w:author="Ionut Hodoroaga" w:date="2021-11-17T10:40:00Z"/>
          <w:rStyle w:val="Strong"/>
          <w:rFonts w:asciiTheme="minorHAnsi" w:hAnsiTheme="minorHAnsi" w:cstheme="minorHAnsi"/>
          <w:b w:val="0"/>
          <w:bCs w:val="0"/>
          <w:color w:val="0E101A"/>
          <w:sz w:val="32"/>
          <w:szCs w:val="32"/>
        </w:rPr>
      </w:pPr>
    </w:p>
    <w:p w14:paraId="3E46A7B0" w14:textId="77777777" w:rsidR="00D0745E" w:rsidRPr="00CB230C" w:rsidDel="00C26059" w:rsidRDefault="00D0745E" w:rsidP="003C3952">
      <w:pPr>
        <w:pStyle w:val="NormalWeb"/>
        <w:spacing w:before="0" w:beforeAutospacing="0" w:after="0" w:afterAutospacing="0" w:line="360" w:lineRule="auto"/>
        <w:jc w:val="both"/>
        <w:rPr>
          <w:del w:id="6" w:author="Ionut Hodoroaga" w:date="2021-11-17T10:40:00Z"/>
          <w:rStyle w:val="Strong"/>
          <w:rFonts w:asciiTheme="minorHAnsi" w:hAnsiTheme="minorHAnsi" w:cstheme="minorHAnsi"/>
          <w:b w:val="0"/>
          <w:bCs w:val="0"/>
          <w:color w:val="0E101A"/>
          <w:sz w:val="32"/>
          <w:szCs w:val="32"/>
        </w:rPr>
      </w:pPr>
    </w:p>
    <w:p w14:paraId="6BDECE40" w14:textId="5D9B7086" w:rsidR="00896485" w:rsidRPr="00CB230C" w:rsidDel="00C26059" w:rsidRDefault="00896485" w:rsidP="003C3952">
      <w:pPr>
        <w:pStyle w:val="NormalWeb"/>
        <w:spacing w:before="0" w:beforeAutospacing="0" w:after="0" w:afterAutospacing="0" w:line="360" w:lineRule="auto"/>
        <w:jc w:val="both"/>
        <w:rPr>
          <w:del w:id="7" w:author="Ionut Hodoroaga" w:date="2021-11-17T10:40:00Z"/>
          <w:rStyle w:val="Strong"/>
          <w:rFonts w:asciiTheme="minorHAnsi" w:hAnsiTheme="minorHAnsi" w:cstheme="minorHAnsi"/>
          <w:b w:val="0"/>
          <w:bCs w:val="0"/>
          <w:color w:val="0E101A"/>
          <w:sz w:val="32"/>
          <w:szCs w:val="32"/>
        </w:rPr>
      </w:pPr>
    </w:p>
    <w:p w14:paraId="10ED36C9" w14:textId="7D679F19" w:rsidR="00896485" w:rsidRPr="00CB230C" w:rsidDel="00C26059" w:rsidRDefault="0046311F" w:rsidP="003C3952">
      <w:pPr>
        <w:pStyle w:val="NormalWeb"/>
        <w:spacing w:before="0" w:beforeAutospacing="0" w:after="0" w:afterAutospacing="0" w:line="360" w:lineRule="auto"/>
        <w:jc w:val="both"/>
        <w:rPr>
          <w:del w:id="8" w:author="Ionut Hodoroaga" w:date="2021-11-17T10:40:00Z"/>
          <w:rStyle w:val="Strong"/>
          <w:rFonts w:asciiTheme="minorHAnsi" w:hAnsiTheme="minorHAnsi" w:cstheme="minorHAnsi"/>
          <w:b w:val="0"/>
          <w:bCs w:val="0"/>
          <w:color w:val="0E101A"/>
          <w:sz w:val="32"/>
          <w:szCs w:val="32"/>
        </w:rPr>
      </w:pPr>
      <w:del w:id="9" w:author="Ionut Hodoroaga" w:date="2021-11-17T10:40:00Z">
        <w:r w:rsidRPr="00CB230C" w:rsidDel="00C26059">
          <w:rPr>
            <w:rStyle w:val="Strong"/>
            <w:rFonts w:asciiTheme="minorHAnsi" w:hAnsiTheme="minorHAnsi" w:cstheme="minorHAnsi"/>
            <w:b w:val="0"/>
            <w:bCs w:val="0"/>
            <w:color w:val="0E101A"/>
            <w:sz w:val="32"/>
            <w:szCs w:val="32"/>
          </w:rPr>
          <w:delText xml:space="preserve"> </w:delText>
        </w:r>
      </w:del>
    </w:p>
    <w:sdt>
      <w:sdtPr>
        <w:rPr>
          <w:rFonts w:asciiTheme="minorHAnsi" w:eastAsiaTheme="minorHAnsi" w:hAnsiTheme="minorHAnsi" w:cstheme="minorHAnsi"/>
          <w:b/>
          <w:bCs/>
          <w:color w:val="auto"/>
          <w:sz w:val="22"/>
          <w:szCs w:val="22"/>
        </w:rPr>
        <w:id w:val="894323001"/>
        <w:docPartObj>
          <w:docPartGallery w:val="Table of Contents"/>
          <w:docPartUnique/>
        </w:docPartObj>
      </w:sdtPr>
      <w:sdtEndPr>
        <w:rPr>
          <w:b w:val="0"/>
          <w:bCs w:val="0"/>
        </w:rPr>
      </w:sdtEndPr>
      <w:sdtContent>
        <w:p w14:paraId="46A57B96" w14:textId="0BC8350A" w:rsidR="00896485" w:rsidRPr="00CB230C" w:rsidRDefault="00896485" w:rsidP="00295358">
          <w:pPr>
            <w:pStyle w:val="TOCHeading"/>
            <w:spacing w:line="360" w:lineRule="auto"/>
            <w:rPr>
              <w:rFonts w:asciiTheme="minorHAnsi" w:hAnsiTheme="minorHAnsi" w:cstheme="minorHAnsi"/>
              <w:color w:val="auto"/>
            </w:rPr>
          </w:pPr>
          <w:r w:rsidRPr="00CB230C">
            <w:rPr>
              <w:rFonts w:asciiTheme="minorHAnsi" w:hAnsiTheme="minorHAnsi" w:cstheme="minorHAnsi"/>
              <w:color w:val="auto"/>
            </w:rPr>
            <w:t>Table of Contents</w:t>
          </w:r>
        </w:p>
        <w:p w14:paraId="55830700" w14:textId="227E1597" w:rsidR="00896485" w:rsidRPr="00CB230C" w:rsidRDefault="00896485" w:rsidP="00295358">
          <w:pPr>
            <w:pStyle w:val="TOC1"/>
            <w:numPr>
              <w:ilvl w:val="0"/>
              <w:numId w:val="1"/>
            </w:numPr>
            <w:spacing w:line="360" w:lineRule="auto"/>
            <w:rPr>
              <w:rFonts w:cstheme="minorHAnsi"/>
            </w:rPr>
          </w:pPr>
          <w:r w:rsidRPr="00CB230C">
            <w:rPr>
              <w:rFonts w:cstheme="minorHAnsi"/>
              <w:b/>
              <w:bCs/>
            </w:rPr>
            <w:t>Introduction</w:t>
          </w:r>
          <w:r w:rsidRPr="00CB230C">
            <w:rPr>
              <w:rFonts w:cstheme="minorHAnsi"/>
            </w:rPr>
            <w:ptab w:relativeTo="margin" w:alignment="right" w:leader="dot"/>
          </w:r>
          <w:r w:rsidR="005A0C3F" w:rsidRPr="00CB230C">
            <w:rPr>
              <w:rFonts w:cstheme="minorHAnsi"/>
              <w:b/>
              <w:bCs/>
            </w:rPr>
            <w:t>5</w:t>
          </w:r>
        </w:p>
        <w:p w14:paraId="39010E32" w14:textId="1AFE5801" w:rsidR="00896485" w:rsidRPr="00CB230C" w:rsidRDefault="00172CD6" w:rsidP="00295358">
          <w:pPr>
            <w:pStyle w:val="TOC1"/>
            <w:numPr>
              <w:ilvl w:val="0"/>
              <w:numId w:val="1"/>
            </w:numPr>
            <w:spacing w:line="360" w:lineRule="auto"/>
            <w:rPr>
              <w:rFonts w:cstheme="minorHAnsi"/>
            </w:rPr>
          </w:pPr>
          <w:r w:rsidRPr="00CB230C">
            <w:rPr>
              <w:rFonts w:cstheme="minorHAnsi"/>
              <w:b/>
              <w:bCs/>
            </w:rPr>
            <w:t>Literature review</w:t>
          </w:r>
          <w:r w:rsidR="00896485" w:rsidRPr="00CB230C">
            <w:rPr>
              <w:rFonts w:cstheme="minorHAnsi"/>
            </w:rPr>
            <w:ptab w:relativeTo="margin" w:alignment="right" w:leader="dot"/>
          </w:r>
          <w:r w:rsidR="009037DB" w:rsidRPr="00CB230C">
            <w:rPr>
              <w:rFonts w:cstheme="minorHAnsi"/>
              <w:b/>
              <w:bCs/>
            </w:rPr>
            <w:t>7</w:t>
          </w:r>
        </w:p>
        <w:p w14:paraId="21EF91B1" w14:textId="35BAB72F" w:rsidR="001C3D15" w:rsidRPr="00CB230C" w:rsidRDefault="001C3D15" w:rsidP="00295358">
          <w:pPr>
            <w:pStyle w:val="TOC2"/>
            <w:spacing w:line="360" w:lineRule="auto"/>
            <w:ind w:left="0" w:firstLine="220"/>
            <w:rPr>
              <w:rFonts w:cstheme="minorHAnsi"/>
            </w:rPr>
          </w:pPr>
          <w:r w:rsidRPr="00CB230C">
            <w:rPr>
              <w:rFonts w:cstheme="minorHAnsi"/>
            </w:rPr>
            <w:t xml:space="preserve">2.1 </w:t>
          </w:r>
          <w:r w:rsidRPr="00CB230C">
            <w:rPr>
              <w:rFonts w:cstheme="minorHAnsi"/>
            </w:rPr>
            <w:tab/>
          </w:r>
          <w:r w:rsidR="006256D1">
            <w:rPr>
              <w:rFonts w:cstheme="minorHAnsi"/>
            </w:rPr>
            <w:t>The impact of Covid-19 related announcements on market returns</w:t>
          </w:r>
          <w:r w:rsidR="00896485" w:rsidRPr="00CB230C">
            <w:rPr>
              <w:rFonts w:cstheme="minorHAnsi"/>
            </w:rPr>
            <w:ptab w:relativeTo="margin" w:alignment="right" w:leader="dot"/>
          </w:r>
          <w:r w:rsidR="00B47898">
            <w:rPr>
              <w:rFonts w:cstheme="minorHAnsi"/>
            </w:rPr>
            <w:t>7</w:t>
          </w:r>
        </w:p>
        <w:p w14:paraId="504BB90C" w14:textId="4E6C910E" w:rsidR="00295358" w:rsidRDefault="001C3D15" w:rsidP="00295358">
          <w:pPr>
            <w:spacing w:line="360" w:lineRule="auto"/>
            <w:ind w:firstLine="220"/>
            <w:rPr>
              <w:rFonts w:cstheme="minorHAnsi"/>
            </w:rPr>
          </w:pPr>
          <w:r w:rsidRPr="00CB230C">
            <w:rPr>
              <w:rFonts w:cstheme="minorHAnsi"/>
            </w:rPr>
            <w:t>2.</w:t>
          </w:r>
          <w:r w:rsidR="00D77F6A" w:rsidRPr="00CB230C">
            <w:rPr>
              <w:rFonts w:cstheme="minorHAnsi"/>
            </w:rPr>
            <w:t>2</w:t>
          </w:r>
          <w:r w:rsidRPr="00CB230C">
            <w:rPr>
              <w:rFonts w:cstheme="minorHAnsi"/>
            </w:rPr>
            <w:tab/>
            <w:t xml:space="preserve">The </w:t>
          </w:r>
          <w:r w:rsidR="006256D1">
            <w:rPr>
              <w:rFonts w:cstheme="minorHAnsi"/>
            </w:rPr>
            <w:t xml:space="preserve">impact of different </w:t>
          </w:r>
          <w:r w:rsidR="00E553C9">
            <w:rPr>
              <w:rFonts w:cstheme="minorHAnsi"/>
            </w:rPr>
            <w:t>firm size</w:t>
          </w:r>
          <w:r w:rsidR="006256D1">
            <w:rPr>
              <w:rFonts w:cstheme="minorHAnsi"/>
            </w:rPr>
            <w:t xml:space="preserve"> on abnormal returns</w:t>
          </w:r>
          <w:r w:rsidRPr="00CB230C">
            <w:rPr>
              <w:rFonts w:cstheme="minorHAnsi"/>
            </w:rPr>
            <w:ptab w:relativeTo="margin" w:alignment="right" w:leader="dot"/>
          </w:r>
          <w:r w:rsidR="00B47898">
            <w:rPr>
              <w:rFonts w:cstheme="minorHAnsi"/>
            </w:rPr>
            <w:t>8</w:t>
          </w:r>
        </w:p>
        <w:p w14:paraId="7D9F48D9" w14:textId="0EF3CEBB" w:rsidR="00295358" w:rsidRPr="00CB230C" w:rsidRDefault="00295358" w:rsidP="00295358">
          <w:pPr>
            <w:spacing w:line="360" w:lineRule="auto"/>
            <w:ind w:firstLine="220"/>
            <w:rPr>
              <w:rFonts w:cstheme="minorHAnsi"/>
            </w:rPr>
          </w:pPr>
          <w:r w:rsidRPr="00CB230C">
            <w:rPr>
              <w:rFonts w:cstheme="minorHAnsi"/>
            </w:rPr>
            <w:t>2.</w:t>
          </w:r>
          <w:r>
            <w:rPr>
              <w:rFonts w:cstheme="minorHAnsi"/>
            </w:rPr>
            <w:t>3</w:t>
          </w:r>
          <w:r w:rsidRPr="00CB230C">
            <w:rPr>
              <w:rFonts w:cstheme="minorHAnsi"/>
            </w:rPr>
            <w:tab/>
            <w:t>T</w:t>
          </w:r>
          <w:r w:rsidR="006256D1">
            <w:rPr>
              <w:rFonts w:cstheme="minorHAnsi"/>
            </w:rPr>
            <w:t xml:space="preserve">he relation between </w:t>
          </w:r>
          <w:r w:rsidR="00F54B41">
            <w:rPr>
              <w:rFonts w:cstheme="minorHAnsi"/>
            </w:rPr>
            <w:t xml:space="preserve">industry </w:t>
          </w:r>
          <w:r w:rsidR="006256D1">
            <w:rPr>
              <w:rFonts w:cstheme="minorHAnsi"/>
            </w:rPr>
            <w:t>and the abnormal return</w:t>
          </w:r>
          <w:r w:rsidRPr="00CB230C">
            <w:rPr>
              <w:rFonts w:cstheme="minorHAnsi"/>
            </w:rPr>
            <w:ptab w:relativeTo="margin" w:alignment="right" w:leader="dot"/>
          </w:r>
          <w:r w:rsidR="00B47898">
            <w:rPr>
              <w:rFonts w:cstheme="minorHAnsi"/>
            </w:rPr>
            <w:t>9</w:t>
          </w:r>
        </w:p>
        <w:p w14:paraId="7CF05936" w14:textId="6E5235DF" w:rsidR="00896485" w:rsidRPr="00295358" w:rsidRDefault="00896485" w:rsidP="00295358">
          <w:pPr>
            <w:pStyle w:val="ListParagraph"/>
            <w:numPr>
              <w:ilvl w:val="0"/>
              <w:numId w:val="1"/>
            </w:numPr>
            <w:spacing w:line="360" w:lineRule="auto"/>
            <w:rPr>
              <w:rFonts w:cstheme="minorHAnsi"/>
              <w:b/>
              <w:bCs/>
            </w:rPr>
          </w:pPr>
          <w:r w:rsidRPr="00CB230C">
            <w:rPr>
              <w:rFonts w:cstheme="minorHAnsi"/>
              <w:b/>
              <w:bCs/>
            </w:rPr>
            <w:t>Data</w:t>
          </w:r>
          <w:r w:rsidR="001C3D15" w:rsidRPr="00CB230C">
            <w:rPr>
              <w:rFonts w:cstheme="minorHAnsi"/>
            </w:rPr>
            <w:ptab w:relativeTo="margin" w:alignment="right" w:leader="dot"/>
          </w:r>
          <w:r w:rsidR="00B47898" w:rsidRPr="00B47898">
            <w:rPr>
              <w:rFonts w:cstheme="minorHAnsi"/>
              <w:b/>
              <w:bCs/>
            </w:rPr>
            <w:t>10</w:t>
          </w:r>
        </w:p>
        <w:p w14:paraId="3164B004" w14:textId="13D5F5C3" w:rsidR="00295358" w:rsidRDefault="00295358" w:rsidP="00295358">
          <w:pPr>
            <w:pStyle w:val="TOC2"/>
            <w:spacing w:line="360" w:lineRule="auto"/>
            <w:ind w:left="0"/>
            <w:rPr>
              <w:rFonts w:cstheme="minorHAnsi"/>
            </w:rPr>
          </w:pPr>
          <w:r>
            <w:rPr>
              <w:rFonts w:cstheme="minorHAnsi"/>
            </w:rPr>
            <w:t xml:space="preserve">    3</w:t>
          </w:r>
          <w:r w:rsidRPr="00CB230C">
            <w:rPr>
              <w:rFonts w:cstheme="minorHAnsi"/>
            </w:rPr>
            <w:t xml:space="preserve">.1 </w:t>
          </w:r>
          <w:r w:rsidRPr="00CB230C">
            <w:rPr>
              <w:rFonts w:cstheme="minorHAnsi"/>
            </w:rPr>
            <w:tab/>
          </w:r>
          <w:r>
            <w:rPr>
              <w:rFonts w:cstheme="minorHAnsi"/>
            </w:rPr>
            <w:t>Description of data sources</w:t>
          </w:r>
          <w:r w:rsidRPr="00CB230C">
            <w:rPr>
              <w:rFonts w:cstheme="minorHAnsi"/>
            </w:rPr>
            <w:ptab w:relativeTo="margin" w:alignment="right" w:leader="dot"/>
          </w:r>
          <w:r w:rsidR="00B47898">
            <w:rPr>
              <w:rFonts w:cstheme="minorHAnsi"/>
            </w:rPr>
            <w:t>10</w:t>
          </w:r>
        </w:p>
        <w:p w14:paraId="5E0296FA" w14:textId="2B94A781" w:rsidR="00295358" w:rsidRPr="00CB230C" w:rsidRDefault="00295358" w:rsidP="00295358">
          <w:pPr>
            <w:pStyle w:val="TOC2"/>
            <w:spacing w:line="360" w:lineRule="auto"/>
            <w:ind w:left="0"/>
            <w:rPr>
              <w:rFonts w:cstheme="minorHAnsi"/>
            </w:rPr>
          </w:pPr>
          <w:r>
            <w:rPr>
              <w:rFonts w:cstheme="minorHAnsi"/>
            </w:rPr>
            <w:t xml:space="preserve">    3</w:t>
          </w:r>
          <w:r w:rsidRPr="00CB230C">
            <w:rPr>
              <w:rFonts w:cstheme="minorHAnsi"/>
            </w:rPr>
            <w:t>.</w:t>
          </w:r>
          <w:r>
            <w:rPr>
              <w:rFonts w:cstheme="minorHAnsi"/>
            </w:rPr>
            <w:t>2</w:t>
          </w:r>
          <w:r w:rsidRPr="00CB230C">
            <w:rPr>
              <w:rFonts w:cstheme="minorHAnsi"/>
            </w:rPr>
            <w:t xml:space="preserve"> </w:t>
          </w:r>
          <w:r w:rsidRPr="00CB230C">
            <w:rPr>
              <w:rFonts w:cstheme="minorHAnsi"/>
            </w:rPr>
            <w:tab/>
          </w:r>
          <w:r>
            <w:rPr>
              <w:rFonts w:cstheme="minorHAnsi"/>
            </w:rPr>
            <w:t>Data cleaning</w:t>
          </w:r>
          <w:r w:rsidRPr="00CB230C">
            <w:rPr>
              <w:rFonts w:cstheme="minorHAnsi"/>
            </w:rPr>
            <w:ptab w:relativeTo="margin" w:alignment="right" w:leader="dot"/>
          </w:r>
          <w:r w:rsidR="00B47898">
            <w:rPr>
              <w:rFonts w:cstheme="minorHAnsi"/>
            </w:rPr>
            <w:t>11</w:t>
          </w:r>
        </w:p>
        <w:p w14:paraId="02311E51" w14:textId="0A5A1F4D" w:rsidR="00295358" w:rsidRPr="00295358" w:rsidRDefault="00295358" w:rsidP="00295358">
          <w:r>
            <w:rPr>
              <w:rFonts w:cstheme="minorHAnsi"/>
            </w:rPr>
            <w:t xml:space="preserve">    3</w:t>
          </w:r>
          <w:r w:rsidRPr="00CB230C">
            <w:rPr>
              <w:rFonts w:cstheme="minorHAnsi"/>
            </w:rPr>
            <w:t>.</w:t>
          </w:r>
          <w:r w:rsidR="006256D1">
            <w:rPr>
              <w:rFonts w:cstheme="minorHAnsi"/>
            </w:rPr>
            <w:t>3</w:t>
          </w:r>
          <w:r w:rsidRPr="00CB230C">
            <w:rPr>
              <w:rFonts w:cstheme="minorHAnsi"/>
            </w:rPr>
            <w:t xml:space="preserve"> </w:t>
          </w:r>
          <w:r w:rsidRPr="00CB230C">
            <w:rPr>
              <w:rFonts w:cstheme="minorHAnsi"/>
            </w:rPr>
            <w:tab/>
          </w:r>
          <w:r>
            <w:rPr>
              <w:rFonts w:cstheme="minorHAnsi"/>
            </w:rPr>
            <w:t>The selection of the sample</w:t>
          </w:r>
          <w:r w:rsidRPr="00CB230C">
            <w:rPr>
              <w:rFonts w:cstheme="minorHAnsi"/>
            </w:rPr>
            <w:ptab w:relativeTo="margin" w:alignment="right" w:leader="dot"/>
          </w:r>
          <w:r w:rsidR="00B47898">
            <w:rPr>
              <w:rFonts w:cstheme="minorHAnsi"/>
            </w:rPr>
            <w:t>12</w:t>
          </w:r>
        </w:p>
        <w:p w14:paraId="3D94DDE9" w14:textId="0652871E" w:rsidR="00896485" w:rsidRPr="00295358" w:rsidRDefault="00896485" w:rsidP="00295358">
          <w:pPr>
            <w:pStyle w:val="ListParagraph"/>
            <w:numPr>
              <w:ilvl w:val="0"/>
              <w:numId w:val="1"/>
            </w:numPr>
            <w:spacing w:line="360" w:lineRule="auto"/>
            <w:rPr>
              <w:rFonts w:cstheme="minorHAnsi"/>
              <w:b/>
              <w:bCs/>
            </w:rPr>
          </w:pPr>
          <w:r w:rsidRPr="00CB230C">
            <w:rPr>
              <w:rFonts w:cstheme="minorHAnsi"/>
              <w:b/>
              <w:bCs/>
            </w:rPr>
            <w:t>Methodology</w:t>
          </w:r>
          <w:r w:rsidR="001C3D15" w:rsidRPr="00CB230C">
            <w:rPr>
              <w:rFonts w:cstheme="minorHAnsi"/>
            </w:rPr>
            <w:ptab w:relativeTo="margin" w:alignment="right" w:leader="dot"/>
          </w:r>
          <w:r w:rsidR="00B47898" w:rsidRPr="00BC2733">
            <w:rPr>
              <w:rFonts w:cstheme="minorHAnsi"/>
              <w:b/>
              <w:bCs/>
            </w:rPr>
            <w:t>12</w:t>
          </w:r>
        </w:p>
        <w:p w14:paraId="782ED9F0" w14:textId="28014CF4" w:rsidR="00295358" w:rsidRDefault="00295358" w:rsidP="00295358">
          <w:pPr>
            <w:spacing w:line="360" w:lineRule="auto"/>
            <w:rPr>
              <w:rFonts w:cstheme="minorHAnsi"/>
            </w:rPr>
          </w:pPr>
          <w:r>
            <w:rPr>
              <w:rFonts w:cstheme="minorHAnsi"/>
            </w:rPr>
            <w:t xml:space="preserve">    4.1</w:t>
          </w:r>
          <w:r w:rsidRPr="00295358">
            <w:rPr>
              <w:rFonts w:cstheme="minorHAnsi"/>
            </w:rPr>
            <w:t xml:space="preserve"> </w:t>
          </w:r>
          <w:r w:rsidRPr="00295358">
            <w:rPr>
              <w:rFonts w:cstheme="minorHAnsi"/>
            </w:rPr>
            <w:tab/>
          </w:r>
          <w:r>
            <w:rPr>
              <w:rFonts w:cstheme="minorHAnsi"/>
            </w:rPr>
            <w:t>Event study specification</w:t>
          </w:r>
          <w:r w:rsidRPr="00CB230C">
            <w:ptab w:relativeTo="margin" w:alignment="right" w:leader="dot"/>
          </w:r>
          <w:r w:rsidR="00B47898">
            <w:rPr>
              <w:rFonts w:cstheme="minorHAnsi"/>
            </w:rPr>
            <w:t>12</w:t>
          </w:r>
        </w:p>
        <w:p w14:paraId="6D48FCEF" w14:textId="237FAAE6" w:rsidR="00295358" w:rsidRDefault="00295358" w:rsidP="00295358">
          <w:pPr>
            <w:spacing w:line="360" w:lineRule="auto"/>
            <w:rPr>
              <w:rFonts w:cstheme="minorHAnsi"/>
            </w:rPr>
          </w:pPr>
          <w:r>
            <w:rPr>
              <w:rFonts w:cstheme="minorHAnsi"/>
            </w:rPr>
            <w:t xml:space="preserve">    4.2</w:t>
          </w:r>
          <w:r w:rsidRPr="00295358">
            <w:rPr>
              <w:rFonts w:cstheme="minorHAnsi"/>
            </w:rPr>
            <w:tab/>
          </w:r>
          <w:r>
            <w:rPr>
              <w:rFonts w:cstheme="minorHAnsi"/>
            </w:rPr>
            <w:t>Level-log regression</w:t>
          </w:r>
          <w:r w:rsidRPr="00CB230C">
            <w:ptab w:relativeTo="margin" w:alignment="right" w:leader="dot"/>
          </w:r>
          <w:r w:rsidR="00B47898">
            <w:rPr>
              <w:rFonts w:cstheme="minorHAnsi"/>
            </w:rPr>
            <w:t>1</w:t>
          </w:r>
          <w:r w:rsidR="00B40507">
            <w:rPr>
              <w:rFonts w:cstheme="minorHAnsi"/>
            </w:rPr>
            <w:t>5</w:t>
          </w:r>
        </w:p>
        <w:p w14:paraId="593F00FF" w14:textId="744ADB4E" w:rsidR="00B40507" w:rsidRDefault="00B40507" w:rsidP="00B40507">
          <w:pPr>
            <w:spacing w:line="360" w:lineRule="auto"/>
            <w:rPr>
              <w:rFonts w:cstheme="minorHAnsi"/>
            </w:rPr>
          </w:pPr>
          <w:r>
            <w:rPr>
              <w:rFonts w:cstheme="minorHAnsi"/>
            </w:rPr>
            <w:t xml:space="preserve">    4</w:t>
          </w:r>
          <w:r>
            <w:rPr>
              <w:rFonts w:cstheme="minorHAnsi"/>
            </w:rPr>
            <w:t>.</w:t>
          </w:r>
          <w:r>
            <w:rPr>
              <w:rFonts w:cstheme="minorHAnsi"/>
            </w:rPr>
            <w:t>3</w:t>
          </w:r>
          <w:r w:rsidRPr="00295358">
            <w:rPr>
              <w:rFonts w:cstheme="minorHAnsi"/>
            </w:rPr>
            <w:tab/>
          </w:r>
          <w:r>
            <w:rPr>
              <w:rFonts w:cstheme="minorHAnsi"/>
            </w:rPr>
            <w:t>Descriptive Statistics</w:t>
          </w:r>
          <w:r w:rsidRPr="00CB230C">
            <w:ptab w:relativeTo="margin" w:alignment="right" w:leader="dot"/>
          </w:r>
          <w:r>
            <w:rPr>
              <w:rFonts w:cstheme="minorHAnsi"/>
            </w:rPr>
            <w:t>1</w:t>
          </w:r>
          <w:r>
            <w:rPr>
              <w:rFonts w:cstheme="minorHAnsi"/>
            </w:rPr>
            <w:t>7</w:t>
          </w:r>
        </w:p>
        <w:p w14:paraId="54138434" w14:textId="11F10270" w:rsidR="00896485" w:rsidRPr="00295358" w:rsidRDefault="00896485" w:rsidP="00295358">
          <w:pPr>
            <w:pStyle w:val="ListParagraph"/>
            <w:numPr>
              <w:ilvl w:val="0"/>
              <w:numId w:val="1"/>
            </w:numPr>
            <w:spacing w:line="360" w:lineRule="auto"/>
            <w:rPr>
              <w:rFonts w:cstheme="minorHAnsi"/>
              <w:b/>
              <w:bCs/>
            </w:rPr>
          </w:pPr>
          <w:r w:rsidRPr="00CB230C">
            <w:rPr>
              <w:rFonts w:cstheme="minorHAnsi"/>
              <w:b/>
              <w:bCs/>
            </w:rPr>
            <w:t>Results</w:t>
          </w:r>
          <w:r w:rsidR="001C3D15" w:rsidRPr="00CB230C">
            <w:rPr>
              <w:rFonts w:cstheme="minorHAnsi"/>
            </w:rPr>
            <w:ptab w:relativeTo="margin" w:alignment="right" w:leader="dot"/>
          </w:r>
          <w:r w:rsidR="00B47898" w:rsidRPr="00BC2733">
            <w:rPr>
              <w:rFonts w:cstheme="minorHAnsi"/>
              <w:b/>
              <w:bCs/>
            </w:rPr>
            <w:t>1</w:t>
          </w:r>
          <w:r w:rsidR="00B40507">
            <w:rPr>
              <w:rFonts w:cstheme="minorHAnsi"/>
              <w:b/>
              <w:bCs/>
            </w:rPr>
            <w:t>9</w:t>
          </w:r>
        </w:p>
        <w:p w14:paraId="1E18434B" w14:textId="195D822A" w:rsidR="00295358" w:rsidRPr="00295358" w:rsidRDefault="00295358" w:rsidP="00295358">
          <w:pPr>
            <w:spacing w:line="360" w:lineRule="auto"/>
            <w:rPr>
              <w:rFonts w:cstheme="minorHAnsi"/>
              <w:b/>
              <w:bCs/>
            </w:rPr>
          </w:pPr>
          <w:r>
            <w:rPr>
              <w:rFonts w:cstheme="minorHAnsi"/>
            </w:rPr>
            <w:t xml:space="preserve">    5</w:t>
          </w:r>
          <w:r w:rsidRPr="00295358">
            <w:rPr>
              <w:rFonts w:cstheme="minorHAnsi"/>
            </w:rPr>
            <w:t xml:space="preserve">.1 </w:t>
          </w:r>
          <w:r w:rsidRPr="00295358">
            <w:rPr>
              <w:rFonts w:cstheme="minorHAnsi"/>
            </w:rPr>
            <w:tab/>
          </w:r>
          <w:r>
            <w:rPr>
              <w:rFonts w:cstheme="minorHAnsi"/>
            </w:rPr>
            <w:t>Abnormal returns around the event dates</w:t>
          </w:r>
          <w:r w:rsidRPr="00CB230C">
            <w:ptab w:relativeTo="margin" w:alignment="right" w:leader="dot"/>
          </w:r>
          <w:r w:rsidR="00B40507">
            <w:rPr>
              <w:rFonts w:cstheme="minorHAnsi"/>
            </w:rPr>
            <w:t>19</w:t>
          </w:r>
        </w:p>
        <w:p w14:paraId="4E5E98C9" w14:textId="37D72B8D" w:rsidR="00295358" w:rsidRPr="00295358" w:rsidRDefault="00295358" w:rsidP="00295358">
          <w:pPr>
            <w:spacing w:line="360" w:lineRule="auto"/>
            <w:rPr>
              <w:rFonts w:cstheme="minorHAnsi"/>
              <w:b/>
              <w:bCs/>
            </w:rPr>
          </w:pPr>
          <w:r>
            <w:rPr>
              <w:rFonts w:cstheme="minorHAnsi"/>
            </w:rPr>
            <w:t xml:space="preserve">    5.2</w:t>
          </w:r>
          <w:r w:rsidRPr="00295358">
            <w:rPr>
              <w:rFonts w:cstheme="minorHAnsi"/>
            </w:rPr>
            <w:tab/>
            <w:t>The impact of firm size and industry type on cumulative abnormal returns</w:t>
          </w:r>
          <w:r w:rsidRPr="00CB230C">
            <w:t xml:space="preserve"> </w:t>
          </w:r>
          <w:r w:rsidRPr="00CB230C">
            <w:ptab w:relativeTo="margin" w:alignment="right" w:leader="dot"/>
          </w:r>
          <w:r w:rsidR="00B47898">
            <w:rPr>
              <w:rFonts w:cstheme="minorHAnsi"/>
            </w:rPr>
            <w:t>2</w:t>
          </w:r>
          <w:r w:rsidR="00B40507">
            <w:rPr>
              <w:rFonts w:cstheme="minorHAnsi"/>
            </w:rPr>
            <w:t>2</w:t>
          </w:r>
        </w:p>
        <w:p w14:paraId="7C9B1DC0" w14:textId="330C14C6" w:rsidR="00B270E6" w:rsidRPr="00CB230C" w:rsidRDefault="007E5EB8" w:rsidP="00295358">
          <w:pPr>
            <w:pStyle w:val="ListParagraph"/>
            <w:numPr>
              <w:ilvl w:val="0"/>
              <w:numId w:val="1"/>
            </w:numPr>
            <w:spacing w:line="360" w:lineRule="auto"/>
            <w:rPr>
              <w:rFonts w:cstheme="minorHAnsi"/>
              <w:b/>
              <w:bCs/>
            </w:rPr>
          </w:pPr>
          <w:r>
            <w:rPr>
              <w:rFonts w:cstheme="minorHAnsi"/>
              <w:b/>
              <w:bCs/>
            </w:rPr>
            <w:t>Discussion and c</w:t>
          </w:r>
          <w:r w:rsidR="00896485" w:rsidRPr="00CB230C">
            <w:rPr>
              <w:rFonts w:cstheme="minorHAnsi"/>
              <w:b/>
              <w:bCs/>
            </w:rPr>
            <w:t>onclusion</w:t>
          </w:r>
          <w:r w:rsidR="001C3D15" w:rsidRPr="00CB230C">
            <w:rPr>
              <w:rFonts w:cstheme="minorHAnsi"/>
            </w:rPr>
            <w:ptab w:relativeTo="margin" w:alignment="right" w:leader="dot"/>
          </w:r>
          <w:r w:rsidR="00B220AF">
            <w:rPr>
              <w:rFonts w:cstheme="minorHAnsi"/>
              <w:b/>
              <w:bCs/>
            </w:rPr>
            <w:t>30</w:t>
          </w:r>
        </w:p>
        <w:p w14:paraId="65D14A88" w14:textId="33416BC2" w:rsidR="00B270E6" w:rsidRDefault="004071E5" w:rsidP="00295358">
          <w:pPr>
            <w:pStyle w:val="TOC2"/>
            <w:spacing w:line="360" w:lineRule="auto"/>
            <w:rPr>
              <w:rFonts w:cstheme="minorHAnsi"/>
            </w:rPr>
          </w:pPr>
          <w:r>
            <w:rPr>
              <w:rFonts w:cstheme="minorHAnsi"/>
            </w:rPr>
            <w:t>6</w:t>
          </w:r>
          <w:r w:rsidR="00B270E6" w:rsidRPr="00CB230C">
            <w:rPr>
              <w:rFonts w:cstheme="minorHAnsi"/>
            </w:rPr>
            <w:t xml:space="preserve">.1 </w:t>
          </w:r>
          <w:r w:rsidR="00B270E6" w:rsidRPr="00CB230C">
            <w:rPr>
              <w:rFonts w:cstheme="minorHAnsi"/>
            </w:rPr>
            <w:tab/>
            <w:t>Discussion</w:t>
          </w:r>
          <w:r w:rsidR="00B270E6" w:rsidRPr="00CB230C">
            <w:rPr>
              <w:rFonts w:cstheme="minorHAnsi"/>
            </w:rPr>
            <w:ptab w:relativeTo="margin" w:alignment="right" w:leader="dot"/>
          </w:r>
          <w:r w:rsidR="00B220AF">
            <w:rPr>
              <w:rFonts w:cstheme="minorHAnsi"/>
            </w:rPr>
            <w:t>30</w:t>
          </w:r>
        </w:p>
        <w:p w14:paraId="62EBF247" w14:textId="75F96FC1" w:rsidR="004071E5" w:rsidRPr="004071E5" w:rsidRDefault="004071E5" w:rsidP="004071E5">
          <w:r>
            <w:t xml:space="preserve">    6.2     </w:t>
          </w:r>
          <w:r w:rsidR="0099339F">
            <w:t>Conclusion</w:t>
          </w:r>
          <w:r w:rsidRPr="00CB230C">
            <w:rPr>
              <w:rFonts w:cstheme="minorHAnsi"/>
            </w:rPr>
            <w:ptab w:relativeTo="margin" w:alignment="right" w:leader="dot"/>
          </w:r>
          <w:r>
            <w:t>……………………………………………………………………………………………………………………………….</w:t>
          </w:r>
          <w:r w:rsidR="00B220AF">
            <w:t>31</w:t>
          </w:r>
        </w:p>
        <w:p w14:paraId="341CA094" w14:textId="4ABF5CD4" w:rsidR="00295358" w:rsidRPr="00295358" w:rsidRDefault="00295358" w:rsidP="00295358">
          <w:pPr>
            <w:pStyle w:val="ListParagraph"/>
            <w:numPr>
              <w:ilvl w:val="0"/>
              <w:numId w:val="1"/>
            </w:numPr>
            <w:spacing w:line="360" w:lineRule="auto"/>
            <w:rPr>
              <w:rFonts w:cstheme="minorHAnsi"/>
              <w:b/>
              <w:bCs/>
            </w:rPr>
          </w:pPr>
          <w:r>
            <w:rPr>
              <w:rFonts w:cstheme="minorHAnsi"/>
              <w:b/>
              <w:bCs/>
            </w:rPr>
            <w:t>References</w:t>
          </w:r>
          <w:r w:rsidRPr="00CB230C">
            <w:ptab w:relativeTo="margin" w:alignment="right" w:leader="dot"/>
          </w:r>
          <w:r w:rsidR="00BC2733" w:rsidRPr="00BC2733">
            <w:rPr>
              <w:rFonts w:cstheme="minorHAnsi"/>
              <w:b/>
              <w:bCs/>
            </w:rPr>
            <w:t>3</w:t>
          </w:r>
          <w:r w:rsidR="00B220AF">
            <w:rPr>
              <w:rFonts w:cstheme="minorHAnsi"/>
              <w:b/>
              <w:bCs/>
            </w:rPr>
            <w:t>3</w:t>
          </w:r>
        </w:p>
        <w:p w14:paraId="40DCD311" w14:textId="353BC2A5" w:rsidR="00295358" w:rsidRPr="00295358" w:rsidRDefault="00295358" w:rsidP="00295358">
          <w:pPr>
            <w:pStyle w:val="ListParagraph"/>
            <w:numPr>
              <w:ilvl w:val="0"/>
              <w:numId w:val="1"/>
            </w:numPr>
            <w:spacing w:line="360" w:lineRule="auto"/>
            <w:rPr>
              <w:rFonts w:cstheme="minorHAnsi"/>
              <w:b/>
              <w:bCs/>
            </w:rPr>
          </w:pPr>
          <w:r>
            <w:rPr>
              <w:rFonts w:cstheme="minorHAnsi"/>
              <w:b/>
              <w:bCs/>
            </w:rPr>
            <w:t>Appendix</w:t>
          </w:r>
          <w:r w:rsidRPr="00CB230C">
            <w:ptab w:relativeTo="margin" w:alignment="right" w:leader="dot"/>
          </w:r>
          <w:r w:rsidR="00BC2733" w:rsidRPr="00BC2733">
            <w:rPr>
              <w:rFonts w:cstheme="minorHAnsi"/>
              <w:b/>
              <w:bCs/>
            </w:rPr>
            <w:t>3</w:t>
          </w:r>
          <w:r w:rsidR="00B220AF">
            <w:rPr>
              <w:rFonts w:cstheme="minorHAnsi"/>
              <w:b/>
              <w:bCs/>
            </w:rPr>
            <w:t>6</w:t>
          </w:r>
        </w:p>
        <w:p w14:paraId="1CE1ADDF" w14:textId="58B4CC3E" w:rsidR="008C3BC0" w:rsidRPr="00663B18" w:rsidRDefault="00B4734C" w:rsidP="00663B18">
          <w:pPr>
            <w:spacing w:line="360" w:lineRule="auto"/>
            <w:rPr>
              <w:rStyle w:val="Strong"/>
              <w:rFonts w:cstheme="minorHAnsi"/>
            </w:rPr>
          </w:pPr>
        </w:p>
      </w:sdtContent>
    </w:sdt>
    <w:p w14:paraId="0FB958C5" w14:textId="77777777" w:rsidR="00077F84" w:rsidRPr="00CB230C" w:rsidRDefault="00077F84"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p>
    <w:p w14:paraId="5F83D809" w14:textId="7695BD91" w:rsidR="003C3952" w:rsidRPr="00CB230C" w:rsidRDefault="00C05BA9" w:rsidP="003C3952">
      <w:pPr>
        <w:pStyle w:val="NormalWeb"/>
        <w:spacing w:before="0" w:beforeAutospacing="0" w:after="0" w:afterAutospacing="0" w:line="360" w:lineRule="auto"/>
        <w:jc w:val="both"/>
        <w:rPr>
          <w:rStyle w:val="Strong"/>
          <w:rFonts w:asciiTheme="minorHAnsi" w:hAnsiTheme="minorHAnsi" w:cstheme="minorHAnsi"/>
          <w:b w:val="0"/>
          <w:bCs w:val="0"/>
          <w:color w:val="0E101A"/>
          <w:sz w:val="32"/>
          <w:szCs w:val="32"/>
        </w:rPr>
      </w:pPr>
      <w:r w:rsidRPr="00CB230C">
        <w:rPr>
          <w:rStyle w:val="Strong"/>
          <w:rFonts w:asciiTheme="minorHAnsi" w:hAnsiTheme="minorHAnsi" w:cstheme="minorHAnsi"/>
          <w:b w:val="0"/>
          <w:bCs w:val="0"/>
          <w:color w:val="0E101A"/>
          <w:sz w:val="32"/>
          <w:szCs w:val="32"/>
        </w:rPr>
        <w:t xml:space="preserve">1. </w:t>
      </w:r>
      <w:r w:rsidR="003C3952" w:rsidRPr="00CB230C">
        <w:rPr>
          <w:rStyle w:val="Strong"/>
          <w:rFonts w:asciiTheme="minorHAnsi" w:hAnsiTheme="minorHAnsi" w:cstheme="minorHAnsi"/>
          <w:b w:val="0"/>
          <w:bCs w:val="0"/>
          <w:color w:val="0E101A"/>
          <w:sz w:val="32"/>
          <w:szCs w:val="32"/>
        </w:rPr>
        <w:t>Introduction</w:t>
      </w:r>
    </w:p>
    <w:p w14:paraId="7A50061D" w14:textId="52B293D4" w:rsidR="006047E7" w:rsidRDefault="00754F52" w:rsidP="003C3952">
      <w:pPr>
        <w:pStyle w:val="NormalWeb"/>
        <w:spacing w:before="0" w:beforeAutospacing="0" w:after="0" w:afterAutospacing="0" w:line="360" w:lineRule="auto"/>
        <w:jc w:val="both"/>
        <w:rPr>
          <w:rFonts w:asciiTheme="minorHAnsi" w:hAnsiTheme="minorHAnsi" w:cstheme="minorHAnsi"/>
        </w:rPr>
      </w:pPr>
      <w:r w:rsidRPr="00754F52">
        <w:rPr>
          <w:rFonts w:asciiTheme="minorHAnsi" w:hAnsiTheme="minorHAnsi" w:cstheme="minorHAnsi"/>
          <w:color w:val="0E101A"/>
        </w:rPr>
        <w:t>The world got aroused by the news of a deadly new virus outbreak for the first time on January 20, 2020. It spread panic among people, and governments tried to control it with policies, with a debatable effect. This virus also affected the volatility of the stock market and raised uncertainty about the future of many listed companies. As such, a plethora of studies appeared investigating the effect of mass news about the novel virus on stock market returns. How the novel virus, i.e., Covid-19 affected the stock markets is clear. Papers written by Liu, Manzoor, Wang, Zhang, and Manzoor (2020) find that Covid-19 had a significant negative effect on stock markets from all the affected countries (e.g. Hong Kong, Malaysia, Japan, Thailand). Al-Awadhi, Alsaifi, Al-Awadhi, Alhammadi (2020) also report a negative interaction of the disease with stock market returns in Shanghai and Hong Kong. Finally, He, Sun, Zhang, and Li (2020) find that emergence of the virus affected the transportation, mining, electric and heating, and environmental industries in China.</w:t>
      </w:r>
    </w:p>
    <w:p w14:paraId="6B99F103" w14:textId="77777777" w:rsidR="00754F52" w:rsidRPr="0082474B" w:rsidRDefault="00754F52" w:rsidP="003C3952">
      <w:pPr>
        <w:pStyle w:val="NormalWeb"/>
        <w:spacing w:before="0" w:beforeAutospacing="0" w:after="0" w:afterAutospacing="0" w:line="360" w:lineRule="auto"/>
        <w:jc w:val="both"/>
        <w:rPr>
          <w:rFonts w:asciiTheme="minorHAnsi" w:hAnsiTheme="minorHAnsi" w:cstheme="minorHAnsi"/>
        </w:rPr>
      </w:pPr>
    </w:p>
    <w:p w14:paraId="16964E2B" w14:textId="4724D644" w:rsidR="008B4654" w:rsidRPr="0082474B" w:rsidRDefault="008B4654" w:rsidP="003C3952">
      <w:pPr>
        <w:pStyle w:val="NormalWeb"/>
        <w:spacing w:before="0" w:beforeAutospacing="0" w:after="0" w:afterAutospacing="0" w:line="360" w:lineRule="auto"/>
        <w:jc w:val="both"/>
        <w:rPr>
          <w:rFonts w:asciiTheme="minorHAnsi" w:hAnsiTheme="minorHAnsi" w:cstheme="minorHAnsi"/>
        </w:rPr>
      </w:pPr>
      <w:r w:rsidRPr="008B4654">
        <w:rPr>
          <w:rFonts w:asciiTheme="minorHAnsi" w:hAnsiTheme="minorHAnsi" w:cstheme="minorHAnsi"/>
        </w:rPr>
        <w:t>Most studies investigate the impact of Covid-19 in the Asian markets. As such, this paper aims to examine how the stock market in the United States reacted to the news of emergency use authorization (EUA) requests for two Covid-19 vaccines. Namely, Pfizer and BioNTech applied for EUA for a vaccine they developed in collaboration on November 20, 2020. Ten days later, Moderna applied for EUA for their vaccine, on November 30, 2020. The reason why the stock market reaction to these news is worth investigating is due to the extremely short development time of the Covid-19 vaccines. The Covid-19 vaccines were developed less than a year after the emergence of the Covid-19 virus. However, the normal development time for a vaccine is 10-15 years according to Medical News Today (2020) and History of Vaccines (2021), or “10+ years”, according to the World Economic Forum (2020).</w:t>
      </w:r>
    </w:p>
    <w:p w14:paraId="4F62F186" w14:textId="61A0578C" w:rsidR="00F94671" w:rsidRPr="005A2C23" w:rsidRDefault="00F94671" w:rsidP="003C3952">
      <w:pPr>
        <w:pStyle w:val="NormalWeb"/>
        <w:spacing w:before="0" w:beforeAutospacing="0" w:after="0" w:afterAutospacing="0" w:line="360" w:lineRule="auto"/>
        <w:jc w:val="both"/>
        <w:rPr>
          <w:rFonts w:asciiTheme="minorHAnsi" w:hAnsiTheme="minorHAnsi" w:cstheme="minorHAnsi"/>
          <w:color w:val="FF0000"/>
        </w:rPr>
      </w:pPr>
    </w:p>
    <w:p w14:paraId="49647AB4" w14:textId="0503B476" w:rsidR="00356EFB" w:rsidRPr="0082474B" w:rsidRDefault="00356EFB" w:rsidP="00356EFB">
      <w:pPr>
        <w:spacing w:line="360" w:lineRule="auto"/>
        <w:jc w:val="both"/>
        <w:rPr>
          <w:rFonts w:cstheme="minorHAnsi"/>
          <w:sz w:val="24"/>
          <w:szCs w:val="24"/>
          <w:lang w:val="ro-RO"/>
        </w:rPr>
      </w:pPr>
      <w:r w:rsidRPr="00CB230C">
        <w:rPr>
          <w:rFonts w:cstheme="minorHAnsi"/>
          <w:sz w:val="24"/>
          <w:szCs w:val="24"/>
        </w:rPr>
        <w:t xml:space="preserve">The </w:t>
      </w:r>
      <w:r w:rsidR="005A0C3F" w:rsidRPr="00CB230C">
        <w:rPr>
          <w:rFonts w:cstheme="minorHAnsi"/>
          <w:sz w:val="24"/>
          <w:szCs w:val="24"/>
        </w:rPr>
        <w:t>news</w:t>
      </w:r>
      <w:r w:rsidRPr="00CB230C">
        <w:rPr>
          <w:rFonts w:cstheme="minorHAnsi"/>
          <w:sz w:val="24"/>
          <w:szCs w:val="24"/>
        </w:rPr>
        <w:t xml:space="preserve"> to be researched are selected from the American Journal of Managed Care (AJMC). The AJMC (2020) provides a timeline of all important </w:t>
      </w:r>
      <w:r w:rsidR="005A0C3F" w:rsidRPr="00CB230C">
        <w:rPr>
          <w:rFonts w:cstheme="minorHAnsi"/>
          <w:sz w:val="24"/>
          <w:szCs w:val="24"/>
        </w:rPr>
        <w:t>C</w:t>
      </w:r>
      <w:r w:rsidRPr="00CB230C">
        <w:rPr>
          <w:rFonts w:cstheme="minorHAnsi"/>
          <w:sz w:val="24"/>
          <w:szCs w:val="24"/>
        </w:rPr>
        <w:t>ovid-19 announcements. Th</w:t>
      </w:r>
      <w:r w:rsidR="005A0C3F" w:rsidRPr="00CB230C">
        <w:rPr>
          <w:rFonts w:cstheme="minorHAnsi"/>
          <w:sz w:val="24"/>
          <w:szCs w:val="24"/>
        </w:rPr>
        <w:t xml:space="preserve">e news </w:t>
      </w:r>
      <w:r w:rsidRPr="00CB230C">
        <w:rPr>
          <w:rFonts w:cstheme="minorHAnsi"/>
          <w:sz w:val="24"/>
          <w:szCs w:val="24"/>
        </w:rPr>
        <w:t xml:space="preserve">are as </w:t>
      </w:r>
      <w:r w:rsidRPr="0082474B">
        <w:rPr>
          <w:rFonts w:cstheme="minorHAnsi"/>
          <w:sz w:val="24"/>
          <w:szCs w:val="24"/>
        </w:rPr>
        <w:t>follows:</w:t>
      </w:r>
    </w:p>
    <w:p w14:paraId="0246917A" w14:textId="54B79696" w:rsidR="0074236C" w:rsidRPr="0082474B" w:rsidRDefault="0074236C" w:rsidP="0074236C">
      <w:pPr>
        <w:pStyle w:val="ListParagraph"/>
        <w:numPr>
          <w:ilvl w:val="0"/>
          <w:numId w:val="6"/>
        </w:numPr>
        <w:shd w:val="clear" w:color="auto" w:fill="FFFFFF"/>
        <w:spacing w:line="360" w:lineRule="auto"/>
        <w:jc w:val="both"/>
        <w:rPr>
          <w:rFonts w:cstheme="minorHAnsi"/>
          <w:i/>
          <w:iCs/>
          <w:sz w:val="24"/>
          <w:szCs w:val="24"/>
        </w:rPr>
      </w:pPr>
      <w:r w:rsidRPr="0082474B">
        <w:rPr>
          <w:rFonts w:cstheme="minorHAnsi"/>
          <w:i/>
          <w:iCs/>
          <w:sz w:val="24"/>
          <w:szCs w:val="24"/>
        </w:rPr>
        <w:lastRenderedPageBreak/>
        <w:t xml:space="preserve">On </w:t>
      </w:r>
      <w:r w:rsidR="001D014E" w:rsidRPr="0082474B">
        <w:rPr>
          <w:rFonts w:cstheme="minorHAnsi"/>
          <w:i/>
          <w:iCs/>
          <w:sz w:val="24"/>
          <w:szCs w:val="24"/>
        </w:rPr>
        <w:t>November 20</w:t>
      </w:r>
      <w:r w:rsidR="00452C35" w:rsidRPr="0082474B">
        <w:rPr>
          <w:rFonts w:cstheme="minorHAnsi"/>
          <w:i/>
          <w:iCs/>
          <w:sz w:val="24"/>
          <w:szCs w:val="24"/>
        </w:rPr>
        <w:t>, 2020</w:t>
      </w:r>
      <w:r w:rsidRPr="0082474B">
        <w:rPr>
          <w:rFonts w:cstheme="minorHAnsi"/>
          <w:i/>
          <w:iCs/>
          <w:sz w:val="24"/>
          <w:szCs w:val="24"/>
        </w:rPr>
        <w:t xml:space="preserve">, Pfizer and BioNTech apply for emergency use authorization (EUA) for their vaccine with the </w:t>
      </w:r>
      <w:r w:rsidR="00356EFB" w:rsidRPr="0082474B">
        <w:rPr>
          <w:rFonts w:cstheme="minorHAnsi"/>
          <w:i/>
          <w:iCs/>
          <w:sz w:val="24"/>
          <w:szCs w:val="24"/>
        </w:rPr>
        <w:t>F</w:t>
      </w:r>
      <w:r w:rsidRPr="0082474B">
        <w:rPr>
          <w:rFonts w:cstheme="minorHAnsi"/>
          <w:i/>
          <w:iCs/>
          <w:sz w:val="24"/>
          <w:szCs w:val="24"/>
        </w:rPr>
        <w:t xml:space="preserve">ood and Drug Administration </w:t>
      </w:r>
      <w:r w:rsidR="005A0C3F" w:rsidRPr="0082474B">
        <w:rPr>
          <w:rFonts w:cstheme="minorHAnsi"/>
          <w:i/>
          <w:iCs/>
          <w:sz w:val="24"/>
          <w:szCs w:val="24"/>
        </w:rPr>
        <w:t>(FDA);</w:t>
      </w:r>
    </w:p>
    <w:p w14:paraId="77228A3A" w14:textId="4FF7F9AB" w:rsidR="00C05BA9" w:rsidRPr="0082474B" w:rsidRDefault="005A0C3F" w:rsidP="005A0C3F">
      <w:pPr>
        <w:pStyle w:val="ListParagraph"/>
        <w:numPr>
          <w:ilvl w:val="0"/>
          <w:numId w:val="6"/>
        </w:numPr>
        <w:shd w:val="clear" w:color="auto" w:fill="FFFFFF"/>
        <w:spacing w:line="360" w:lineRule="auto"/>
        <w:jc w:val="both"/>
        <w:rPr>
          <w:rFonts w:cstheme="minorHAnsi"/>
          <w:i/>
          <w:iCs/>
          <w:sz w:val="24"/>
          <w:szCs w:val="24"/>
        </w:rPr>
      </w:pPr>
      <w:r w:rsidRPr="0082474B">
        <w:rPr>
          <w:rFonts w:cstheme="minorHAnsi"/>
          <w:i/>
          <w:iCs/>
          <w:sz w:val="24"/>
          <w:szCs w:val="24"/>
        </w:rPr>
        <w:t>On November 30</w:t>
      </w:r>
      <w:r w:rsidR="00452C35" w:rsidRPr="0082474B">
        <w:rPr>
          <w:rFonts w:cstheme="minorHAnsi"/>
          <w:i/>
          <w:iCs/>
          <w:sz w:val="24"/>
          <w:szCs w:val="24"/>
        </w:rPr>
        <w:t>, 2020</w:t>
      </w:r>
      <w:r w:rsidRPr="0082474B">
        <w:rPr>
          <w:rFonts w:cstheme="minorHAnsi"/>
          <w:i/>
          <w:iCs/>
          <w:sz w:val="24"/>
          <w:szCs w:val="24"/>
        </w:rPr>
        <w:t>, Moderna applies for EUA for their vaccine with the FDA.</w:t>
      </w:r>
    </w:p>
    <w:p w14:paraId="16202A5A" w14:textId="2A1066A1" w:rsidR="00C327AA" w:rsidRPr="0082474B" w:rsidRDefault="00754F52" w:rsidP="0082474B">
      <w:pPr>
        <w:pStyle w:val="NormalWeb"/>
        <w:spacing w:before="0" w:beforeAutospacing="0" w:after="0" w:afterAutospacing="0" w:line="360" w:lineRule="auto"/>
        <w:jc w:val="both"/>
        <w:rPr>
          <w:rFonts w:asciiTheme="minorHAnsi" w:hAnsiTheme="minorHAnsi" w:cstheme="minorHAnsi"/>
          <w:color w:val="0E101A"/>
        </w:rPr>
      </w:pPr>
      <w:r w:rsidRPr="00754F52">
        <w:rPr>
          <w:rFonts w:asciiTheme="minorHAnsi" w:hAnsiTheme="minorHAnsi" w:cstheme="minorHAnsi"/>
          <w:color w:val="0E101A"/>
        </w:rPr>
        <w:t xml:space="preserve">It is difficult to gauge the effects of a pandemic on stock market returns. The reason is that many developments and news around it happen at the same time. </w:t>
      </w:r>
      <w:r w:rsidR="0082474B" w:rsidRPr="0082474B">
        <w:rPr>
          <w:rFonts w:asciiTheme="minorHAnsi" w:hAnsiTheme="minorHAnsi" w:cstheme="minorHAnsi"/>
          <w:color w:val="0E101A"/>
        </w:rPr>
        <w:t>The difference as to why I expect to find abnormal returns around th</w:t>
      </w:r>
      <w:r>
        <w:rPr>
          <w:rFonts w:asciiTheme="minorHAnsi" w:hAnsiTheme="minorHAnsi" w:cstheme="minorHAnsi"/>
          <w:color w:val="0E101A"/>
        </w:rPr>
        <w:t>e above-lying</w:t>
      </w:r>
      <w:r w:rsidR="0082474B" w:rsidRPr="0082474B">
        <w:rPr>
          <w:rFonts w:asciiTheme="minorHAnsi" w:hAnsiTheme="minorHAnsi" w:cstheme="minorHAnsi"/>
          <w:color w:val="0E101A"/>
        </w:rPr>
        <w:t xml:space="preserve"> two dates lies in the fact that th</w:t>
      </w:r>
      <w:r>
        <w:rPr>
          <w:rFonts w:asciiTheme="minorHAnsi" w:hAnsiTheme="minorHAnsi" w:cstheme="minorHAnsi"/>
          <w:color w:val="0E101A"/>
        </w:rPr>
        <w:t>ey were the first news of positive news of this kind during the pandemic.</w:t>
      </w:r>
      <w:r w:rsidR="0082474B" w:rsidRPr="0082474B">
        <w:rPr>
          <w:rFonts w:asciiTheme="minorHAnsi" w:hAnsiTheme="minorHAnsi" w:cstheme="minorHAnsi"/>
          <w:color w:val="0E101A"/>
        </w:rPr>
        <w:t xml:space="preserve"> </w:t>
      </w:r>
      <w:r w:rsidR="00C327AA" w:rsidRPr="0082474B">
        <w:rPr>
          <w:rFonts w:asciiTheme="minorHAnsi" w:hAnsiTheme="minorHAnsi" w:cstheme="minorHAnsi"/>
        </w:rPr>
        <w:t>The effects these two announcements had on the stock market will therefore be analysed. Thus, the following research question is put forward:</w:t>
      </w:r>
    </w:p>
    <w:p w14:paraId="49974596" w14:textId="77777777" w:rsidR="00C327AA" w:rsidRPr="0082474B" w:rsidRDefault="00C327AA" w:rsidP="00C327AA">
      <w:pPr>
        <w:shd w:val="clear" w:color="auto" w:fill="FFFFFF"/>
        <w:spacing w:line="360" w:lineRule="auto"/>
        <w:jc w:val="both"/>
        <w:rPr>
          <w:rFonts w:cstheme="minorHAnsi"/>
          <w:sz w:val="24"/>
          <w:szCs w:val="24"/>
        </w:rPr>
      </w:pPr>
    </w:p>
    <w:p w14:paraId="6C8622D7" w14:textId="5D918A35" w:rsidR="00C327AA" w:rsidRPr="00CB230C" w:rsidRDefault="00C327AA" w:rsidP="00C327AA">
      <w:pPr>
        <w:pStyle w:val="NormalWeb"/>
        <w:spacing w:before="0" w:beforeAutospacing="0" w:after="0" w:afterAutospacing="0" w:line="360" w:lineRule="auto"/>
        <w:jc w:val="center"/>
        <w:rPr>
          <w:rStyle w:val="mceitemhidden"/>
          <w:rFonts w:asciiTheme="minorHAnsi" w:hAnsiTheme="minorHAnsi" w:cstheme="minorHAnsi"/>
          <w:b/>
          <w:bCs/>
          <w:i/>
          <w:iCs/>
          <w:color w:val="0E101A"/>
        </w:rPr>
      </w:pPr>
      <w:r w:rsidRPr="0082474B">
        <w:rPr>
          <w:rStyle w:val="mceitemhidden"/>
          <w:rFonts w:asciiTheme="minorHAnsi" w:hAnsiTheme="minorHAnsi" w:cstheme="minorHAnsi"/>
          <w:b/>
          <w:bCs/>
          <w:i/>
          <w:iCs/>
          <w:color w:val="0E101A"/>
        </w:rPr>
        <w:t>What is the effect of </w:t>
      </w:r>
      <w:r w:rsidR="002C4982" w:rsidRPr="0082474B">
        <w:rPr>
          <w:rStyle w:val="hiddenspellerror"/>
          <w:rFonts w:asciiTheme="minorHAnsi" w:hAnsiTheme="minorHAnsi" w:cstheme="minorHAnsi"/>
          <w:b/>
          <w:bCs/>
          <w:i/>
          <w:iCs/>
          <w:color w:val="0E101A"/>
        </w:rPr>
        <w:t xml:space="preserve">the news of </w:t>
      </w:r>
      <w:r w:rsidR="002C4982" w:rsidRPr="0082474B">
        <w:rPr>
          <w:rStyle w:val="mceitemhidden"/>
          <w:rFonts w:asciiTheme="minorHAnsi" w:hAnsiTheme="minorHAnsi" w:cstheme="minorHAnsi"/>
          <w:b/>
          <w:bCs/>
          <w:i/>
          <w:iCs/>
          <w:color w:val="0E101A"/>
        </w:rPr>
        <w:t xml:space="preserve">applications for Emergency Use Authorisation for </w:t>
      </w:r>
      <w:r w:rsidRPr="0082474B">
        <w:rPr>
          <w:rStyle w:val="mceitemhidden"/>
          <w:rFonts w:asciiTheme="minorHAnsi" w:hAnsiTheme="minorHAnsi" w:cstheme="minorHAnsi"/>
          <w:b/>
          <w:bCs/>
          <w:i/>
          <w:iCs/>
          <w:color w:val="0E101A"/>
        </w:rPr>
        <w:t>vaccine</w:t>
      </w:r>
      <w:r w:rsidR="002C4982" w:rsidRPr="0082474B">
        <w:rPr>
          <w:rStyle w:val="mceitemhidden"/>
          <w:rFonts w:asciiTheme="minorHAnsi" w:hAnsiTheme="minorHAnsi" w:cstheme="minorHAnsi"/>
          <w:b/>
          <w:bCs/>
          <w:i/>
          <w:iCs/>
          <w:color w:val="0E101A"/>
        </w:rPr>
        <w:t>s against Covid</w:t>
      </w:r>
      <w:r w:rsidR="002C4982" w:rsidRPr="00CB230C">
        <w:rPr>
          <w:rStyle w:val="mceitemhidden"/>
          <w:rFonts w:asciiTheme="minorHAnsi" w:hAnsiTheme="minorHAnsi" w:cstheme="minorHAnsi"/>
          <w:b/>
          <w:bCs/>
          <w:i/>
          <w:iCs/>
          <w:color w:val="0E101A"/>
        </w:rPr>
        <w:t>-19</w:t>
      </w:r>
      <w:r w:rsidRPr="00CB230C">
        <w:rPr>
          <w:rStyle w:val="mceitemhidden"/>
          <w:rFonts w:asciiTheme="minorHAnsi" w:hAnsiTheme="minorHAnsi" w:cstheme="minorHAnsi"/>
          <w:b/>
          <w:bCs/>
          <w:i/>
          <w:iCs/>
          <w:color w:val="0E101A"/>
        </w:rPr>
        <w:t xml:space="preserve"> on </w:t>
      </w:r>
      <w:r w:rsidR="002C4982" w:rsidRPr="00CB230C">
        <w:rPr>
          <w:rStyle w:val="mceitemhidden"/>
          <w:rFonts w:asciiTheme="minorHAnsi" w:hAnsiTheme="minorHAnsi" w:cstheme="minorHAnsi"/>
          <w:b/>
          <w:bCs/>
          <w:i/>
          <w:iCs/>
          <w:color w:val="0E101A"/>
        </w:rPr>
        <w:t>stock market returns</w:t>
      </w:r>
      <w:r w:rsidRPr="00CB230C">
        <w:rPr>
          <w:rStyle w:val="mceitemhidden"/>
          <w:rFonts w:asciiTheme="minorHAnsi" w:hAnsiTheme="minorHAnsi" w:cstheme="minorHAnsi"/>
          <w:b/>
          <w:bCs/>
          <w:i/>
          <w:iCs/>
          <w:color w:val="0E101A"/>
        </w:rPr>
        <w:t xml:space="preserve"> within the S&amp;P 500?</w:t>
      </w:r>
    </w:p>
    <w:p w14:paraId="4E96068D" w14:textId="263173A7" w:rsidR="00C327AA" w:rsidRPr="00CB230C" w:rsidRDefault="00C327AA" w:rsidP="00C327AA">
      <w:pPr>
        <w:shd w:val="clear" w:color="auto" w:fill="FFFFFF"/>
        <w:spacing w:line="360" w:lineRule="auto"/>
        <w:jc w:val="both"/>
        <w:rPr>
          <w:rFonts w:cstheme="minorHAnsi"/>
          <w:sz w:val="24"/>
          <w:szCs w:val="24"/>
        </w:rPr>
      </w:pPr>
    </w:p>
    <w:p w14:paraId="6078B371" w14:textId="01739070" w:rsidR="00C327AA" w:rsidRPr="00CB230C" w:rsidRDefault="00C327AA" w:rsidP="00C327AA">
      <w:pPr>
        <w:pStyle w:val="NormalWeb"/>
        <w:spacing w:before="0" w:beforeAutospacing="0" w:after="0" w:afterAutospacing="0" w:line="360" w:lineRule="auto"/>
        <w:jc w:val="both"/>
        <w:rPr>
          <w:rFonts w:asciiTheme="minorHAnsi" w:hAnsiTheme="minorHAnsi" w:cstheme="minorHAnsi"/>
          <w:color w:val="0E101A"/>
        </w:rPr>
      </w:pPr>
      <w:r w:rsidRPr="00CB230C">
        <w:rPr>
          <w:rFonts w:asciiTheme="minorHAnsi" w:hAnsiTheme="minorHAnsi" w:cstheme="minorHAnsi"/>
        </w:rPr>
        <w:t xml:space="preserve">Several papers have been written on how news affect stock prices. Since the outbreak of Covid-19, </w:t>
      </w:r>
      <w:r w:rsidRPr="00CB230C">
        <w:rPr>
          <w:rFonts w:asciiTheme="minorHAnsi" w:hAnsiTheme="minorHAnsi" w:cstheme="minorHAnsi"/>
          <w:color w:val="0E101A"/>
        </w:rPr>
        <w:t>Liu et al. (2020)</w:t>
      </w:r>
      <w:r w:rsidRPr="00CB230C">
        <w:rPr>
          <w:rFonts w:asciiTheme="minorHAnsi" w:hAnsiTheme="minorHAnsi" w:cstheme="minorHAnsi"/>
        </w:rPr>
        <w:t xml:space="preserve"> have investigated the effect of the outbreak on stock prices on the days of the first known cases. Similarly, He et al. (2020) look at the impact of the outbreak on stock prices across different sector</w:t>
      </w:r>
      <w:r w:rsidR="002D7F7B">
        <w:rPr>
          <w:rFonts w:asciiTheme="minorHAnsi" w:hAnsiTheme="minorHAnsi" w:cstheme="minorHAnsi"/>
        </w:rPr>
        <w:t>s</w:t>
      </w:r>
      <w:r w:rsidRPr="00CB230C">
        <w:rPr>
          <w:rFonts w:asciiTheme="minorHAnsi" w:hAnsiTheme="minorHAnsi" w:cstheme="minorHAnsi"/>
        </w:rPr>
        <w:t xml:space="preserve">. Finally, Mazur, Dang and Vega (2021) analyse the </w:t>
      </w:r>
      <w:r w:rsidR="00BB3CF1">
        <w:rPr>
          <w:rFonts w:asciiTheme="minorHAnsi" w:hAnsiTheme="minorHAnsi" w:cstheme="minorHAnsi"/>
        </w:rPr>
        <w:t>M</w:t>
      </w:r>
      <w:r w:rsidRPr="00CB230C">
        <w:rPr>
          <w:rFonts w:asciiTheme="minorHAnsi" w:hAnsiTheme="minorHAnsi" w:cstheme="minorHAnsi"/>
        </w:rPr>
        <w:t xml:space="preserve">arch 2020 stock market crash by looking at companies within the S&amp;P 1500. However, </w:t>
      </w:r>
      <w:r w:rsidR="0099339F">
        <w:rPr>
          <w:rFonts w:asciiTheme="minorHAnsi" w:hAnsiTheme="minorHAnsi" w:cstheme="minorHAnsi"/>
        </w:rPr>
        <w:t>literature on how the stock market reacted to requests for emergency use authorization for vaccines is definitely lacking.</w:t>
      </w:r>
      <w:r w:rsidRPr="00CB230C">
        <w:rPr>
          <w:rFonts w:asciiTheme="minorHAnsi" w:hAnsiTheme="minorHAnsi" w:cstheme="minorHAnsi"/>
        </w:rPr>
        <w:t xml:space="preserve"> In this sense, the research question is scientifically relevant, because it adds to existing literature. On another note, according to Statista (2021), 55% of the United States adults had shares in the stock market in 2019 and 2020. Therefore, the research question is socially relevant, because it helps the individual investor understand how different news have different impacts on stock prices. </w:t>
      </w:r>
    </w:p>
    <w:p w14:paraId="522E978C" w14:textId="77777777" w:rsidR="00C327AA" w:rsidRPr="00CB230C" w:rsidRDefault="00C327AA" w:rsidP="00C327AA">
      <w:pPr>
        <w:shd w:val="clear" w:color="auto" w:fill="FFFFFF"/>
        <w:spacing w:line="360" w:lineRule="auto"/>
        <w:jc w:val="both"/>
        <w:rPr>
          <w:rFonts w:cstheme="minorHAnsi"/>
          <w:sz w:val="24"/>
          <w:szCs w:val="24"/>
        </w:rPr>
      </w:pPr>
    </w:p>
    <w:p w14:paraId="6BB178E9" w14:textId="08967CB5" w:rsidR="002F26F9" w:rsidRDefault="003C3952" w:rsidP="00850483">
      <w:pPr>
        <w:pStyle w:val="NormalWeb"/>
        <w:spacing w:before="0" w:beforeAutospacing="0" w:after="0" w:afterAutospacing="0" w:line="360" w:lineRule="auto"/>
        <w:jc w:val="both"/>
        <w:rPr>
          <w:rFonts w:asciiTheme="minorHAnsi" w:hAnsiTheme="minorHAnsi" w:cstheme="minorHAnsi"/>
          <w:color w:val="0E101A"/>
        </w:rPr>
      </w:pPr>
      <w:r w:rsidRPr="00CB230C">
        <w:rPr>
          <w:rFonts w:asciiTheme="minorHAnsi" w:hAnsiTheme="minorHAnsi" w:cstheme="minorHAnsi"/>
          <w:color w:val="0E101A"/>
        </w:rPr>
        <w:t xml:space="preserve">The </w:t>
      </w:r>
      <w:r w:rsidR="00C327AA" w:rsidRPr="00CB230C">
        <w:rPr>
          <w:rFonts w:asciiTheme="minorHAnsi" w:hAnsiTheme="minorHAnsi" w:cstheme="minorHAnsi"/>
          <w:color w:val="0E101A"/>
        </w:rPr>
        <w:t xml:space="preserve">Global Industry Classification Standard groups </w:t>
      </w:r>
      <w:r w:rsidRPr="00CB230C">
        <w:rPr>
          <w:rFonts w:asciiTheme="minorHAnsi" w:hAnsiTheme="minorHAnsi" w:cstheme="minorHAnsi"/>
          <w:color w:val="0E101A"/>
        </w:rPr>
        <w:t>companies in the S&amp;P 500 in 11 sector</w:t>
      </w:r>
      <w:r w:rsidR="00C327AA" w:rsidRPr="00CB230C">
        <w:rPr>
          <w:rFonts w:asciiTheme="minorHAnsi" w:hAnsiTheme="minorHAnsi" w:cstheme="minorHAnsi"/>
          <w:color w:val="0E101A"/>
          <w:lang w:val="ro-RO"/>
        </w:rPr>
        <w:t>s</w:t>
      </w:r>
      <w:r w:rsidR="00C327AA" w:rsidRPr="00CB230C">
        <w:rPr>
          <w:rFonts w:asciiTheme="minorHAnsi" w:hAnsiTheme="minorHAnsi" w:cstheme="minorHAnsi"/>
          <w:color w:val="0E101A"/>
        </w:rPr>
        <w:t>:</w:t>
      </w:r>
      <w:r w:rsidRPr="00CB230C">
        <w:rPr>
          <w:rFonts w:asciiTheme="minorHAnsi" w:hAnsiTheme="minorHAnsi" w:cstheme="minorHAnsi"/>
          <w:color w:val="0E101A"/>
        </w:rPr>
        <w:t xml:space="preserve"> Energy, Materials, Industrials, Consumer Discretionary, Consumer Staples, Health Care, Financials, Information Technology, Communication Services, Utilities, Real Estate (</w:t>
      </w:r>
      <w:r w:rsidRPr="00CB230C">
        <w:rPr>
          <w:rStyle w:val="hiddenspellerror"/>
          <w:rFonts w:asciiTheme="minorHAnsi" w:hAnsiTheme="minorHAnsi" w:cstheme="minorHAnsi"/>
          <w:color w:val="0E101A"/>
        </w:rPr>
        <w:t>MSCI</w:t>
      </w:r>
      <w:r w:rsidRPr="00CB230C">
        <w:rPr>
          <w:rFonts w:asciiTheme="minorHAnsi" w:hAnsiTheme="minorHAnsi" w:cstheme="minorHAnsi"/>
          <w:color w:val="0E101A"/>
        </w:rPr>
        <w:t xml:space="preserve">, 2021). </w:t>
      </w:r>
      <w:r w:rsidRPr="00CB230C">
        <w:rPr>
          <w:rFonts w:asciiTheme="minorHAnsi" w:hAnsiTheme="minorHAnsi" w:cstheme="minorHAnsi"/>
          <w:color w:val="0E101A"/>
        </w:rPr>
        <w:lastRenderedPageBreak/>
        <w:t>Of these, the energy, real estate, financials, utilities, consumer staples, industrials, and healthcare sectors have underperformed in 2020 when compared to the average returns of these industries between 2010-2019. (</w:t>
      </w:r>
      <w:r w:rsidRPr="00CB230C">
        <w:rPr>
          <w:rStyle w:val="hiddenspellerror"/>
          <w:rFonts w:asciiTheme="minorHAnsi" w:hAnsiTheme="minorHAnsi" w:cstheme="minorHAnsi"/>
          <w:color w:val="0E101A"/>
        </w:rPr>
        <w:t>Statista</w:t>
      </w:r>
      <w:r w:rsidRPr="00CB230C">
        <w:rPr>
          <w:rFonts w:asciiTheme="minorHAnsi" w:hAnsiTheme="minorHAnsi" w:cstheme="minorHAnsi"/>
          <w:color w:val="0E101A"/>
        </w:rPr>
        <w:t>, 2021). Previous studies also suggest that specific sectors </w:t>
      </w:r>
      <w:r w:rsidRPr="00CB230C">
        <w:rPr>
          <w:rStyle w:val="hiddengrammarerror"/>
          <w:rFonts w:asciiTheme="minorHAnsi" w:hAnsiTheme="minorHAnsi" w:cstheme="minorHAnsi"/>
          <w:color w:val="0E101A"/>
        </w:rPr>
        <w:t>may be</w:t>
      </w:r>
      <w:r w:rsidRPr="00CB230C">
        <w:rPr>
          <w:rFonts w:asciiTheme="minorHAnsi" w:hAnsiTheme="minorHAnsi" w:cstheme="minorHAnsi"/>
          <w:color w:val="0E101A"/>
        </w:rPr>
        <w:t> affected in different ways during a pandemic, such as hotels, pharmaceutical, and biotech sectors (Al-Awadhi, </w:t>
      </w:r>
      <w:r w:rsidRPr="00CB230C">
        <w:rPr>
          <w:rStyle w:val="hiddenspellerror"/>
          <w:rFonts w:asciiTheme="minorHAnsi" w:hAnsiTheme="minorHAnsi" w:cstheme="minorHAnsi"/>
          <w:color w:val="0E101A"/>
        </w:rPr>
        <w:t>Alsaifi</w:t>
      </w:r>
      <w:r w:rsidRPr="00CB230C">
        <w:rPr>
          <w:rFonts w:asciiTheme="minorHAnsi" w:hAnsiTheme="minorHAnsi" w:cstheme="minorHAnsi"/>
          <w:color w:val="0E101A"/>
        </w:rPr>
        <w:t>, Al-Awadhi, </w:t>
      </w:r>
      <w:r w:rsidRPr="00CB230C">
        <w:rPr>
          <w:rStyle w:val="hiddenspellerror"/>
          <w:rFonts w:asciiTheme="minorHAnsi" w:hAnsiTheme="minorHAnsi" w:cstheme="minorHAnsi"/>
          <w:color w:val="0E101A"/>
        </w:rPr>
        <w:t>Alhammadi</w:t>
      </w:r>
      <w:r w:rsidRPr="00CB230C">
        <w:rPr>
          <w:rFonts w:asciiTheme="minorHAnsi" w:hAnsiTheme="minorHAnsi" w:cstheme="minorHAnsi"/>
          <w:color w:val="0E101A"/>
        </w:rPr>
        <w:t>, 2020).</w:t>
      </w:r>
      <w:r w:rsidR="00F97622" w:rsidRPr="00CB230C">
        <w:rPr>
          <w:rFonts w:asciiTheme="minorHAnsi" w:hAnsiTheme="minorHAnsi" w:cstheme="minorHAnsi"/>
          <w:color w:val="0E101A"/>
        </w:rPr>
        <w:t xml:space="preserve"> As a result, this paper will also look at which sectors were affected the most around the two </w:t>
      </w:r>
      <w:r w:rsidR="0099339F">
        <w:rPr>
          <w:rFonts w:asciiTheme="minorHAnsi" w:hAnsiTheme="minorHAnsi" w:cstheme="minorHAnsi"/>
          <w:color w:val="0E101A"/>
        </w:rPr>
        <w:t>selected</w:t>
      </w:r>
      <w:r w:rsidR="00F97622" w:rsidRPr="00CB230C">
        <w:rPr>
          <w:rFonts w:asciiTheme="minorHAnsi" w:hAnsiTheme="minorHAnsi" w:cstheme="minorHAnsi"/>
          <w:color w:val="0E101A"/>
        </w:rPr>
        <w:t xml:space="preserve"> announcements. </w:t>
      </w:r>
    </w:p>
    <w:p w14:paraId="103AE3F4" w14:textId="77777777" w:rsidR="00C26059" w:rsidRPr="00CB230C" w:rsidRDefault="00C26059" w:rsidP="00850483">
      <w:pPr>
        <w:pStyle w:val="NormalWeb"/>
        <w:spacing w:before="0" w:beforeAutospacing="0" w:after="0" w:afterAutospacing="0" w:line="360" w:lineRule="auto"/>
        <w:jc w:val="both"/>
        <w:rPr>
          <w:rStyle w:val="mceitemhidden"/>
          <w:rFonts w:asciiTheme="minorHAnsi" w:hAnsiTheme="minorHAnsi" w:cstheme="minorHAnsi"/>
          <w:color w:val="0E101A"/>
        </w:rPr>
      </w:pPr>
    </w:p>
    <w:p w14:paraId="72FBB4F4" w14:textId="52C66FBF" w:rsidR="007D3EF8" w:rsidRPr="00CB230C" w:rsidRDefault="00F97622" w:rsidP="00850483">
      <w:pPr>
        <w:spacing w:after="0" w:line="360" w:lineRule="auto"/>
        <w:jc w:val="both"/>
        <w:rPr>
          <w:rFonts w:eastAsia="Times New Roman" w:cstheme="minorHAnsi"/>
          <w:color w:val="0E101A"/>
          <w:sz w:val="24"/>
          <w:szCs w:val="24"/>
        </w:rPr>
      </w:pPr>
      <w:r w:rsidRPr="00CB230C">
        <w:rPr>
          <w:rFonts w:eastAsia="Times New Roman" w:cstheme="minorHAnsi"/>
          <w:color w:val="0E101A"/>
          <w:sz w:val="24"/>
          <w:szCs w:val="24"/>
        </w:rPr>
        <w:t>At last, t</w:t>
      </w:r>
      <w:r w:rsidR="00CF01AE" w:rsidRPr="00CB230C">
        <w:rPr>
          <w:rFonts w:eastAsia="Times New Roman" w:cstheme="minorHAnsi"/>
          <w:color w:val="0E101A"/>
          <w:sz w:val="24"/>
          <w:szCs w:val="24"/>
        </w:rPr>
        <w:t xml:space="preserve">he </w:t>
      </w:r>
      <w:r w:rsidRPr="00CB230C">
        <w:rPr>
          <w:rFonts w:eastAsia="Times New Roman" w:cstheme="minorHAnsi"/>
          <w:color w:val="0E101A"/>
          <w:sz w:val="24"/>
          <w:szCs w:val="24"/>
        </w:rPr>
        <w:t xml:space="preserve">report </w:t>
      </w:r>
      <w:r w:rsidR="00CF01AE" w:rsidRPr="00CB230C">
        <w:rPr>
          <w:rFonts w:eastAsia="Times New Roman" w:cstheme="minorHAnsi"/>
          <w:color w:val="0E101A"/>
          <w:sz w:val="24"/>
          <w:szCs w:val="24"/>
        </w:rPr>
        <w:t>is organized as follows</w:t>
      </w:r>
      <w:r w:rsidR="008F7549" w:rsidRPr="00CB230C">
        <w:rPr>
          <w:rFonts w:eastAsia="Times New Roman" w:cstheme="minorHAnsi"/>
          <w:color w:val="0E101A"/>
          <w:sz w:val="24"/>
          <w:szCs w:val="24"/>
        </w:rPr>
        <w:t xml:space="preserve">. </w:t>
      </w:r>
      <w:r w:rsidR="009037DB" w:rsidRPr="00CB230C">
        <w:rPr>
          <w:rFonts w:eastAsia="Times New Roman" w:cstheme="minorHAnsi"/>
          <w:color w:val="0E101A"/>
          <w:sz w:val="24"/>
          <w:szCs w:val="24"/>
        </w:rPr>
        <w:t xml:space="preserve">Section 2 constructs the theoretical foundation of this research. </w:t>
      </w:r>
      <w:r w:rsidR="005034F5" w:rsidRPr="00CB230C">
        <w:rPr>
          <w:rFonts w:eastAsia="Times New Roman" w:cstheme="minorHAnsi"/>
          <w:color w:val="0E101A"/>
          <w:sz w:val="24"/>
          <w:szCs w:val="24"/>
        </w:rPr>
        <w:t xml:space="preserve">Relevant literature is reviewed and discussed </w:t>
      </w:r>
      <w:r w:rsidR="009037DB" w:rsidRPr="00CB230C">
        <w:rPr>
          <w:rFonts w:eastAsia="Times New Roman" w:cstheme="minorHAnsi"/>
          <w:color w:val="0E101A"/>
          <w:sz w:val="24"/>
          <w:szCs w:val="24"/>
        </w:rPr>
        <w:t xml:space="preserve">to </w:t>
      </w:r>
      <w:r w:rsidRPr="00CB230C">
        <w:rPr>
          <w:rFonts w:eastAsia="Times New Roman" w:cstheme="minorHAnsi"/>
          <w:color w:val="0E101A"/>
          <w:sz w:val="24"/>
          <w:szCs w:val="24"/>
        </w:rPr>
        <w:t xml:space="preserve">formulate </w:t>
      </w:r>
      <w:r w:rsidR="0044468A" w:rsidRPr="00CB230C">
        <w:rPr>
          <w:rFonts w:eastAsia="Times New Roman" w:cstheme="minorHAnsi"/>
          <w:color w:val="0E101A"/>
          <w:sz w:val="24"/>
          <w:szCs w:val="24"/>
        </w:rPr>
        <w:t>sub-questions</w:t>
      </w:r>
      <w:r w:rsidRPr="00CB230C">
        <w:rPr>
          <w:rFonts w:eastAsia="Times New Roman" w:cstheme="minorHAnsi"/>
          <w:color w:val="0E101A"/>
          <w:sz w:val="24"/>
          <w:szCs w:val="24"/>
        </w:rPr>
        <w:t xml:space="preserve"> and t</w:t>
      </w:r>
      <w:r w:rsidR="0044468A" w:rsidRPr="00CB230C">
        <w:rPr>
          <w:rFonts w:eastAsia="Times New Roman" w:cstheme="minorHAnsi"/>
          <w:color w:val="0E101A"/>
          <w:sz w:val="24"/>
          <w:szCs w:val="24"/>
        </w:rPr>
        <w:t>he hypotheses</w:t>
      </w:r>
      <w:r w:rsidRPr="00CB230C">
        <w:rPr>
          <w:rFonts w:eastAsia="Times New Roman" w:cstheme="minorHAnsi"/>
          <w:color w:val="0E101A"/>
          <w:sz w:val="24"/>
          <w:szCs w:val="24"/>
        </w:rPr>
        <w:t xml:space="preserve">. </w:t>
      </w:r>
      <w:r w:rsidR="0044468A" w:rsidRPr="00CB230C">
        <w:rPr>
          <w:rFonts w:eastAsia="Times New Roman" w:cstheme="minorHAnsi"/>
          <w:color w:val="0E101A"/>
          <w:sz w:val="24"/>
          <w:szCs w:val="24"/>
        </w:rPr>
        <w:t xml:space="preserve">Section </w:t>
      </w:r>
      <w:r w:rsidR="009037DB" w:rsidRPr="00CB230C">
        <w:rPr>
          <w:rFonts w:eastAsia="Times New Roman" w:cstheme="minorHAnsi"/>
          <w:color w:val="0E101A"/>
          <w:sz w:val="24"/>
          <w:szCs w:val="24"/>
        </w:rPr>
        <w:t>3</w:t>
      </w:r>
      <w:r w:rsidR="0044468A" w:rsidRPr="00CB230C">
        <w:rPr>
          <w:rFonts w:eastAsia="Times New Roman" w:cstheme="minorHAnsi"/>
          <w:color w:val="0E101A"/>
          <w:sz w:val="24"/>
          <w:szCs w:val="24"/>
        </w:rPr>
        <w:t xml:space="preserve"> discusses the different data sources that were used, as well as how the data was prepared and cleaned to be later used for analysis. Section </w:t>
      </w:r>
      <w:r w:rsidR="009037DB" w:rsidRPr="00CB230C">
        <w:rPr>
          <w:rFonts w:eastAsia="Times New Roman" w:cstheme="minorHAnsi"/>
          <w:color w:val="0E101A"/>
          <w:sz w:val="24"/>
          <w:szCs w:val="24"/>
        </w:rPr>
        <w:t xml:space="preserve">4 </w:t>
      </w:r>
      <w:r w:rsidR="0044468A" w:rsidRPr="00CB230C">
        <w:rPr>
          <w:rFonts w:eastAsia="Times New Roman" w:cstheme="minorHAnsi"/>
          <w:color w:val="0E101A"/>
          <w:sz w:val="24"/>
          <w:szCs w:val="24"/>
        </w:rPr>
        <w:t xml:space="preserve">presents </w:t>
      </w:r>
      <w:r w:rsidR="009037DB" w:rsidRPr="00CB230C">
        <w:rPr>
          <w:rFonts w:eastAsia="Times New Roman" w:cstheme="minorHAnsi"/>
          <w:color w:val="0E101A"/>
          <w:sz w:val="24"/>
          <w:szCs w:val="24"/>
        </w:rPr>
        <w:t>the variables and the models that were used to derive the results</w:t>
      </w:r>
      <w:r w:rsidR="008B4654">
        <w:rPr>
          <w:rFonts w:eastAsia="Times New Roman" w:cstheme="minorHAnsi"/>
          <w:color w:val="0E101A"/>
          <w:sz w:val="24"/>
          <w:szCs w:val="24"/>
        </w:rPr>
        <w:t xml:space="preserve">, as well as descriptive statistics. </w:t>
      </w:r>
      <w:r w:rsidR="009037DB" w:rsidRPr="00CB230C">
        <w:rPr>
          <w:rFonts w:eastAsia="Times New Roman" w:cstheme="minorHAnsi"/>
          <w:color w:val="0E101A"/>
          <w:sz w:val="24"/>
          <w:szCs w:val="24"/>
        </w:rPr>
        <w:t>S</w:t>
      </w:r>
      <w:r w:rsidR="0044468A" w:rsidRPr="00CB230C">
        <w:rPr>
          <w:rFonts w:eastAsia="Times New Roman" w:cstheme="minorHAnsi"/>
          <w:color w:val="0E101A"/>
          <w:sz w:val="24"/>
          <w:szCs w:val="24"/>
        </w:rPr>
        <w:t xml:space="preserve">ection </w:t>
      </w:r>
      <w:r w:rsidR="009037DB" w:rsidRPr="00CB230C">
        <w:rPr>
          <w:rFonts w:eastAsia="Times New Roman" w:cstheme="minorHAnsi"/>
          <w:color w:val="0E101A"/>
          <w:sz w:val="24"/>
          <w:szCs w:val="24"/>
        </w:rPr>
        <w:t>5</w:t>
      </w:r>
      <w:r w:rsidR="0044468A" w:rsidRPr="00CB230C">
        <w:rPr>
          <w:rFonts w:eastAsia="Times New Roman" w:cstheme="minorHAnsi"/>
          <w:color w:val="0E101A"/>
          <w:sz w:val="24"/>
          <w:szCs w:val="24"/>
        </w:rPr>
        <w:t xml:space="preserve"> </w:t>
      </w:r>
      <w:r w:rsidR="009037DB" w:rsidRPr="00CB230C">
        <w:rPr>
          <w:rFonts w:eastAsia="Times New Roman" w:cstheme="minorHAnsi"/>
          <w:color w:val="0E101A"/>
          <w:sz w:val="24"/>
          <w:szCs w:val="24"/>
        </w:rPr>
        <w:t>presents and discusses</w:t>
      </w:r>
      <w:r w:rsidR="0044468A" w:rsidRPr="00CB230C">
        <w:rPr>
          <w:rFonts w:eastAsia="Times New Roman" w:cstheme="minorHAnsi"/>
          <w:color w:val="0E101A"/>
          <w:sz w:val="24"/>
          <w:szCs w:val="24"/>
        </w:rPr>
        <w:t xml:space="preserve"> the results of the technical analysis</w:t>
      </w:r>
      <w:r w:rsidR="009037DB" w:rsidRPr="00CB230C">
        <w:rPr>
          <w:rFonts w:eastAsia="Times New Roman" w:cstheme="minorHAnsi"/>
          <w:color w:val="0E101A"/>
          <w:sz w:val="24"/>
          <w:szCs w:val="24"/>
        </w:rPr>
        <w:t xml:space="preserve">. This section also reports </w:t>
      </w:r>
      <w:r w:rsidR="0044468A" w:rsidRPr="00CB230C">
        <w:rPr>
          <w:rFonts w:eastAsia="Times New Roman" w:cstheme="minorHAnsi"/>
          <w:color w:val="0E101A"/>
          <w:sz w:val="24"/>
          <w:szCs w:val="24"/>
        </w:rPr>
        <w:t>various tables</w:t>
      </w:r>
      <w:r w:rsidR="009037DB" w:rsidRPr="00CB230C">
        <w:rPr>
          <w:rFonts w:eastAsia="Times New Roman" w:cstheme="minorHAnsi"/>
          <w:color w:val="0E101A"/>
          <w:sz w:val="24"/>
          <w:szCs w:val="24"/>
        </w:rPr>
        <w:t xml:space="preserve"> and figures</w:t>
      </w:r>
      <w:r w:rsidR="0044468A" w:rsidRPr="00CB230C">
        <w:rPr>
          <w:rFonts w:eastAsia="Times New Roman" w:cstheme="minorHAnsi"/>
          <w:color w:val="0E101A"/>
          <w:sz w:val="24"/>
          <w:szCs w:val="24"/>
        </w:rPr>
        <w:t xml:space="preserve">. Section </w:t>
      </w:r>
      <w:r w:rsidR="009037DB" w:rsidRPr="00CB230C">
        <w:rPr>
          <w:rFonts w:eastAsia="Times New Roman" w:cstheme="minorHAnsi"/>
          <w:color w:val="0E101A"/>
          <w:sz w:val="24"/>
          <w:szCs w:val="24"/>
        </w:rPr>
        <w:t>6</w:t>
      </w:r>
      <w:r w:rsidR="0044468A" w:rsidRPr="00CB230C">
        <w:rPr>
          <w:rFonts w:eastAsia="Times New Roman" w:cstheme="minorHAnsi"/>
          <w:color w:val="0E101A"/>
          <w:sz w:val="24"/>
          <w:szCs w:val="24"/>
        </w:rPr>
        <w:t xml:space="preserve"> </w:t>
      </w:r>
      <w:r w:rsidR="00650CDC">
        <w:rPr>
          <w:rFonts w:eastAsia="Times New Roman" w:cstheme="minorHAnsi"/>
          <w:color w:val="0E101A"/>
          <w:sz w:val="24"/>
          <w:szCs w:val="24"/>
        </w:rPr>
        <w:t>co</w:t>
      </w:r>
      <w:r w:rsidR="009037DB" w:rsidRPr="00CB230C">
        <w:rPr>
          <w:rFonts w:eastAsia="Times New Roman" w:cstheme="minorHAnsi"/>
          <w:color w:val="0E101A"/>
          <w:sz w:val="24"/>
          <w:szCs w:val="24"/>
        </w:rPr>
        <w:t xml:space="preserve">ncludes the paper. It </w:t>
      </w:r>
      <w:r w:rsidR="0044468A" w:rsidRPr="00CB230C">
        <w:rPr>
          <w:rFonts w:eastAsia="Times New Roman" w:cstheme="minorHAnsi"/>
          <w:color w:val="0E101A"/>
          <w:sz w:val="24"/>
          <w:szCs w:val="24"/>
        </w:rPr>
        <w:t>includes</w:t>
      </w:r>
      <w:r w:rsidR="00650CDC">
        <w:rPr>
          <w:rFonts w:eastAsia="Times New Roman" w:cstheme="minorHAnsi"/>
          <w:color w:val="0E101A"/>
          <w:sz w:val="24"/>
          <w:szCs w:val="24"/>
        </w:rPr>
        <w:t xml:space="preserve"> </w:t>
      </w:r>
      <w:r w:rsidR="00650CDC" w:rsidRPr="00CB230C">
        <w:rPr>
          <w:rFonts w:eastAsia="Times New Roman" w:cstheme="minorHAnsi"/>
          <w:color w:val="0E101A"/>
          <w:sz w:val="24"/>
          <w:szCs w:val="24"/>
        </w:rPr>
        <w:t xml:space="preserve">a review of the paper, </w:t>
      </w:r>
      <w:r w:rsidR="009037DB" w:rsidRPr="00CB230C">
        <w:rPr>
          <w:rFonts w:eastAsia="Times New Roman" w:cstheme="minorHAnsi"/>
          <w:color w:val="0E101A"/>
          <w:sz w:val="24"/>
          <w:szCs w:val="24"/>
        </w:rPr>
        <w:t xml:space="preserve">a </w:t>
      </w:r>
      <w:r w:rsidR="0044468A" w:rsidRPr="00CB230C">
        <w:rPr>
          <w:rFonts w:eastAsia="Times New Roman" w:cstheme="minorHAnsi"/>
          <w:color w:val="0E101A"/>
          <w:sz w:val="24"/>
          <w:szCs w:val="24"/>
        </w:rPr>
        <w:t>discussion of the work done</w:t>
      </w:r>
      <w:r w:rsidR="009037DB" w:rsidRPr="00CB230C">
        <w:rPr>
          <w:rFonts w:eastAsia="Times New Roman" w:cstheme="minorHAnsi"/>
          <w:color w:val="0E101A"/>
          <w:sz w:val="24"/>
          <w:szCs w:val="24"/>
        </w:rPr>
        <w:t xml:space="preserve">, limitations of the research done here, as well as recommendations for future research. </w:t>
      </w:r>
      <w:r w:rsidR="002338CF">
        <w:rPr>
          <w:rFonts w:eastAsia="Times New Roman" w:cstheme="minorHAnsi"/>
          <w:color w:val="0E101A"/>
          <w:sz w:val="24"/>
          <w:szCs w:val="24"/>
        </w:rPr>
        <w:t>Finally, other facts and figures that support the claims of this report can be found in the Appendix.</w:t>
      </w:r>
    </w:p>
    <w:p w14:paraId="5B42B647" w14:textId="5828ABF4" w:rsidR="00172CD6" w:rsidRPr="00CB230C" w:rsidRDefault="00172CD6" w:rsidP="00850483">
      <w:pPr>
        <w:spacing w:after="0" w:line="360" w:lineRule="auto"/>
        <w:jc w:val="both"/>
        <w:rPr>
          <w:rFonts w:eastAsia="Times New Roman" w:cstheme="minorHAnsi"/>
          <w:color w:val="0E101A"/>
          <w:sz w:val="24"/>
          <w:szCs w:val="24"/>
        </w:rPr>
      </w:pPr>
    </w:p>
    <w:p w14:paraId="608B48BB" w14:textId="3550AD71" w:rsidR="00172CD6" w:rsidRDefault="00714B04" w:rsidP="00172CD6">
      <w:pPr>
        <w:spacing w:line="360" w:lineRule="auto"/>
        <w:jc w:val="both"/>
        <w:rPr>
          <w:rFonts w:eastAsia="Times New Roman" w:cstheme="minorHAnsi"/>
          <w:color w:val="0E101A"/>
          <w:sz w:val="32"/>
          <w:szCs w:val="32"/>
        </w:rPr>
      </w:pPr>
      <w:r>
        <w:rPr>
          <w:rFonts w:eastAsia="Times New Roman" w:cstheme="minorHAnsi"/>
          <w:color w:val="0E101A"/>
          <w:sz w:val="32"/>
          <w:szCs w:val="32"/>
        </w:rPr>
        <w:t>2. Literature review</w:t>
      </w:r>
    </w:p>
    <w:p w14:paraId="5D68B487" w14:textId="706F7017" w:rsidR="00A43938" w:rsidRPr="00CB230C" w:rsidRDefault="00A43938" w:rsidP="00A43938">
      <w:pPr>
        <w:spacing w:line="360" w:lineRule="auto"/>
        <w:jc w:val="both"/>
        <w:rPr>
          <w:rFonts w:eastAsia="Times New Roman" w:cstheme="minorHAnsi"/>
          <w:color w:val="0E101A"/>
          <w:sz w:val="28"/>
          <w:szCs w:val="28"/>
        </w:rPr>
      </w:pPr>
      <w:r w:rsidRPr="00CB230C">
        <w:rPr>
          <w:rFonts w:eastAsia="Times New Roman" w:cstheme="minorHAnsi"/>
          <w:color w:val="0E101A"/>
          <w:sz w:val="28"/>
          <w:szCs w:val="28"/>
        </w:rPr>
        <w:t xml:space="preserve">2.1. The impact of </w:t>
      </w:r>
      <w:r w:rsidR="00983549">
        <w:rPr>
          <w:rFonts w:eastAsia="Times New Roman" w:cstheme="minorHAnsi"/>
          <w:color w:val="0E101A"/>
          <w:sz w:val="28"/>
          <w:szCs w:val="28"/>
        </w:rPr>
        <w:t xml:space="preserve">Covid-19 related </w:t>
      </w:r>
      <w:r w:rsidR="006256D1">
        <w:rPr>
          <w:rFonts w:eastAsia="Times New Roman" w:cstheme="minorHAnsi"/>
          <w:color w:val="0E101A"/>
          <w:sz w:val="28"/>
          <w:szCs w:val="28"/>
        </w:rPr>
        <w:t>announcements</w:t>
      </w:r>
      <w:r w:rsidR="00983549">
        <w:rPr>
          <w:rFonts w:eastAsia="Times New Roman" w:cstheme="minorHAnsi"/>
          <w:color w:val="0E101A"/>
          <w:sz w:val="28"/>
          <w:szCs w:val="28"/>
        </w:rPr>
        <w:t xml:space="preserve"> </w:t>
      </w:r>
      <w:r w:rsidRPr="00CB230C">
        <w:rPr>
          <w:rFonts w:eastAsia="Times New Roman" w:cstheme="minorHAnsi"/>
          <w:color w:val="0E101A"/>
          <w:sz w:val="28"/>
          <w:szCs w:val="28"/>
        </w:rPr>
        <w:t xml:space="preserve">on market returns </w:t>
      </w:r>
    </w:p>
    <w:p w14:paraId="1AD9360E" w14:textId="11A0D392" w:rsidR="00E73DCD" w:rsidRDefault="00A43938" w:rsidP="007B4D30">
      <w:pPr>
        <w:spacing w:line="360" w:lineRule="auto"/>
        <w:jc w:val="both"/>
        <w:rPr>
          <w:rFonts w:eastAsia="Times New Roman" w:cstheme="minorHAnsi"/>
          <w:color w:val="0E101A"/>
          <w:sz w:val="24"/>
          <w:szCs w:val="24"/>
        </w:rPr>
      </w:pPr>
      <w:r w:rsidRPr="00CB230C">
        <w:rPr>
          <w:rFonts w:eastAsia="Times New Roman" w:cstheme="minorHAnsi"/>
          <w:color w:val="0E101A"/>
          <w:sz w:val="24"/>
          <w:szCs w:val="24"/>
        </w:rPr>
        <w:t xml:space="preserve">As </w:t>
      </w:r>
      <w:r w:rsidR="008B4654">
        <w:rPr>
          <w:rFonts w:eastAsia="Times New Roman" w:cstheme="minorHAnsi"/>
          <w:color w:val="0E101A"/>
          <w:sz w:val="24"/>
          <w:szCs w:val="24"/>
        </w:rPr>
        <w:t>of</w:t>
      </w:r>
      <w:r w:rsidRPr="00CB230C">
        <w:rPr>
          <w:rFonts w:eastAsia="Times New Roman" w:cstheme="minorHAnsi"/>
          <w:color w:val="0E101A"/>
          <w:sz w:val="24"/>
          <w:szCs w:val="24"/>
        </w:rPr>
        <w:t xml:space="preserve"> 22</w:t>
      </w:r>
      <w:r w:rsidRPr="00CB230C">
        <w:rPr>
          <w:rFonts w:eastAsia="Times New Roman" w:cstheme="minorHAnsi"/>
          <w:color w:val="0E101A"/>
          <w:sz w:val="24"/>
          <w:szCs w:val="24"/>
          <w:vertAlign w:val="superscript"/>
        </w:rPr>
        <w:t>nd</w:t>
      </w:r>
      <w:r w:rsidRPr="00CB230C">
        <w:rPr>
          <w:rFonts w:eastAsia="Times New Roman" w:cstheme="minorHAnsi"/>
          <w:color w:val="0E101A"/>
          <w:sz w:val="24"/>
          <w:szCs w:val="24"/>
        </w:rPr>
        <w:t xml:space="preserve"> of September 2021, Statista (2021) registers 43,242,302 coronavirus cases in the United States of America and a death toll of 675,051 people. Amidst worldwide panic, between the 12</w:t>
      </w:r>
      <w:r w:rsidRPr="00CB230C">
        <w:rPr>
          <w:rFonts w:eastAsia="Times New Roman" w:cstheme="minorHAnsi"/>
          <w:color w:val="0E101A"/>
          <w:sz w:val="24"/>
          <w:szCs w:val="24"/>
          <w:vertAlign w:val="superscript"/>
        </w:rPr>
        <w:t>th</w:t>
      </w:r>
      <w:r w:rsidRPr="00CB230C">
        <w:rPr>
          <w:rFonts w:eastAsia="Times New Roman" w:cstheme="minorHAnsi"/>
          <w:color w:val="0E101A"/>
          <w:sz w:val="24"/>
          <w:szCs w:val="24"/>
        </w:rPr>
        <w:t xml:space="preserve"> of February 2020 and 18</w:t>
      </w:r>
      <w:r w:rsidRPr="00CB230C">
        <w:rPr>
          <w:rFonts w:eastAsia="Times New Roman" w:cstheme="minorHAnsi"/>
          <w:color w:val="0E101A"/>
          <w:sz w:val="24"/>
          <w:szCs w:val="24"/>
          <w:vertAlign w:val="superscript"/>
        </w:rPr>
        <w:t>th</w:t>
      </w:r>
      <w:r w:rsidRPr="00CB230C">
        <w:rPr>
          <w:rFonts w:eastAsia="Times New Roman" w:cstheme="minorHAnsi"/>
          <w:color w:val="0E101A"/>
          <w:sz w:val="24"/>
          <w:szCs w:val="24"/>
        </w:rPr>
        <w:t xml:space="preserve"> of March 2020, the stock market plunged roughly 27.39% (Statista, 2021). The US stock market was not the only one affected by Covid-19 developments in 2020. Rahman, Amin</w:t>
      </w:r>
      <w:r>
        <w:rPr>
          <w:rFonts w:eastAsia="Times New Roman" w:cstheme="minorHAnsi"/>
          <w:color w:val="0E101A"/>
          <w:sz w:val="24"/>
          <w:szCs w:val="24"/>
        </w:rPr>
        <w:t xml:space="preserve"> </w:t>
      </w:r>
      <w:r>
        <w:rPr>
          <w:rFonts w:eastAsia="Times New Roman" w:cstheme="minorHAnsi"/>
          <w:color w:val="0E101A"/>
          <w:sz w:val="24"/>
          <w:szCs w:val="24"/>
          <w:lang w:val="en-GB"/>
        </w:rPr>
        <w:t>and A</w:t>
      </w:r>
      <w:r w:rsidRPr="00CB230C">
        <w:rPr>
          <w:rFonts w:eastAsia="Times New Roman" w:cstheme="minorHAnsi"/>
          <w:color w:val="0E101A"/>
          <w:sz w:val="24"/>
          <w:szCs w:val="24"/>
        </w:rPr>
        <w:t xml:space="preserve">l Mamun (2021) use an event study methodology and analyse four announcements related to Covid-19. In particular, they identify two negative </w:t>
      </w:r>
      <w:r w:rsidR="00E73DCD">
        <w:rPr>
          <w:rFonts w:eastAsia="Times New Roman" w:cstheme="minorHAnsi"/>
          <w:color w:val="0E101A"/>
          <w:sz w:val="24"/>
          <w:szCs w:val="24"/>
        </w:rPr>
        <w:t>announcements</w:t>
      </w:r>
      <w:r w:rsidRPr="00CB230C">
        <w:rPr>
          <w:rFonts w:eastAsia="Times New Roman" w:cstheme="minorHAnsi"/>
          <w:color w:val="0E101A"/>
          <w:sz w:val="24"/>
          <w:szCs w:val="24"/>
        </w:rPr>
        <w:t xml:space="preserve">, namely: </w:t>
      </w:r>
      <w:r w:rsidR="00E73DCD">
        <w:rPr>
          <w:rFonts w:eastAsia="Times New Roman" w:cstheme="minorHAnsi"/>
          <w:color w:val="0E101A"/>
          <w:sz w:val="24"/>
          <w:szCs w:val="24"/>
        </w:rPr>
        <w:t>the date</w:t>
      </w:r>
      <w:r w:rsidRPr="00CB230C">
        <w:rPr>
          <w:rFonts w:eastAsia="Times New Roman" w:cstheme="minorHAnsi"/>
          <w:color w:val="0E101A"/>
          <w:sz w:val="24"/>
          <w:szCs w:val="24"/>
        </w:rPr>
        <w:t xml:space="preserve"> WHO declare</w:t>
      </w:r>
      <w:r w:rsidR="00E73DCD">
        <w:rPr>
          <w:rFonts w:eastAsia="Times New Roman" w:cstheme="minorHAnsi"/>
          <w:color w:val="0E101A"/>
          <w:sz w:val="24"/>
          <w:szCs w:val="24"/>
        </w:rPr>
        <w:t xml:space="preserve">d </w:t>
      </w:r>
      <w:r w:rsidRPr="00CB230C">
        <w:rPr>
          <w:rFonts w:eastAsia="Times New Roman" w:cstheme="minorHAnsi"/>
          <w:color w:val="0E101A"/>
          <w:sz w:val="24"/>
          <w:szCs w:val="24"/>
        </w:rPr>
        <w:t xml:space="preserve">Covid-19 as a public health emergency, and </w:t>
      </w:r>
      <w:r w:rsidR="00E73DCD">
        <w:rPr>
          <w:rFonts w:eastAsia="Times New Roman" w:cstheme="minorHAnsi"/>
          <w:color w:val="0E101A"/>
          <w:sz w:val="24"/>
          <w:szCs w:val="24"/>
        </w:rPr>
        <w:t xml:space="preserve">the date </w:t>
      </w:r>
      <w:r w:rsidRPr="00CB230C">
        <w:rPr>
          <w:rFonts w:eastAsia="Times New Roman" w:cstheme="minorHAnsi"/>
          <w:color w:val="0E101A"/>
          <w:sz w:val="24"/>
          <w:szCs w:val="24"/>
        </w:rPr>
        <w:t xml:space="preserve">WHO </w:t>
      </w:r>
      <w:r w:rsidRPr="00CB230C">
        <w:rPr>
          <w:rFonts w:eastAsia="Times New Roman" w:cstheme="minorHAnsi"/>
          <w:color w:val="0E101A"/>
          <w:sz w:val="24"/>
          <w:szCs w:val="24"/>
        </w:rPr>
        <w:lastRenderedPageBreak/>
        <w:t>declare</w:t>
      </w:r>
      <w:r w:rsidR="00E73DCD">
        <w:rPr>
          <w:rFonts w:eastAsia="Times New Roman" w:cstheme="minorHAnsi"/>
          <w:color w:val="0E101A"/>
          <w:sz w:val="24"/>
          <w:szCs w:val="24"/>
        </w:rPr>
        <w:t>d</w:t>
      </w:r>
      <w:r w:rsidRPr="00CB230C">
        <w:rPr>
          <w:rFonts w:eastAsia="Times New Roman" w:cstheme="minorHAnsi"/>
          <w:color w:val="0E101A"/>
          <w:sz w:val="24"/>
          <w:szCs w:val="24"/>
        </w:rPr>
        <w:t xml:space="preserve"> Covid-19 a pandemic. Further, Rahman et al. (2021) find significantly negative CARs for the negative events. </w:t>
      </w:r>
    </w:p>
    <w:p w14:paraId="474B9DFA" w14:textId="1CB5B6A4" w:rsidR="009E05DF" w:rsidRPr="00C947F3" w:rsidRDefault="00A43938" w:rsidP="007B4D30">
      <w:pPr>
        <w:spacing w:line="360" w:lineRule="auto"/>
        <w:jc w:val="both"/>
        <w:rPr>
          <w:rFonts w:eastAsia="Times New Roman" w:cstheme="minorHAnsi"/>
          <w:color w:val="0E101A"/>
          <w:sz w:val="24"/>
          <w:szCs w:val="24"/>
        </w:rPr>
      </w:pPr>
      <w:r w:rsidRPr="00CB230C">
        <w:rPr>
          <w:rFonts w:eastAsia="Times New Roman" w:cstheme="minorHAnsi"/>
          <w:color w:val="0E101A"/>
          <w:sz w:val="24"/>
          <w:szCs w:val="24"/>
        </w:rPr>
        <w:t xml:space="preserve">On the other hand, they identify two positive events, </w:t>
      </w:r>
      <w:r w:rsidR="00E73DCD">
        <w:rPr>
          <w:rFonts w:eastAsia="Times New Roman" w:cstheme="minorHAnsi"/>
          <w:color w:val="0E101A"/>
          <w:sz w:val="24"/>
          <w:szCs w:val="24"/>
        </w:rPr>
        <w:t xml:space="preserve">the announcement of a </w:t>
      </w:r>
      <w:r w:rsidRPr="00CB230C">
        <w:rPr>
          <w:rFonts w:eastAsia="Times New Roman" w:cstheme="minorHAnsi"/>
          <w:color w:val="0E101A"/>
          <w:sz w:val="24"/>
          <w:szCs w:val="24"/>
        </w:rPr>
        <w:t>66.4 billion Australian dollar (AUD) stimulus package</w:t>
      </w:r>
      <w:r w:rsidR="00E73DCD">
        <w:rPr>
          <w:rFonts w:eastAsia="Times New Roman" w:cstheme="minorHAnsi"/>
          <w:color w:val="0E101A"/>
          <w:sz w:val="24"/>
          <w:szCs w:val="24"/>
        </w:rPr>
        <w:t xml:space="preserve"> </w:t>
      </w:r>
      <w:r w:rsidRPr="00CB230C">
        <w:rPr>
          <w:rFonts w:eastAsia="Times New Roman" w:cstheme="minorHAnsi"/>
          <w:color w:val="0E101A"/>
          <w:sz w:val="24"/>
          <w:szCs w:val="24"/>
        </w:rPr>
        <w:t xml:space="preserve">and the </w:t>
      </w:r>
      <w:r w:rsidR="00E73DCD">
        <w:rPr>
          <w:rFonts w:eastAsia="Times New Roman" w:cstheme="minorHAnsi"/>
          <w:color w:val="0E101A"/>
          <w:sz w:val="24"/>
          <w:szCs w:val="24"/>
        </w:rPr>
        <w:t xml:space="preserve">announcement of the </w:t>
      </w:r>
      <w:r w:rsidRPr="00CB230C">
        <w:rPr>
          <w:rFonts w:eastAsia="Times New Roman" w:cstheme="minorHAnsi"/>
          <w:color w:val="0E101A"/>
          <w:sz w:val="24"/>
          <w:szCs w:val="24"/>
        </w:rPr>
        <w:t xml:space="preserve">AUD130 billion JobKeeper package. </w:t>
      </w:r>
      <w:r w:rsidR="007B4D30">
        <w:rPr>
          <w:rFonts w:eastAsia="Times New Roman" w:cstheme="minorHAnsi"/>
          <w:color w:val="0E101A"/>
          <w:sz w:val="24"/>
          <w:szCs w:val="24"/>
        </w:rPr>
        <w:t>Surprisingly, they find a negative and statistically significant cumulative abnormal return for the first positive event</w:t>
      </w:r>
      <w:r w:rsidR="00E73DCD">
        <w:rPr>
          <w:rFonts w:eastAsia="Times New Roman" w:cstheme="minorHAnsi"/>
          <w:color w:val="0E101A"/>
          <w:sz w:val="24"/>
          <w:szCs w:val="24"/>
        </w:rPr>
        <w:t xml:space="preserve">. </w:t>
      </w:r>
      <w:r w:rsidR="007B4D30">
        <w:rPr>
          <w:rFonts w:eastAsia="Times New Roman" w:cstheme="minorHAnsi"/>
          <w:color w:val="0E101A"/>
          <w:sz w:val="24"/>
          <w:szCs w:val="24"/>
        </w:rPr>
        <w:t xml:space="preserve">This result may arise because the AUD66.4 billion package does not reduce uncertainty with regards to the pandemic, and it does not increase investor confidence (Rahman et al., 2021). </w:t>
      </w:r>
      <w:r w:rsidR="00E73DCD">
        <w:rPr>
          <w:rFonts w:eastAsia="Times New Roman" w:cstheme="minorHAnsi"/>
          <w:color w:val="0E101A"/>
          <w:sz w:val="24"/>
          <w:szCs w:val="24"/>
        </w:rPr>
        <w:t xml:space="preserve">However, the abnormal returns are positive during the JobKeeper package announcement, as expected. </w:t>
      </w:r>
      <w:r w:rsidR="009E05DF" w:rsidRPr="007D1BE3">
        <w:rPr>
          <w:rFonts w:cstheme="minorHAnsi"/>
          <w:sz w:val="24"/>
          <w:szCs w:val="24"/>
        </w:rPr>
        <w:t xml:space="preserve">The results found by Rahman et al. (2021) are also economically meaningful. For example, given that the average market cap of the firms in their sample was AUD8.011 million, then the average </w:t>
      </w:r>
      <w:r w:rsidR="00C947F3">
        <w:rPr>
          <w:rFonts w:cstheme="minorHAnsi"/>
          <w:sz w:val="24"/>
          <w:szCs w:val="24"/>
        </w:rPr>
        <w:t>benefit</w:t>
      </w:r>
      <w:r w:rsidR="009E05DF" w:rsidRPr="007D1BE3">
        <w:rPr>
          <w:rFonts w:cstheme="minorHAnsi"/>
          <w:sz w:val="24"/>
          <w:szCs w:val="24"/>
        </w:rPr>
        <w:t xml:space="preserve"> associated with the </w:t>
      </w:r>
      <w:r w:rsidR="00C947F3">
        <w:rPr>
          <w:rFonts w:cstheme="minorHAnsi"/>
          <w:sz w:val="24"/>
          <w:szCs w:val="24"/>
        </w:rPr>
        <w:t>positive JobKeeper</w:t>
      </w:r>
      <w:r w:rsidR="009E05DF" w:rsidRPr="007D1BE3">
        <w:rPr>
          <w:rFonts w:cstheme="minorHAnsi"/>
          <w:sz w:val="24"/>
          <w:szCs w:val="24"/>
        </w:rPr>
        <w:t xml:space="preserve"> </w:t>
      </w:r>
      <w:r w:rsidR="00C947F3">
        <w:rPr>
          <w:rFonts w:cstheme="minorHAnsi"/>
          <w:sz w:val="24"/>
          <w:szCs w:val="24"/>
        </w:rPr>
        <w:t xml:space="preserve">package announcement </w:t>
      </w:r>
      <w:r w:rsidR="009E05DF" w:rsidRPr="007D1BE3">
        <w:rPr>
          <w:rFonts w:cstheme="minorHAnsi"/>
          <w:sz w:val="24"/>
          <w:szCs w:val="24"/>
        </w:rPr>
        <w:t>was approximately AUD</w:t>
      </w:r>
      <w:r w:rsidR="00C947F3">
        <w:rPr>
          <w:rFonts w:cstheme="minorHAnsi"/>
          <w:sz w:val="24"/>
          <w:szCs w:val="24"/>
        </w:rPr>
        <w:t>411</w:t>
      </w:r>
      <w:r w:rsidR="009E05DF" w:rsidRPr="007D1BE3">
        <w:rPr>
          <w:rFonts w:cstheme="minorHAnsi"/>
          <w:sz w:val="24"/>
          <w:szCs w:val="24"/>
        </w:rPr>
        <w:t xml:space="preserve"> million. </w:t>
      </w:r>
    </w:p>
    <w:p w14:paraId="48B36D75" w14:textId="54828546" w:rsidR="007D1BE3" w:rsidRPr="007D1BE3" w:rsidRDefault="00443FF0" w:rsidP="00A43938">
      <w:pPr>
        <w:spacing w:line="360" w:lineRule="auto"/>
        <w:jc w:val="both"/>
        <w:rPr>
          <w:rFonts w:cstheme="minorHAnsi"/>
          <w:sz w:val="24"/>
          <w:szCs w:val="24"/>
        </w:rPr>
      </w:pPr>
      <w:r>
        <w:rPr>
          <w:rFonts w:cstheme="minorHAnsi"/>
          <w:sz w:val="24"/>
          <w:szCs w:val="24"/>
        </w:rPr>
        <w:t>The two announcements studied in this paper, on November 20, 2020</w:t>
      </w:r>
      <w:r w:rsidR="00875897">
        <w:rPr>
          <w:rFonts w:cstheme="minorHAnsi"/>
          <w:sz w:val="24"/>
          <w:szCs w:val="24"/>
        </w:rPr>
        <w:t>,</w:t>
      </w:r>
      <w:r>
        <w:rPr>
          <w:rFonts w:cstheme="minorHAnsi"/>
          <w:sz w:val="24"/>
          <w:szCs w:val="24"/>
        </w:rPr>
        <w:t xml:space="preserve"> and November 30, 2020, are, of nature, viewed as positive events. </w:t>
      </w:r>
      <w:r w:rsidR="009E05DF">
        <w:rPr>
          <w:rFonts w:cstheme="minorHAnsi"/>
          <w:sz w:val="24"/>
          <w:szCs w:val="24"/>
        </w:rPr>
        <w:t xml:space="preserve">This is because they are related to the re-opening of the economy, hence an increase in economic activity. </w:t>
      </w:r>
      <w:r>
        <w:rPr>
          <w:rFonts w:cstheme="minorHAnsi"/>
          <w:sz w:val="24"/>
          <w:szCs w:val="24"/>
        </w:rPr>
        <w:t xml:space="preserve">Thus, they are expected to lead to benefits in the economy, if I am to follow the model offered by Rahman et al. (2021). </w:t>
      </w:r>
      <w:r w:rsidR="007D1BE3">
        <w:rPr>
          <w:rFonts w:cstheme="minorHAnsi"/>
          <w:sz w:val="24"/>
          <w:szCs w:val="24"/>
        </w:rPr>
        <w:t xml:space="preserve">Therefore, given the economic importance of understanding </w:t>
      </w:r>
      <w:r>
        <w:rPr>
          <w:rFonts w:cstheme="minorHAnsi"/>
          <w:sz w:val="24"/>
          <w:szCs w:val="24"/>
        </w:rPr>
        <w:t>catastrophies</w:t>
      </w:r>
      <w:r w:rsidR="007D1BE3">
        <w:rPr>
          <w:rFonts w:cstheme="minorHAnsi"/>
          <w:sz w:val="24"/>
          <w:szCs w:val="24"/>
        </w:rPr>
        <w:t xml:space="preserve"> such as the pandemic, and the literature on abnormal returns associated with different events of the Covid-19 pandemic, the following hypothesis is formulated:</w:t>
      </w:r>
    </w:p>
    <w:p w14:paraId="45E41939" w14:textId="4A2DA793" w:rsidR="00A43938" w:rsidRPr="007D1BE3" w:rsidRDefault="00815D9F" w:rsidP="00A43938">
      <w:pPr>
        <w:spacing w:line="360" w:lineRule="auto"/>
        <w:jc w:val="both"/>
        <w:rPr>
          <w:rFonts w:cstheme="minorHAnsi"/>
          <w:i/>
          <w:iCs/>
          <w:sz w:val="24"/>
          <w:szCs w:val="24"/>
        </w:rPr>
      </w:pPr>
      <w:r w:rsidRPr="007D1BE3">
        <w:rPr>
          <w:rFonts w:cstheme="minorHAnsi"/>
          <w:i/>
          <w:iCs/>
          <w:sz w:val="24"/>
          <w:szCs w:val="24"/>
        </w:rPr>
        <w:t xml:space="preserve">H1: Companies within the S&amp;P 500 exhibited </w:t>
      </w:r>
      <w:r w:rsidR="00443FF0">
        <w:rPr>
          <w:rFonts w:cstheme="minorHAnsi"/>
          <w:i/>
          <w:iCs/>
          <w:sz w:val="24"/>
          <w:szCs w:val="24"/>
        </w:rPr>
        <w:t xml:space="preserve">positive </w:t>
      </w:r>
      <w:r w:rsidRPr="007D1BE3">
        <w:rPr>
          <w:rFonts w:cstheme="minorHAnsi"/>
          <w:i/>
          <w:iCs/>
          <w:sz w:val="24"/>
          <w:szCs w:val="24"/>
        </w:rPr>
        <w:t xml:space="preserve">abnormal returns around the dates November 20, </w:t>
      </w:r>
      <w:r w:rsidR="00443FF0">
        <w:rPr>
          <w:rFonts w:cstheme="minorHAnsi"/>
          <w:i/>
          <w:iCs/>
          <w:sz w:val="24"/>
          <w:szCs w:val="24"/>
        </w:rPr>
        <w:t>2020</w:t>
      </w:r>
      <w:r w:rsidR="00875897">
        <w:rPr>
          <w:rFonts w:cstheme="minorHAnsi"/>
          <w:i/>
          <w:iCs/>
          <w:sz w:val="24"/>
          <w:szCs w:val="24"/>
        </w:rPr>
        <w:t xml:space="preserve">, </w:t>
      </w:r>
      <w:r w:rsidRPr="007D1BE3">
        <w:rPr>
          <w:rFonts w:cstheme="minorHAnsi"/>
          <w:i/>
          <w:iCs/>
          <w:sz w:val="24"/>
          <w:szCs w:val="24"/>
        </w:rPr>
        <w:t>and November 30</w:t>
      </w:r>
      <w:r w:rsidR="00443FF0">
        <w:rPr>
          <w:rFonts w:cstheme="minorHAnsi"/>
          <w:i/>
          <w:iCs/>
          <w:sz w:val="24"/>
          <w:szCs w:val="24"/>
        </w:rPr>
        <w:t>, 2020</w:t>
      </w:r>
      <w:r w:rsidRPr="007D1BE3">
        <w:rPr>
          <w:rFonts w:cstheme="minorHAnsi"/>
          <w:i/>
          <w:iCs/>
          <w:sz w:val="24"/>
          <w:szCs w:val="24"/>
        </w:rPr>
        <w:t>.</w:t>
      </w:r>
    </w:p>
    <w:p w14:paraId="5AA87EA4" w14:textId="2F4A8CA9" w:rsidR="00A43938" w:rsidRDefault="00A43938" w:rsidP="00A43938">
      <w:pPr>
        <w:spacing w:line="360" w:lineRule="auto"/>
        <w:jc w:val="both"/>
        <w:rPr>
          <w:rFonts w:eastAsia="Times New Roman" w:cstheme="minorHAnsi"/>
          <w:color w:val="0E101A"/>
          <w:sz w:val="28"/>
          <w:szCs w:val="28"/>
        </w:rPr>
      </w:pPr>
      <w:r w:rsidRPr="00CB230C">
        <w:rPr>
          <w:rFonts w:eastAsia="Times New Roman" w:cstheme="minorHAnsi"/>
          <w:color w:val="0E101A"/>
          <w:sz w:val="28"/>
          <w:szCs w:val="28"/>
        </w:rPr>
        <w:t xml:space="preserve">2.2. </w:t>
      </w:r>
      <w:r w:rsidR="00983549">
        <w:rPr>
          <w:rFonts w:eastAsia="Times New Roman" w:cstheme="minorHAnsi"/>
          <w:color w:val="0E101A"/>
          <w:sz w:val="28"/>
          <w:szCs w:val="28"/>
        </w:rPr>
        <w:t xml:space="preserve">The impact of </w:t>
      </w:r>
      <w:r w:rsidR="00E553C9">
        <w:rPr>
          <w:rFonts w:eastAsia="Times New Roman" w:cstheme="minorHAnsi"/>
          <w:color w:val="0E101A"/>
          <w:sz w:val="28"/>
          <w:szCs w:val="28"/>
        </w:rPr>
        <w:t>firm size</w:t>
      </w:r>
      <w:r w:rsidR="00983549">
        <w:rPr>
          <w:rFonts w:eastAsia="Times New Roman" w:cstheme="minorHAnsi"/>
          <w:color w:val="0E101A"/>
          <w:sz w:val="28"/>
          <w:szCs w:val="28"/>
        </w:rPr>
        <w:t xml:space="preserve"> on abnormal returns</w:t>
      </w:r>
    </w:p>
    <w:p w14:paraId="661F675F" w14:textId="77777777" w:rsidR="00784AE2" w:rsidRDefault="00563D05" w:rsidP="00FB6182">
      <w:pPr>
        <w:spacing w:line="360" w:lineRule="auto"/>
        <w:jc w:val="both"/>
        <w:rPr>
          <w:rFonts w:cstheme="minorHAnsi"/>
          <w:sz w:val="24"/>
          <w:szCs w:val="24"/>
        </w:rPr>
      </w:pPr>
      <w:r>
        <w:rPr>
          <w:rFonts w:eastAsia="Times New Roman" w:cstheme="minorHAnsi"/>
          <w:color w:val="0E101A"/>
          <w:sz w:val="24"/>
          <w:szCs w:val="24"/>
        </w:rPr>
        <w:t xml:space="preserve">According to Han, He, Rapach and Zhou (2018), as many as 94 firm characteristics affect stock returns over time, and 30 firm characteristics affect stock returns at each point in time. In their study, they measure the sensitivity of the average stock return to firm characteristics. In particular, Han et al. (2018) find that the decline in the average return is mainly due to an increase in the magnitude of the size characteristic. </w:t>
      </w:r>
      <w:r w:rsidR="007A0C50">
        <w:rPr>
          <w:rFonts w:cstheme="minorHAnsi"/>
          <w:sz w:val="24"/>
          <w:szCs w:val="24"/>
        </w:rPr>
        <w:t xml:space="preserve">Xiong, </w:t>
      </w:r>
      <w:r w:rsidR="00FB6182" w:rsidRPr="00CB230C">
        <w:rPr>
          <w:rFonts w:cstheme="minorHAnsi"/>
          <w:sz w:val="24"/>
          <w:szCs w:val="24"/>
        </w:rPr>
        <w:t>Wu, Hou, Zhang (2020) look at how</w:t>
      </w:r>
      <w:r w:rsidR="00A83932">
        <w:rPr>
          <w:rFonts w:cstheme="minorHAnsi"/>
          <w:sz w:val="24"/>
          <w:szCs w:val="24"/>
        </w:rPr>
        <w:t xml:space="preserve"> firm</w:t>
      </w:r>
      <w:r w:rsidR="00FB6182" w:rsidRPr="00CB230C">
        <w:rPr>
          <w:rFonts w:cstheme="minorHAnsi"/>
          <w:sz w:val="24"/>
          <w:szCs w:val="24"/>
        </w:rPr>
        <w:t xml:space="preserve"> </w:t>
      </w:r>
      <w:r w:rsidR="00FB6182" w:rsidRPr="00CB230C">
        <w:rPr>
          <w:rFonts w:cstheme="minorHAnsi"/>
          <w:sz w:val="24"/>
          <w:szCs w:val="24"/>
        </w:rPr>
        <w:lastRenderedPageBreak/>
        <w:t xml:space="preserve">fundamentals affected the returns </w:t>
      </w:r>
      <w:r w:rsidR="00A83932">
        <w:rPr>
          <w:rFonts w:cstheme="minorHAnsi"/>
          <w:sz w:val="24"/>
          <w:szCs w:val="24"/>
        </w:rPr>
        <w:t xml:space="preserve">of Chinese-listed companies given unexpected announcements related to the Covid-19 pandemic. They use an event study methodology. They prove that for two different announcements, firm size had a significant impact on the cumulative abnormal return. Namely, firm size positively affected the abnormal return during pandemic announcements. </w:t>
      </w:r>
    </w:p>
    <w:p w14:paraId="13041238" w14:textId="4A43B902" w:rsidR="00FB6182" w:rsidRPr="00784AE2" w:rsidRDefault="00A83932" w:rsidP="00FB6182">
      <w:pPr>
        <w:spacing w:line="360" w:lineRule="auto"/>
        <w:jc w:val="both"/>
        <w:rPr>
          <w:rFonts w:eastAsia="Times New Roman" w:cstheme="minorHAnsi"/>
          <w:color w:val="0E101A"/>
          <w:sz w:val="24"/>
          <w:szCs w:val="24"/>
        </w:rPr>
      </w:pPr>
      <w:r>
        <w:rPr>
          <w:rFonts w:eastAsia="Times New Roman" w:cstheme="minorHAnsi"/>
          <w:color w:val="0E101A"/>
          <w:sz w:val="24"/>
          <w:szCs w:val="24"/>
        </w:rPr>
        <w:t xml:space="preserve">Haw and Kim (1991) look at how firm size affects stock returns in the case of unexpected changes in dividends. In contrast to Xiong et al. (2020), they find a negative relationship between size and the extent of abnormal returns, </w:t>
      </w:r>
      <w:r w:rsidR="00C57760">
        <w:rPr>
          <w:rFonts w:eastAsia="Times New Roman" w:cstheme="minorHAnsi"/>
          <w:color w:val="0E101A"/>
          <w:sz w:val="24"/>
          <w:szCs w:val="24"/>
        </w:rPr>
        <w:t>i.e.,</w:t>
      </w:r>
      <w:r>
        <w:rPr>
          <w:rFonts w:eastAsia="Times New Roman" w:cstheme="minorHAnsi"/>
          <w:color w:val="0E101A"/>
          <w:sz w:val="24"/>
          <w:szCs w:val="24"/>
        </w:rPr>
        <w:t xml:space="preserve"> higher size leads to lower abnormal returns. </w:t>
      </w:r>
      <w:r w:rsidR="00784AE2">
        <w:rPr>
          <w:rFonts w:eastAsia="Times New Roman" w:cstheme="minorHAnsi"/>
          <w:color w:val="0E101A"/>
          <w:sz w:val="24"/>
          <w:szCs w:val="24"/>
        </w:rPr>
        <w:t xml:space="preserve">Similar results are found by Chan, Hamao and Lakonishok (1991). They look </w:t>
      </w:r>
      <w:r w:rsidR="00FB6182" w:rsidRPr="00CB230C">
        <w:rPr>
          <w:rFonts w:cstheme="minorHAnsi"/>
          <w:sz w:val="24"/>
          <w:szCs w:val="24"/>
        </w:rPr>
        <w:t xml:space="preserve">at the effect of the earnings yield, size, book to market ratio and cash yield on stock returns in the Japanese stock market. </w:t>
      </w:r>
      <w:r w:rsidR="002A503B">
        <w:rPr>
          <w:rFonts w:cstheme="minorHAnsi"/>
          <w:sz w:val="24"/>
          <w:szCs w:val="24"/>
        </w:rPr>
        <w:t xml:space="preserve">They show that “a reliably negative relationship exists between firm size and future returns” </w:t>
      </w:r>
      <w:r w:rsidR="00FB6182" w:rsidRPr="00CB230C">
        <w:rPr>
          <w:rFonts w:cstheme="minorHAnsi"/>
          <w:sz w:val="24"/>
          <w:szCs w:val="24"/>
        </w:rPr>
        <w:t>(Chan</w:t>
      </w:r>
      <w:r w:rsidR="00784AE2">
        <w:rPr>
          <w:rFonts w:cstheme="minorHAnsi"/>
          <w:sz w:val="24"/>
          <w:szCs w:val="24"/>
        </w:rPr>
        <w:t xml:space="preserve"> et al., 1991)</w:t>
      </w:r>
      <w:r w:rsidR="00FB6182" w:rsidRPr="00CB230C">
        <w:rPr>
          <w:rFonts w:cstheme="minorHAnsi"/>
          <w:sz w:val="24"/>
          <w:szCs w:val="24"/>
        </w:rPr>
        <w:t>.</w:t>
      </w:r>
      <w:r w:rsidR="00815D9F">
        <w:rPr>
          <w:rFonts w:cstheme="minorHAnsi"/>
          <w:sz w:val="24"/>
          <w:szCs w:val="24"/>
        </w:rPr>
        <w:t xml:space="preserve"> </w:t>
      </w:r>
      <w:r w:rsidR="00784AE2">
        <w:rPr>
          <w:rFonts w:cstheme="minorHAnsi"/>
          <w:sz w:val="24"/>
          <w:szCs w:val="24"/>
        </w:rPr>
        <w:t xml:space="preserve">Furthermore, </w:t>
      </w:r>
      <w:r w:rsidR="002D7F7B">
        <w:rPr>
          <w:rFonts w:cstheme="minorHAnsi"/>
          <w:sz w:val="24"/>
          <w:szCs w:val="24"/>
        </w:rPr>
        <w:t xml:space="preserve">the findings of </w:t>
      </w:r>
      <w:r w:rsidR="00784AE2">
        <w:rPr>
          <w:rFonts w:cstheme="minorHAnsi"/>
          <w:sz w:val="24"/>
          <w:szCs w:val="24"/>
        </w:rPr>
        <w:t xml:space="preserve">Chan et al. (1991) strengthen the existence of the “size effect”, </w:t>
      </w:r>
      <w:r w:rsidR="002D7F7B">
        <w:rPr>
          <w:rFonts w:cstheme="minorHAnsi"/>
          <w:sz w:val="24"/>
          <w:szCs w:val="24"/>
        </w:rPr>
        <w:t>i.e.,</w:t>
      </w:r>
      <w:r w:rsidR="00784AE2">
        <w:rPr>
          <w:rFonts w:cstheme="minorHAnsi"/>
          <w:sz w:val="24"/>
          <w:szCs w:val="24"/>
        </w:rPr>
        <w:t xml:space="preserve"> small </w:t>
      </w:r>
      <w:r w:rsidR="002D7F7B">
        <w:rPr>
          <w:rFonts w:cstheme="minorHAnsi"/>
          <w:sz w:val="24"/>
          <w:szCs w:val="24"/>
        </w:rPr>
        <w:t>firms’</w:t>
      </w:r>
      <w:r w:rsidR="00784AE2">
        <w:rPr>
          <w:rFonts w:cstheme="minorHAnsi"/>
          <w:sz w:val="24"/>
          <w:szCs w:val="24"/>
        </w:rPr>
        <w:t xml:space="preserve"> tendency to outperform larger firms in terms of stock returns.</w:t>
      </w:r>
    </w:p>
    <w:p w14:paraId="00A86EFC" w14:textId="32309CA8" w:rsidR="00815D9F" w:rsidRPr="00BA09A1" w:rsidRDefault="00815D9F" w:rsidP="00815D9F">
      <w:pPr>
        <w:spacing w:line="360" w:lineRule="auto"/>
        <w:jc w:val="both"/>
        <w:rPr>
          <w:rFonts w:cstheme="minorHAnsi"/>
          <w:sz w:val="24"/>
          <w:szCs w:val="24"/>
        </w:rPr>
      </w:pPr>
      <w:r>
        <w:rPr>
          <w:rFonts w:cstheme="minorHAnsi"/>
          <w:sz w:val="24"/>
          <w:szCs w:val="24"/>
        </w:rPr>
        <w:t xml:space="preserve">Therefore, </w:t>
      </w:r>
      <w:r w:rsidR="00784AE2">
        <w:rPr>
          <w:rFonts w:cstheme="minorHAnsi"/>
          <w:sz w:val="24"/>
          <w:szCs w:val="24"/>
        </w:rPr>
        <w:t xml:space="preserve">the existing literature mostly shows a negative effect between firm size and </w:t>
      </w:r>
      <w:r w:rsidR="00BC1BBC">
        <w:rPr>
          <w:rFonts w:cstheme="minorHAnsi"/>
          <w:sz w:val="24"/>
          <w:szCs w:val="24"/>
        </w:rPr>
        <w:t xml:space="preserve">the return of a company, </w:t>
      </w:r>
      <w:r w:rsidR="002D7F7B">
        <w:rPr>
          <w:rFonts w:cstheme="minorHAnsi"/>
          <w:sz w:val="24"/>
          <w:szCs w:val="24"/>
        </w:rPr>
        <w:t>apart from</w:t>
      </w:r>
      <w:r w:rsidR="00BC1BBC">
        <w:rPr>
          <w:rFonts w:cstheme="minorHAnsi"/>
          <w:sz w:val="24"/>
          <w:szCs w:val="24"/>
        </w:rPr>
        <w:t xml:space="preserve"> Xiong et al. (2020). As this paper looks at the abnormal returns of companies, it will evaluate the impact of firm size on the abnormal return. Therefore, </w:t>
      </w:r>
      <w:r w:rsidR="00784AE2">
        <w:rPr>
          <w:rFonts w:cstheme="minorHAnsi"/>
          <w:sz w:val="24"/>
          <w:szCs w:val="24"/>
        </w:rPr>
        <w:t xml:space="preserve">the following sub-question is formulated </w:t>
      </w:r>
      <w:r w:rsidR="00BA09A1">
        <w:rPr>
          <w:rFonts w:cstheme="minorHAnsi"/>
          <w:sz w:val="24"/>
          <w:szCs w:val="24"/>
        </w:rPr>
        <w:t>“</w:t>
      </w:r>
      <w:r w:rsidR="00BA09A1" w:rsidRPr="00BA09A1">
        <w:rPr>
          <w:rFonts w:cstheme="minorHAnsi"/>
          <w:i/>
          <w:iCs/>
          <w:sz w:val="24"/>
          <w:szCs w:val="24"/>
        </w:rPr>
        <w:t xml:space="preserve">Do larger firms exhibit </w:t>
      </w:r>
      <w:r w:rsidR="00784AE2">
        <w:rPr>
          <w:rFonts w:cstheme="minorHAnsi"/>
          <w:i/>
          <w:iCs/>
          <w:sz w:val="24"/>
          <w:szCs w:val="24"/>
        </w:rPr>
        <w:t>smaller</w:t>
      </w:r>
      <w:r w:rsidR="00BA09A1" w:rsidRPr="00BA09A1">
        <w:rPr>
          <w:rFonts w:cstheme="minorHAnsi"/>
          <w:i/>
          <w:iCs/>
          <w:sz w:val="24"/>
          <w:szCs w:val="24"/>
        </w:rPr>
        <w:t xml:space="preserve"> abnormal returns</w:t>
      </w:r>
      <w:r w:rsidR="00BC1BBC">
        <w:rPr>
          <w:rFonts w:cstheme="minorHAnsi"/>
          <w:i/>
          <w:iCs/>
          <w:sz w:val="24"/>
          <w:szCs w:val="24"/>
        </w:rPr>
        <w:t xml:space="preserve"> around the two EUA application announcements</w:t>
      </w:r>
      <w:r w:rsidR="00BA09A1" w:rsidRPr="00BA09A1">
        <w:rPr>
          <w:rFonts w:cstheme="minorHAnsi"/>
          <w:i/>
          <w:iCs/>
          <w:sz w:val="24"/>
          <w:szCs w:val="24"/>
        </w:rPr>
        <w:t>?”,</w:t>
      </w:r>
      <w:r w:rsidR="00BA09A1">
        <w:rPr>
          <w:rFonts w:cstheme="minorHAnsi"/>
          <w:sz w:val="24"/>
          <w:szCs w:val="24"/>
        </w:rPr>
        <w:t xml:space="preserve"> and its underlying hypothesis is: </w:t>
      </w:r>
    </w:p>
    <w:p w14:paraId="14A82E47" w14:textId="5B2EFC16" w:rsidR="00FB6182" w:rsidRPr="007D1BE3" w:rsidRDefault="00BA09A1" w:rsidP="00A43938">
      <w:pPr>
        <w:spacing w:line="360" w:lineRule="auto"/>
        <w:jc w:val="both"/>
        <w:rPr>
          <w:rFonts w:cstheme="minorHAnsi"/>
          <w:i/>
          <w:iCs/>
          <w:sz w:val="24"/>
          <w:szCs w:val="24"/>
        </w:rPr>
      </w:pPr>
      <w:r w:rsidRPr="0099339F">
        <w:rPr>
          <w:rFonts w:cstheme="minorHAnsi"/>
          <w:i/>
          <w:iCs/>
          <w:sz w:val="24"/>
          <w:szCs w:val="24"/>
        </w:rPr>
        <w:t xml:space="preserve">H2: The </w:t>
      </w:r>
      <w:r w:rsidR="00563D05">
        <w:rPr>
          <w:rFonts w:cstheme="minorHAnsi"/>
          <w:i/>
          <w:iCs/>
          <w:sz w:val="24"/>
          <w:szCs w:val="24"/>
        </w:rPr>
        <w:t>size of a company</w:t>
      </w:r>
      <w:r w:rsidRPr="0099339F">
        <w:rPr>
          <w:rFonts w:cstheme="minorHAnsi"/>
          <w:i/>
          <w:iCs/>
          <w:sz w:val="24"/>
          <w:szCs w:val="24"/>
        </w:rPr>
        <w:t xml:space="preserve"> had a </w:t>
      </w:r>
      <w:r w:rsidR="00BC1BBC">
        <w:rPr>
          <w:rFonts w:cstheme="minorHAnsi"/>
          <w:i/>
          <w:iCs/>
          <w:sz w:val="24"/>
          <w:szCs w:val="24"/>
        </w:rPr>
        <w:t xml:space="preserve">negative </w:t>
      </w:r>
      <w:r w:rsidRPr="0099339F">
        <w:rPr>
          <w:rFonts w:cstheme="minorHAnsi"/>
          <w:i/>
          <w:iCs/>
          <w:sz w:val="24"/>
          <w:szCs w:val="24"/>
        </w:rPr>
        <w:t>effect on the cumulative abnormal return</w:t>
      </w:r>
      <w:r w:rsidR="007D1BE3">
        <w:rPr>
          <w:rFonts w:cstheme="minorHAnsi"/>
          <w:i/>
          <w:iCs/>
          <w:sz w:val="24"/>
          <w:szCs w:val="24"/>
        </w:rPr>
        <w:t>.</w:t>
      </w:r>
    </w:p>
    <w:p w14:paraId="0D0F38BE" w14:textId="36059510" w:rsidR="00A43938" w:rsidRDefault="00A43938" w:rsidP="00A43938">
      <w:pPr>
        <w:spacing w:line="360" w:lineRule="auto"/>
        <w:jc w:val="both"/>
        <w:rPr>
          <w:rFonts w:eastAsia="Times New Roman" w:cstheme="minorHAnsi"/>
          <w:color w:val="0E101A"/>
          <w:sz w:val="28"/>
          <w:szCs w:val="28"/>
        </w:rPr>
      </w:pPr>
      <w:r w:rsidRPr="00CB230C">
        <w:rPr>
          <w:rFonts w:eastAsia="Times New Roman" w:cstheme="minorHAnsi"/>
          <w:color w:val="0E101A"/>
          <w:sz w:val="28"/>
          <w:szCs w:val="28"/>
        </w:rPr>
        <w:t xml:space="preserve">2.3. </w:t>
      </w:r>
      <w:r w:rsidR="00983549">
        <w:rPr>
          <w:rFonts w:eastAsia="Times New Roman" w:cstheme="minorHAnsi"/>
          <w:color w:val="0E101A"/>
          <w:sz w:val="28"/>
          <w:szCs w:val="28"/>
        </w:rPr>
        <w:t>The relation between sector and the abnormal returns</w:t>
      </w:r>
    </w:p>
    <w:p w14:paraId="746ACB93" w14:textId="77777777" w:rsidR="00D578D1" w:rsidRDefault="00A43938" w:rsidP="00A43938">
      <w:pPr>
        <w:spacing w:line="360" w:lineRule="auto"/>
        <w:jc w:val="both"/>
        <w:rPr>
          <w:rFonts w:cstheme="minorHAnsi"/>
          <w:sz w:val="24"/>
          <w:szCs w:val="24"/>
        </w:rPr>
      </w:pPr>
      <w:r w:rsidRPr="00CB230C">
        <w:rPr>
          <w:rFonts w:cstheme="minorHAnsi"/>
          <w:sz w:val="24"/>
          <w:szCs w:val="24"/>
        </w:rPr>
        <w:t>He</w:t>
      </w:r>
      <w:r w:rsidR="00D578D1">
        <w:rPr>
          <w:rFonts w:cstheme="minorHAnsi"/>
          <w:sz w:val="24"/>
          <w:szCs w:val="24"/>
        </w:rPr>
        <w:t xml:space="preserve">, Sun, Zhang and Li </w:t>
      </w:r>
      <w:r w:rsidRPr="00CB230C">
        <w:rPr>
          <w:rFonts w:cstheme="minorHAnsi"/>
          <w:sz w:val="24"/>
          <w:szCs w:val="24"/>
        </w:rPr>
        <w:t xml:space="preserve">(2020) study the impact of </w:t>
      </w:r>
      <w:r w:rsidR="00B204DC">
        <w:rPr>
          <w:rFonts w:cstheme="minorHAnsi"/>
          <w:sz w:val="24"/>
          <w:szCs w:val="24"/>
        </w:rPr>
        <w:t>the C</w:t>
      </w:r>
      <w:r w:rsidRPr="00CB230C">
        <w:rPr>
          <w:rFonts w:cstheme="minorHAnsi"/>
          <w:sz w:val="24"/>
          <w:szCs w:val="24"/>
        </w:rPr>
        <w:t xml:space="preserve">ovid-19 </w:t>
      </w:r>
      <w:r w:rsidR="00B204DC">
        <w:rPr>
          <w:rFonts w:cstheme="minorHAnsi"/>
          <w:sz w:val="24"/>
          <w:szCs w:val="24"/>
        </w:rPr>
        <w:t xml:space="preserve">outbreak </w:t>
      </w:r>
      <w:r w:rsidRPr="00CB230C">
        <w:rPr>
          <w:rFonts w:cstheme="minorHAnsi"/>
          <w:sz w:val="24"/>
          <w:szCs w:val="24"/>
        </w:rPr>
        <w:t xml:space="preserve">on </w:t>
      </w:r>
      <w:r w:rsidR="00B204DC">
        <w:rPr>
          <w:rFonts w:cstheme="minorHAnsi"/>
          <w:sz w:val="24"/>
          <w:szCs w:val="24"/>
        </w:rPr>
        <w:t xml:space="preserve">abnormal returns. </w:t>
      </w:r>
      <w:r w:rsidR="00F13D75">
        <w:rPr>
          <w:rFonts w:cstheme="minorHAnsi"/>
          <w:sz w:val="24"/>
          <w:szCs w:val="24"/>
        </w:rPr>
        <w:t>Their findi</w:t>
      </w:r>
      <w:r w:rsidR="00D578D1">
        <w:rPr>
          <w:rFonts w:cstheme="minorHAnsi"/>
          <w:sz w:val="24"/>
          <w:szCs w:val="24"/>
        </w:rPr>
        <w:t>ngs</w:t>
      </w:r>
      <w:r w:rsidR="00F13D75">
        <w:rPr>
          <w:rFonts w:cstheme="minorHAnsi"/>
          <w:sz w:val="24"/>
          <w:szCs w:val="24"/>
        </w:rPr>
        <w:t xml:space="preserve"> are that t</w:t>
      </w:r>
      <w:r w:rsidR="00F13D75" w:rsidRPr="00CB230C">
        <w:rPr>
          <w:rFonts w:cstheme="minorHAnsi"/>
          <w:sz w:val="24"/>
          <w:szCs w:val="24"/>
        </w:rPr>
        <w:t>he sectors which showed the largest negative</w:t>
      </w:r>
      <w:r w:rsidR="00F13D75">
        <w:rPr>
          <w:rFonts w:cstheme="minorHAnsi"/>
          <w:sz w:val="24"/>
          <w:szCs w:val="24"/>
        </w:rPr>
        <w:t xml:space="preserve"> cumulative abnormal returns</w:t>
      </w:r>
      <w:r w:rsidR="00F13D75" w:rsidRPr="00CB230C">
        <w:rPr>
          <w:rFonts w:cstheme="minorHAnsi"/>
          <w:sz w:val="24"/>
          <w:szCs w:val="24"/>
        </w:rPr>
        <w:t xml:space="preserve"> are agriculture</w:t>
      </w:r>
      <w:r w:rsidR="00F13D75">
        <w:rPr>
          <w:rFonts w:cstheme="minorHAnsi"/>
          <w:sz w:val="24"/>
          <w:szCs w:val="24"/>
        </w:rPr>
        <w:t xml:space="preserve">, </w:t>
      </w:r>
      <w:r w:rsidR="00D578D1">
        <w:rPr>
          <w:rFonts w:cstheme="minorHAnsi"/>
          <w:sz w:val="24"/>
          <w:szCs w:val="24"/>
        </w:rPr>
        <w:t xml:space="preserve">mining, </w:t>
      </w:r>
      <w:r w:rsidR="00F13D75" w:rsidRPr="00CB230C">
        <w:rPr>
          <w:rFonts w:cstheme="minorHAnsi"/>
          <w:sz w:val="24"/>
          <w:szCs w:val="24"/>
        </w:rPr>
        <w:t>electric</w:t>
      </w:r>
      <w:r w:rsidR="00D578D1">
        <w:rPr>
          <w:rFonts w:cstheme="minorHAnsi"/>
          <w:sz w:val="24"/>
          <w:szCs w:val="24"/>
        </w:rPr>
        <w:t xml:space="preserve">, </w:t>
      </w:r>
      <w:r w:rsidR="00F13D75" w:rsidRPr="00CB230C">
        <w:rPr>
          <w:rFonts w:cstheme="minorHAnsi"/>
          <w:sz w:val="24"/>
          <w:szCs w:val="24"/>
        </w:rPr>
        <w:t>heating</w:t>
      </w:r>
      <w:r w:rsidR="00F13D75">
        <w:rPr>
          <w:rFonts w:cstheme="minorHAnsi"/>
          <w:sz w:val="24"/>
          <w:szCs w:val="24"/>
        </w:rPr>
        <w:t xml:space="preserve">, </w:t>
      </w:r>
      <w:r w:rsidR="00F13D75" w:rsidRPr="00CB230C">
        <w:rPr>
          <w:rFonts w:cstheme="minorHAnsi"/>
          <w:sz w:val="24"/>
          <w:szCs w:val="24"/>
        </w:rPr>
        <w:t>transportation</w:t>
      </w:r>
      <w:r w:rsidR="00F13D75">
        <w:rPr>
          <w:rFonts w:cstheme="minorHAnsi"/>
          <w:sz w:val="24"/>
          <w:szCs w:val="24"/>
        </w:rPr>
        <w:t xml:space="preserve">, </w:t>
      </w:r>
      <w:r w:rsidR="00F13D75" w:rsidRPr="00CB230C">
        <w:rPr>
          <w:rFonts w:cstheme="minorHAnsi"/>
          <w:sz w:val="24"/>
          <w:szCs w:val="24"/>
        </w:rPr>
        <w:t>environment and information technology</w:t>
      </w:r>
      <w:r w:rsidR="00F13D75">
        <w:rPr>
          <w:rFonts w:cstheme="minorHAnsi"/>
          <w:sz w:val="24"/>
          <w:szCs w:val="24"/>
        </w:rPr>
        <w:t xml:space="preserve">. </w:t>
      </w:r>
      <w:r w:rsidR="00D578D1">
        <w:rPr>
          <w:rFonts w:cstheme="minorHAnsi"/>
          <w:sz w:val="24"/>
          <w:szCs w:val="24"/>
        </w:rPr>
        <w:t xml:space="preserve">In other words, companies from non-technological industries are expected to exhibit negative cumulative abnormal returns. On the other hand, He et al. (2020) find that companies from technological industries exhibited significant positive cumulative abnormal returns. </w:t>
      </w:r>
      <w:r w:rsidR="00F13D75" w:rsidRPr="00CB230C">
        <w:rPr>
          <w:rFonts w:cstheme="minorHAnsi"/>
          <w:sz w:val="24"/>
          <w:szCs w:val="24"/>
        </w:rPr>
        <w:t xml:space="preserve"> </w:t>
      </w:r>
    </w:p>
    <w:p w14:paraId="47001316" w14:textId="260E8797" w:rsidR="00A43938" w:rsidRDefault="00A43938" w:rsidP="00A43938">
      <w:pPr>
        <w:spacing w:line="360" w:lineRule="auto"/>
        <w:jc w:val="both"/>
        <w:rPr>
          <w:rFonts w:cstheme="minorHAnsi"/>
          <w:sz w:val="24"/>
          <w:szCs w:val="24"/>
        </w:rPr>
      </w:pPr>
      <w:r w:rsidRPr="00CB230C">
        <w:rPr>
          <w:rFonts w:cstheme="minorHAnsi"/>
          <w:sz w:val="24"/>
          <w:szCs w:val="24"/>
        </w:rPr>
        <w:lastRenderedPageBreak/>
        <w:t xml:space="preserve">In another paper, Xiong, Wu, Hou and Zhang (2020) investigate the investors’ responses to the Covid-19 pandemic </w:t>
      </w:r>
      <w:r w:rsidRPr="0038279F">
        <w:rPr>
          <w:rFonts w:cstheme="minorHAnsi"/>
          <w:sz w:val="24"/>
          <w:szCs w:val="24"/>
        </w:rPr>
        <w:t xml:space="preserve">using the event study method. They also show that firms in the industries that are more affected by the emergence of the virus show significantly lower CARs. </w:t>
      </w:r>
      <w:r w:rsidR="0038279F" w:rsidRPr="0038279F">
        <w:rPr>
          <w:rFonts w:cstheme="minorHAnsi"/>
          <w:sz w:val="24"/>
          <w:szCs w:val="24"/>
        </w:rPr>
        <w:t xml:space="preserve">Those industries are </w:t>
      </w:r>
      <w:r w:rsidR="0038279F" w:rsidRPr="0038279F">
        <w:rPr>
          <w:rFonts w:cstheme="minorHAnsi"/>
          <w:sz w:val="24"/>
          <w:szCs w:val="24"/>
          <w:shd w:val="clear" w:color="auto" w:fill="FFFFFF"/>
        </w:rPr>
        <w:t>transportation, food and beverage retail, hotel and tourism, postal warehouse, real estate, video entertainment, and construction</w:t>
      </w:r>
      <w:r w:rsidR="0038279F">
        <w:rPr>
          <w:rFonts w:cstheme="minorHAnsi"/>
          <w:sz w:val="24"/>
          <w:szCs w:val="24"/>
          <w:shd w:val="clear" w:color="auto" w:fill="FFFFFF"/>
        </w:rPr>
        <w:t xml:space="preserve">. Their finding is aligned with </w:t>
      </w:r>
      <w:r w:rsidR="001B1A61">
        <w:rPr>
          <w:rFonts w:cstheme="minorHAnsi"/>
          <w:sz w:val="24"/>
          <w:szCs w:val="24"/>
          <w:shd w:val="clear" w:color="auto" w:fill="FFFFFF"/>
        </w:rPr>
        <w:t xml:space="preserve">He et al. (2020), as these industries with show lower CARs are non-technological. </w:t>
      </w:r>
      <w:r w:rsidR="001B1A61">
        <w:rPr>
          <w:rFonts w:cstheme="minorHAnsi"/>
          <w:sz w:val="24"/>
          <w:szCs w:val="24"/>
        </w:rPr>
        <w:t xml:space="preserve">Previous research done by </w:t>
      </w:r>
      <w:r w:rsidRPr="00CB230C">
        <w:rPr>
          <w:rFonts w:cstheme="minorHAnsi"/>
          <w:sz w:val="24"/>
          <w:szCs w:val="24"/>
        </w:rPr>
        <w:t>Kong and Su (2019) and Shen et al. (202</w:t>
      </w:r>
      <w:r w:rsidR="00A61AAD">
        <w:rPr>
          <w:rFonts w:cstheme="minorHAnsi"/>
          <w:sz w:val="24"/>
          <w:szCs w:val="24"/>
        </w:rPr>
        <w:t>1</w:t>
      </w:r>
      <w:r w:rsidRPr="00CB230C">
        <w:rPr>
          <w:rFonts w:cstheme="minorHAnsi"/>
          <w:sz w:val="24"/>
          <w:szCs w:val="24"/>
        </w:rPr>
        <w:t>)</w:t>
      </w:r>
      <w:r w:rsidR="001B1A61">
        <w:rPr>
          <w:rFonts w:cstheme="minorHAnsi"/>
          <w:sz w:val="24"/>
          <w:szCs w:val="24"/>
        </w:rPr>
        <w:t xml:space="preserve"> shows a similar pattern</w:t>
      </w:r>
      <w:r w:rsidRPr="00CB230C">
        <w:rPr>
          <w:rFonts w:cstheme="minorHAnsi"/>
          <w:sz w:val="24"/>
          <w:szCs w:val="24"/>
        </w:rPr>
        <w:t xml:space="preserve">. </w:t>
      </w:r>
    </w:p>
    <w:p w14:paraId="453E1754" w14:textId="4007BDE5" w:rsidR="00815D9F" w:rsidRDefault="00A43BFC" w:rsidP="00A43938">
      <w:pPr>
        <w:spacing w:line="360" w:lineRule="auto"/>
        <w:jc w:val="both"/>
        <w:rPr>
          <w:rFonts w:cstheme="minorHAnsi"/>
          <w:sz w:val="24"/>
          <w:szCs w:val="24"/>
        </w:rPr>
      </w:pPr>
      <w:r>
        <w:rPr>
          <w:rFonts w:cstheme="minorHAnsi"/>
          <w:sz w:val="24"/>
          <w:szCs w:val="24"/>
        </w:rPr>
        <w:t>In the context of the research done here, it is difficult to hypothesize exactly how each industry affected the market reaction, as measured by abnormal returns, around the two announcements related to EUA applications. Therefore, this paper will analyse whether there was a relation between the type of industry and the abnormal return. Thus, g</w:t>
      </w:r>
      <w:r w:rsidR="00815D9F">
        <w:rPr>
          <w:rFonts w:cstheme="minorHAnsi"/>
          <w:sz w:val="24"/>
          <w:szCs w:val="24"/>
        </w:rPr>
        <w:t>iven the academic literature on the relation between the industry type of a company</w:t>
      </w:r>
      <w:r w:rsidR="007D1BE3">
        <w:rPr>
          <w:rFonts w:cstheme="minorHAnsi"/>
          <w:sz w:val="24"/>
          <w:szCs w:val="24"/>
        </w:rPr>
        <w:t xml:space="preserve">, and the cumulative abnormal return, the following sub-question is formulated: </w:t>
      </w:r>
      <w:r w:rsidR="007D1BE3" w:rsidRPr="007D1BE3">
        <w:rPr>
          <w:rFonts w:cstheme="minorHAnsi"/>
          <w:i/>
          <w:iCs/>
          <w:sz w:val="24"/>
          <w:szCs w:val="24"/>
        </w:rPr>
        <w:t xml:space="preserve">Was market reaction to the </w:t>
      </w:r>
      <w:r>
        <w:rPr>
          <w:rFonts w:cstheme="minorHAnsi"/>
          <w:i/>
          <w:iCs/>
          <w:sz w:val="24"/>
          <w:szCs w:val="24"/>
        </w:rPr>
        <w:t>EUA applications</w:t>
      </w:r>
      <w:r w:rsidR="007D1BE3" w:rsidRPr="007D1BE3">
        <w:rPr>
          <w:rFonts w:cstheme="minorHAnsi"/>
          <w:i/>
          <w:iCs/>
          <w:sz w:val="24"/>
          <w:szCs w:val="24"/>
        </w:rPr>
        <w:t xml:space="preserve"> different across different industries?</w:t>
      </w:r>
      <w:r w:rsidR="007D1BE3">
        <w:rPr>
          <w:rFonts w:cstheme="minorHAnsi"/>
          <w:sz w:val="24"/>
          <w:szCs w:val="24"/>
        </w:rPr>
        <w:t xml:space="preserve"> The underlying hypothesis is:</w:t>
      </w:r>
    </w:p>
    <w:p w14:paraId="77F9008B" w14:textId="3F04FECB" w:rsidR="007D1BE3" w:rsidRPr="007D1BE3" w:rsidRDefault="00815D9F" w:rsidP="005202E4">
      <w:pPr>
        <w:spacing w:line="360" w:lineRule="auto"/>
        <w:jc w:val="both"/>
        <w:rPr>
          <w:rFonts w:cstheme="minorHAnsi"/>
          <w:i/>
          <w:iCs/>
          <w:sz w:val="24"/>
          <w:szCs w:val="24"/>
        </w:rPr>
      </w:pPr>
      <w:r w:rsidRPr="0099339F">
        <w:rPr>
          <w:rFonts w:cstheme="minorHAnsi"/>
          <w:i/>
          <w:iCs/>
          <w:sz w:val="24"/>
          <w:szCs w:val="24"/>
        </w:rPr>
        <w:t>H3: The industry type had an effect on the cumulative abnormal return.</w:t>
      </w:r>
    </w:p>
    <w:p w14:paraId="2F35DF4F" w14:textId="3CBEAD9D" w:rsidR="00896485" w:rsidRPr="00CB230C" w:rsidRDefault="006256D1" w:rsidP="005202E4">
      <w:pPr>
        <w:spacing w:line="360" w:lineRule="auto"/>
        <w:jc w:val="both"/>
        <w:rPr>
          <w:rFonts w:cstheme="minorHAnsi"/>
          <w:sz w:val="32"/>
          <w:szCs w:val="32"/>
        </w:rPr>
      </w:pPr>
      <w:r>
        <w:rPr>
          <w:rFonts w:cstheme="minorHAnsi"/>
          <w:sz w:val="32"/>
          <w:szCs w:val="32"/>
        </w:rPr>
        <w:t>3</w:t>
      </w:r>
      <w:r w:rsidR="005202E4" w:rsidRPr="00CB230C">
        <w:rPr>
          <w:rFonts w:cstheme="minorHAnsi"/>
          <w:sz w:val="32"/>
          <w:szCs w:val="32"/>
        </w:rPr>
        <w:t xml:space="preserve">. </w:t>
      </w:r>
      <w:r w:rsidR="00896485" w:rsidRPr="00CB230C">
        <w:rPr>
          <w:rFonts w:cstheme="minorHAnsi"/>
          <w:sz w:val="32"/>
          <w:szCs w:val="32"/>
        </w:rPr>
        <w:t>Data</w:t>
      </w:r>
    </w:p>
    <w:p w14:paraId="567CDAB1" w14:textId="4BA81DE6" w:rsidR="00664C8F" w:rsidRPr="00CB230C" w:rsidRDefault="006256D1" w:rsidP="005202E4">
      <w:pPr>
        <w:spacing w:line="360" w:lineRule="auto"/>
        <w:jc w:val="both"/>
        <w:rPr>
          <w:rFonts w:cstheme="minorHAnsi"/>
          <w:sz w:val="28"/>
          <w:szCs w:val="28"/>
        </w:rPr>
      </w:pPr>
      <w:r>
        <w:rPr>
          <w:rFonts w:cstheme="minorHAnsi"/>
          <w:sz w:val="28"/>
          <w:szCs w:val="28"/>
        </w:rPr>
        <w:t>3</w:t>
      </w:r>
      <w:r w:rsidR="00664C8F" w:rsidRPr="00CB230C">
        <w:rPr>
          <w:rFonts w:cstheme="minorHAnsi"/>
          <w:sz w:val="28"/>
          <w:szCs w:val="28"/>
        </w:rPr>
        <w:t>.1 Description of data sources</w:t>
      </w:r>
    </w:p>
    <w:p w14:paraId="32028A2C" w14:textId="6A903F99" w:rsidR="005202E4" w:rsidRPr="00CB230C" w:rsidRDefault="005202E4" w:rsidP="004542DE">
      <w:pPr>
        <w:spacing w:line="360" w:lineRule="auto"/>
        <w:jc w:val="both"/>
        <w:rPr>
          <w:rFonts w:cstheme="minorHAnsi"/>
          <w:sz w:val="24"/>
          <w:szCs w:val="24"/>
        </w:rPr>
      </w:pPr>
      <w:r w:rsidRPr="00CB230C">
        <w:rPr>
          <w:rFonts w:cstheme="minorHAnsi"/>
          <w:sz w:val="24"/>
          <w:szCs w:val="24"/>
        </w:rPr>
        <w:t>To examine whether there are abnormal returns around the vaccine approval announcements, I use data on the S&amp;P 500 index</w:t>
      </w:r>
      <w:r w:rsidR="007C4F12" w:rsidRPr="00CB230C">
        <w:rPr>
          <w:rFonts w:cstheme="minorHAnsi"/>
          <w:sz w:val="24"/>
          <w:szCs w:val="24"/>
        </w:rPr>
        <w:t xml:space="preserve"> and the companies it includes</w:t>
      </w:r>
      <w:r w:rsidR="00F35D7A" w:rsidRPr="00CB230C">
        <w:rPr>
          <w:rFonts w:cstheme="minorHAnsi"/>
          <w:sz w:val="24"/>
          <w:szCs w:val="24"/>
        </w:rPr>
        <w:t xml:space="preserve"> from various sources</w:t>
      </w:r>
      <w:r w:rsidRPr="00CB230C">
        <w:rPr>
          <w:rFonts w:cstheme="minorHAnsi"/>
          <w:sz w:val="24"/>
          <w:szCs w:val="24"/>
        </w:rPr>
        <w:t xml:space="preserve">. Specifically, </w:t>
      </w:r>
      <w:r w:rsidR="00F35D7A" w:rsidRPr="00CB230C">
        <w:rPr>
          <w:rFonts w:cstheme="minorHAnsi"/>
          <w:sz w:val="24"/>
          <w:szCs w:val="24"/>
        </w:rPr>
        <w:t xml:space="preserve">the S&amp;P 500 constituents were retrieved from </w:t>
      </w:r>
      <w:r w:rsidR="00F35D7A" w:rsidRPr="00CB230C">
        <w:rPr>
          <w:rFonts w:cstheme="minorHAnsi"/>
          <w:i/>
          <w:iCs/>
          <w:sz w:val="24"/>
          <w:szCs w:val="24"/>
        </w:rPr>
        <w:t>Slickcharts</w:t>
      </w:r>
      <w:r w:rsidR="00F35D7A" w:rsidRPr="00CB230C">
        <w:rPr>
          <w:rFonts w:cstheme="minorHAnsi"/>
          <w:sz w:val="24"/>
          <w:szCs w:val="24"/>
        </w:rPr>
        <w:t xml:space="preserve">, a website containing up-to-date information on the stock tickers, prices, and their weights in the S&amp;P 500. This paper uses constituents that date from July 26, 2021.  </w:t>
      </w:r>
    </w:p>
    <w:p w14:paraId="32661BD4" w14:textId="0EF86B94" w:rsidR="007C4F12" w:rsidRPr="00CB230C" w:rsidRDefault="007C4F12" w:rsidP="004542DE">
      <w:pPr>
        <w:spacing w:line="360" w:lineRule="auto"/>
        <w:jc w:val="both"/>
        <w:rPr>
          <w:rFonts w:cstheme="minorHAnsi"/>
          <w:sz w:val="24"/>
          <w:szCs w:val="24"/>
          <w:lang w:val="ro-RO"/>
        </w:rPr>
      </w:pPr>
      <w:r w:rsidRPr="00CB230C">
        <w:rPr>
          <w:rFonts w:cstheme="minorHAnsi"/>
          <w:sz w:val="24"/>
          <w:szCs w:val="24"/>
        </w:rPr>
        <w:t xml:space="preserve">The data on S&amp;P 500 index daily returns comes from Wharton Research Data Services, over January 2, 1998, until December 31, 2020. </w:t>
      </w:r>
      <w:r w:rsidR="002A142C" w:rsidRPr="00CB230C">
        <w:rPr>
          <w:rFonts w:cstheme="minorHAnsi"/>
          <w:sz w:val="24"/>
          <w:szCs w:val="24"/>
        </w:rPr>
        <w:t xml:space="preserve">The database is provided by Wharton School of the University of Pennsylvania. Furthermore, WRDS mostly includes data on business and finance as </w:t>
      </w:r>
      <w:r w:rsidR="002A142C" w:rsidRPr="00CB230C">
        <w:rPr>
          <w:rFonts w:cstheme="minorHAnsi"/>
          <w:sz w:val="24"/>
          <w:szCs w:val="24"/>
        </w:rPr>
        <w:lastRenderedPageBreak/>
        <w:t xml:space="preserve">well as major data sets used in academic research (WRDS, 2021). </w:t>
      </w:r>
      <w:r w:rsidR="00A87440" w:rsidRPr="00CB230C">
        <w:rPr>
          <w:rFonts w:cstheme="minorHAnsi"/>
          <w:sz w:val="24"/>
          <w:szCs w:val="24"/>
        </w:rPr>
        <w:t>The</w:t>
      </w:r>
      <w:r w:rsidR="00233104" w:rsidRPr="00CB230C">
        <w:rPr>
          <w:rFonts w:cstheme="minorHAnsi"/>
          <w:sz w:val="24"/>
          <w:szCs w:val="24"/>
        </w:rPr>
        <w:t>ir</w:t>
      </w:r>
      <w:r w:rsidR="00A87440" w:rsidRPr="00CB230C">
        <w:rPr>
          <w:rFonts w:cstheme="minorHAnsi"/>
          <w:sz w:val="24"/>
          <w:szCs w:val="24"/>
        </w:rPr>
        <w:t xml:space="preserve"> data is used by global institutions and provides insights into the latest discoveries in academic research. </w:t>
      </w:r>
    </w:p>
    <w:p w14:paraId="6EAC0E45" w14:textId="6B43BAEB" w:rsidR="005202E4" w:rsidRPr="00CB230C" w:rsidRDefault="00B02871" w:rsidP="00A87440">
      <w:pPr>
        <w:spacing w:line="360" w:lineRule="auto"/>
        <w:jc w:val="both"/>
        <w:rPr>
          <w:rFonts w:cstheme="minorHAnsi"/>
          <w:sz w:val="24"/>
          <w:szCs w:val="24"/>
        </w:rPr>
      </w:pPr>
      <w:r w:rsidRPr="00CB230C">
        <w:rPr>
          <w:rFonts w:cstheme="minorHAnsi"/>
          <w:sz w:val="24"/>
          <w:szCs w:val="24"/>
        </w:rPr>
        <w:t xml:space="preserve">The data </w:t>
      </w:r>
      <w:r w:rsidR="005202E4" w:rsidRPr="00CB230C">
        <w:rPr>
          <w:rFonts w:cstheme="minorHAnsi"/>
          <w:sz w:val="24"/>
          <w:szCs w:val="24"/>
        </w:rPr>
        <w:t xml:space="preserve">on </w:t>
      </w:r>
      <w:r w:rsidR="00F35D7A" w:rsidRPr="00CB230C">
        <w:rPr>
          <w:rFonts w:cstheme="minorHAnsi"/>
          <w:sz w:val="24"/>
          <w:szCs w:val="24"/>
        </w:rPr>
        <w:t xml:space="preserve">the </w:t>
      </w:r>
      <w:r w:rsidR="005202E4" w:rsidRPr="00CB230C">
        <w:rPr>
          <w:rFonts w:cstheme="minorHAnsi"/>
          <w:sz w:val="24"/>
          <w:szCs w:val="24"/>
        </w:rPr>
        <w:t>risk</w:t>
      </w:r>
      <w:r w:rsidR="00F35D7A" w:rsidRPr="00CB230C">
        <w:rPr>
          <w:rFonts w:cstheme="minorHAnsi"/>
          <w:sz w:val="24"/>
          <w:szCs w:val="24"/>
        </w:rPr>
        <w:t>-</w:t>
      </w:r>
      <w:r w:rsidR="005202E4" w:rsidRPr="00CB230C">
        <w:rPr>
          <w:rFonts w:cstheme="minorHAnsi"/>
          <w:sz w:val="24"/>
          <w:szCs w:val="24"/>
        </w:rPr>
        <w:t>free rate</w:t>
      </w:r>
      <w:r w:rsidRPr="00CB230C">
        <w:rPr>
          <w:rFonts w:cstheme="minorHAnsi"/>
          <w:sz w:val="24"/>
          <w:szCs w:val="24"/>
        </w:rPr>
        <w:t xml:space="preserve">, </w:t>
      </w:r>
      <w:r w:rsidR="00CB4CF1" w:rsidRPr="00CB230C">
        <w:rPr>
          <w:rFonts w:cstheme="minorHAnsi"/>
          <w:sz w:val="24"/>
          <w:szCs w:val="24"/>
        </w:rPr>
        <w:t>which is the one-month Treasury bill rate</w:t>
      </w:r>
      <w:r w:rsidR="00233104" w:rsidRPr="00CB230C">
        <w:rPr>
          <w:rFonts w:cstheme="minorHAnsi"/>
          <w:sz w:val="24"/>
          <w:szCs w:val="24"/>
        </w:rPr>
        <w:t>,</w:t>
      </w:r>
      <w:r w:rsidR="00CB4CF1" w:rsidRPr="00CB230C">
        <w:rPr>
          <w:rFonts w:cstheme="minorHAnsi"/>
          <w:sz w:val="24"/>
          <w:szCs w:val="24"/>
        </w:rPr>
        <w:t xml:space="preserve"> comes from the Kenneth R. French data library</w:t>
      </w:r>
      <w:r w:rsidR="007C4F12" w:rsidRPr="00CB230C">
        <w:rPr>
          <w:rFonts w:cstheme="minorHAnsi"/>
          <w:sz w:val="24"/>
          <w:szCs w:val="24"/>
        </w:rPr>
        <w:t xml:space="preserve"> (French, 2021)</w:t>
      </w:r>
      <w:r w:rsidR="00CB4CF1" w:rsidRPr="00CB230C">
        <w:rPr>
          <w:rFonts w:cstheme="minorHAnsi"/>
          <w:sz w:val="24"/>
          <w:szCs w:val="24"/>
        </w:rPr>
        <w:t xml:space="preserve">. The initial data is selected </w:t>
      </w:r>
      <w:r w:rsidRPr="00CB230C">
        <w:rPr>
          <w:rFonts w:cstheme="minorHAnsi"/>
          <w:sz w:val="24"/>
          <w:szCs w:val="24"/>
        </w:rPr>
        <w:t xml:space="preserve">over </w:t>
      </w:r>
      <w:r w:rsidR="002A142C" w:rsidRPr="00CB230C">
        <w:rPr>
          <w:rFonts w:cstheme="minorHAnsi"/>
          <w:sz w:val="24"/>
          <w:szCs w:val="24"/>
        </w:rPr>
        <w:t>July 1,</w:t>
      </w:r>
      <w:r w:rsidRPr="00CB230C">
        <w:rPr>
          <w:rFonts w:cstheme="minorHAnsi"/>
          <w:sz w:val="24"/>
          <w:szCs w:val="24"/>
        </w:rPr>
        <w:t xml:space="preserve"> 19</w:t>
      </w:r>
      <w:r w:rsidR="002A142C" w:rsidRPr="00CB230C">
        <w:rPr>
          <w:rFonts w:cstheme="minorHAnsi"/>
          <w:sz w:val="24"/>
          <w:szCs w:val="24"/>
        </w:rPr>
        <w:t>26</w:t>
      </w:r>
      <w:r w:rsidRPr="00CB230C">
        <w:rPr>
          <w:rFonts w:cstheme="minorHAnsi"/>
          <w:sz w:val="24"/>
          <w:szCs w:val="24"/>
        </w:rPr>
        <w:t xml:space="preserve">, until </w:t>
      </w:r>
      <w:r w:rsidR="002A142C" w:rsidRPr="00CB230C">
        <w:rPr>
          <w:rFonts w:cstheme="minorHAnsi"/>
          <w:sz w:val="24"/>
          <w:szCs w:val="24"/>
        </w:rPr>
        <w:t>May 28</w:t>
      </w:r>
      <w:r w:rsidRPr="00CB230C">
        <w:rPr>
          <w:rFonts w:cstheme="minorHAnsi"/>
          <w:sz w:val="24"/>
          <w:szCs w:val="24"/>
        </w:rPr>
        <w:t>, 202</w:t>
      </w:r>
      <w:r w:rsidR="002A142C" w:rsidRPr="00CB230C">
        <w:rPr>
          <w:rFonts w:cstheme="minorHAnsi"/>
          <w:sz w:val="24"/>
          <w:szCs w:val="24"/>
        </w:rPr>
        <w:t>1</w:t>
      </w:r>
      <w:r w:rsidR="00CB4CF1" w:rsidRPr="00CB230C">
        <w:rPr>
          <w:rFonts w:cstheme="minorHAnsi"/>
          <w:sz w:val="24"/>
          <w:szCs w:val="24"/>
        </w:rPr>
        <w:t xml:space="preserve">. </w:t>
      </w:r>
      <w:r w:rsidRPr="00CB230C">
        <w:rPr>
          <w:rFonts w:cstheme="minorHAnsi"/>
          <w:sz w:val="24"/>
          <w:szCs w:val="24"/>
        </w:rPr>
        <w:t>This data source is owned by Professor Kenneth R. French and is posted on Dartmouth University</w:t>
      </w:r>
      <w:r w:rsidR="00861BFF" w:rsidRPr="00CB230C">
        <w:rPr>
          <w:rFonts w:cstheme="minorHAnsi"/>
          <w:sz w:val="24"/>
          <w:szCs w:val="24"/>
        </w:rPr>
        <w:t xml:space="preserve">’s website. </w:t>
      </w:r>
      <w:r w:rsidR="002A142C" w:rsidRPr="00CB230C">
        <w:rPr>
          <w:rFonts w:cstheme="minorHAnsi"/>
          <w:sz w:val="24"/>
          <w:szCs w:val="24"/>
        </w:rPr>
        <w:t xml:space="preserve">Finally, the Kenneth R. French library includes data sets on </w:t>
      </w:r>
      <w:r w:rsidR="004542DE" w:rsidRPr="00CB230C">
        <w:rPr>
          <w:rFonts w:cstheme="minorHAnsi"/>
          <w:sz w:val="24"/>
          <w:szCs w:val="24"/>
        </w:rPr>
        <w:t xml:space="preserve">the Fama-French </w:t>
      </w:r>
      <w:r w:rsidR="002A142C" w:rsidRPr="00CB230C">
        <w:rPr>
          <w:rFonts w:cstheme="minorHAnsi"/>
          <w:sz w:val="24"/>
          <w:szCs w:val="24"/>
        </w:rPr>
        <w:t>factors and portfolio returns</w:t>
      </w:r>
      <w:r w:rsidR="004542DE" w:rsidRPr="00CB230C">
        <w:rPr>
          <w:rFonts w:cstheme="minorHAnsi"/>
          <w:sz w:val="24"/>
          <w:szCs w:val="24"/>
        </w:rPr>
        <w:t>.</w:t>
      </w:r>
    </w:p>
    <w:p w14:paraId="653AAFB2" w14:textId="4F5E8C17" w:rsidR="004542DE" w:rsidRPr="00CB230C" w:rsidRDefault="00CB4CF1" w:rsidP="00A87440">
      <w:pPr>
        <w:shd w:val="clear" w:color="auto" w:fill="FFFFFF"/>
        <w:spacing w:line="360" w:lineRule="auto"/>
        <w:jc w:val="both"/>
        <w:rPr>
          <w:rFonts w:cstheme="minorHAnsi"/>
          <w:sz w:val="24"/>
          <w:szCs w:val="24"/>
        </w:rPr>
      </w:pPr>
      <w:r w:rsidRPr="00CB230C">
        <w:rPr>
          <w:rFonts w:cstheme="minorHAnsi"/>
          <w:sz w:val="24"/>
          <w:szCs w:val="24"/>
        </w:rPr>
        <w:t xml:space="preserve">The data on </w:t>
      </w:r>
      <w:r w:rsidR="005202E4" w:rsidRPr="00CB230C">
        <w:rPr>
          <w:rFonts w:cstheme="minorHAnsi"/>
          <w:sz w:val="24"/>
          <w:szCs w:val="24"/>
        </w:rPr>
        <w:t>daily stock prices is obtained from C</w:t>
      </w:r>
      <w:r w:rsidRPr="00CB230C">
        <w:rPr>
          <w:rFonts w:cstheme="minorHAnsi"/>
          <w:sz w:val="24"/>
          <w:szCs w:val="24"/>
        </w:rPr>
        <w:t>RSP/Compustat Merged</w:t>
      </w:r>
      <w:r w:rsidR="005202E4" w:rsidRPr="00CB230C">
        <w:rPr>
          <w:rFonts w:cstheme="minorHAnsi"/>
          <w:sz w:val="24"/>
          <w:szCs w:val="24"/>
        </w:rPr>
        <w:t xml:space="preserve"> </w:t>
      </w:r>
      <w:r w:rsidRPr="00CB230C">
        <w:rPr>
          <w:rFonts w:cstheme="minorHAnsi"/>
          <w:sz w:val="24"/>
          <w:szCs w:val="24"/>
        </w:rPr>
        <w:t>Database</w:t>
      </w:r>
      <w:r w:rsidR="009311E7" w:rsidRPr="00CB230C">
        <w:rPr>
          <w:rFonts w:cstheme="minorHAnsi"/>
          <w:sz w:val="24"/>
          <w:szCs w:val="24"/>
        </w:rPr>
        <w:t xml:space="preserve"> (CCM)</w:t>
      </w:r>
      <w:r w:rsidRPr="00CB230C">
        <w:rPr>
          <w:rFonts w:cstheme="minorHAnsi"/>
          <w:sz w:val="24"/>
          <w:szCs w:val="24"/>
        </w:rPr>
        <w:t>, retrieved</w:t>
      </w:r>
      <w:r w:rsidR="005202E4" w:rsidRPr="00CB230C">
        <w:rPr>
          <w:rFonts w:cstheme="minorHAnsi"/>
          <w:sz w:val="24"/>
          <w:szCs w:val="24"/>
        </w:rPr>
        <w:t xml:space="preserve"> from </w:t>
      </w:r>
      <w:r w:rsidR="007C4F12" w:rsidRPr="00CB230C">
        <w:rPr>
          <w:rFonts w:cstheme="minorHAnsi"/>
          <w:sz w:val="24"/>
          <w:szCs w:val="24"/>
        </w:rPr>
        <w:t>the WRDS database</w:t>
      </w:r>
      <w:r w:rsidRPr="00CB230C">
        <w:rPr>
          <w:rFonts w:cstheme="minorHAnsi"/>
          <w:sz w:val="24"/>
          <w:szCs w:val="24"/>
        </w:rPr>
        <w:t xml:space="preserve">, between November 1, </w:t>
      </w:r>
      <w:r w:rsidR="005202E4" w:rsidRPr="00CB230C">
        <w:rPr>
          <w:rFonts w:cstheme="minorHAnsi"/>
          <w:sz w:val="24"/>
          <w:szCs w:val="24"/>
        </w:rPr>
        <w:t>2019</w:t>
      </w:r>
      <w:r w:rsidRPr="00CB230C">
        <w:rPr>
          <w:rFonts w:cstheme="minorHAnsi"/>
          <w:sz w:val="24"/>
          <w:szCs w:val="24"/>
        </w:rPr>
        <w:t>,</w:t>
      </w:r>
      <w:r w:rsidR="005202E4" w:rsidRPr="00CB230C">
        <w:rPr>
          <w:rFonts w:cstheme="minorHAnsi"/>
          <w:sz w:val="24"/>
          <w:szCs w:val="24"/>
        </w:rPr>
        <w:t xml:space="preserve"> and D</w:t>
      </w:r>
      <w:r w:rsidRPr="00CB230C">
        <w:rPr>
          <w:rFonts w:cstheme="minorHAnsi"/>
          <w:sz w:val="24"/>
          <w:szCs w:val="24"/>
        </w:rPr>
        <w:t>ecember 31,</w:t>
      </w:r>
      <w:r w:rsidR="005202E4" w:rsidRPr="00CB230C">
        <w:rPr>
          <w:rFonts w:cstheme="minorHAnsi"/>
          <w:sz w:val="24"/>
          <w:szCs w:val="24"/>
        </w:rPr>
        <w:t xml:space="preserve"> 2020. </w:t>
      </w:r>
      <w:r w:rsidR="00182D03" w:rsidRPr="00CB230C">
        <w:rPr>
          <w:rFonts w:cstheme="minorHAnsi"/>
          <w:sz w:val="24"/>
          <w:szCs w:val="24"/>
        </w:rPr>
        <w:t>This</w:t>
      </w:r>
      <w:r w:rsidR="004054A4">
        <w:rPr>
          <w:rFonts w:cstheme="minorHAnsi"/>
          <w:sz w:val="24"/>
          <w:szCs w:val="24"/>
        </w:rPr>
        <w:t xml:space="preserve"> ensures a year of available data prior to each of the two events.</w:t>
      </w:r>
      <w:r w:rsidR="00182D03" w:rsidRPr="00CB230C">
        <w:rPr>
          <w:rFonts w:cstheme="minorHAnsi"/>
          <w:sz w:val="24"/>
          <w:szCs w:val="24"/>
        </w:rPr>
        <w:t xml:space="preserve"> </w:t>
      </w:r>
      <w:r w:rsidR="004542DE" w:rsidRPr="00CB230C">
        <w:rPr>
          <w:rFonts w:cstheme="minorHAnsi"/>
          <w:sz w:val="24"/>
          <w:szCs w:val="24"/>
        </w:rPr>
        <w:t xml:space="preserve">The Center for Research in Security Prices (CRSP) provides historical stock market data. Compustat database includes financial, statistical and market information on companies all over the world. Lastly, the CRSP/Compustat Merged Database </w:t>
      </w:r>
      <w:r w:rsidR="00A87440" w:rsidRPr="00CB230C">
        <w:rPr>
          <w:rFonts w:cstheme="minorHAnsi"/>
          <w:sz w:val="24"/>
          <w:szCs w:val="24"/>
        </w:rPr>
        <w:t xml:space="preserve">adds Compustat data items to </w:t>
      </w:r>
      <w:r w:rsidR="004542DE" w:rsidRPr="00CB230C">
        <w:rPr>
          <w:rFonts w:cstheme="minorHAnsi"/>
          <w:sz w:val="24"/>
          <w:szCs w:val="24"/>
        </w:rPr>
        <w:t>CRSP data</w:t>
      </w:r>
      <w:r w:rsidR="00A87440" w:rsidRPr="00CB230C">
        <w:rPr>
          <w:rFonts w:cstheme="minorHAnsi"/>
          <w:sz w:val="24"/>
          <w:szCs w:val="24"/>
        </w:rPr>
        <w:t>. In the merged CRSP/Compustat database, the</w:t>
      </w:r>
      <w:r w:rsidR="004542DE" w:rsidRPr="00CB230C">
        <w:rPr>
          <w:rFonts w:cstheme="minorHAnsi"/>
          <w:sz w:val="24"/>
          <w:szCs w:val="24"/>
        </w:rPr>
        <w:t xml:space="preserve"> Compustat </w:t>
      </w:r>
      <w:r w:rsidR="00A87440" w:rsidRPr="00CB230C">
        <w:rPr>
          <w:rFonts w:cstheme="minorHAnsi"/>
          <w:sz w:val="24"/>
          <w:szCs w:val="24"/>
        </w:rPr>
        <w:t xml:space="preserve">variables </w:t>
      </w:r>
      <w:r w:rsidR="004542DE" w:rsidRPr="00CB230C">
        <w:rPr>
          <w:rFonts w:cstheme="minorHAnsi"/>
          <w:sz w:val="24"/>
          <w:szCs w:val="24"/>
        </w:rPr>
        <w:t>can be accessed using CRSP's PERMNO/PERMCO identifiers and Compustat's GVKEY identifiers</w:t>
      </w:r>
      <w:r w:rsidR="00A87440" w:rsidRPr="00CB230C">
        <w:rPr>
          <w:rFonts w:cstheme="minorHAnsi"/>
          <w:sz w:val="24"/>
          <w:szCs w:val="24"/>
        </w:rPr>
        <w:t xml:space="preserve"> (WRDS, 2021). </w:t>
      </w:r>
    </w:p>
    <w:p w14:paraId="5DCEFA38" w14:textId="2A245612" w:rsidR="00664C8F" w:rsidRPr="00CB230C" w:rsidRDefault="006256D1" w:rsidP="00A87440">
      <w:pPr>
        <w:shd w:val="clear" w:color="auto" w:fill="FFFFFF"/>
        <w:spacing w:line="360" w:lineRule="auto"/>
        <w:jc w:val="both"/>
        <w:rPr>
          <w:rFonts w:cstheme="minorHAnsi"/>
          <w:sz w:val="28"/>
          <w:szCs w:val="28"/>
        </w:rPr>
      </w:pPr>
      <w:r>
        <w:rPr>
          <w:rFonts w:cstheme="minorHAnsi"/>
          <w:sz w:val="28"/>
          <w:szCs w:val="28"/>
        </w:rPr>
        <w:t>3</w:t>
      </w:r>
      <w:r w:rsidR="00664C8F" w:rsidRPr="00CB230C">
        <w:rPr>
          <w:rFonts w:cstheme="minorHAnsi"/>
          <w:sz w:val="28"/>
          <w:szCs w:val="28"/>
        </w:rPr>
        <w:t>.2 Data cleaning</w:t>
      </w:r>
    </w:p>
    <w:p w14:paraId="1B598A73" w14:textId="1E72441D" w:rsidR="00934D67" w:rsidRPr="00CB230C" w:rsidRDefault="00A1513D" w:rsidP="00A87440">
      <w:pPr>
        <w:shd w:val="clear" w:color="auto" w:fill="FFFFFF"/>
        <w:spacing w:line="360" w:lineRule="auto"/>
        <w:jc w:val="both"/>
        <w:rPr>
          <w:rFonts w:cstheme="minorHAnsi"/>
          <w:sz w:val="24"/>
          <w:szCs w:val="24"/>
        </w:rPr>
      </w:pPr>
      <w:r w:rsidRPr="00CB230C">
        <w:rPr>
          <w:rFonts w:cstheme="minorHAnsi"/>
          <w:sz w:val="24"/>
          <w:szCs w:val="24"/>
        </w:rPr>
        <w:t xml:space="preserve">For this paper, the analysis requires additional </w:t>
      </w:r>
      <w:r w:rsidR="00A70EF3">
        <w:rPr>
          <w:rFonts w:cstheme="minorHAnsi"/>
          <w:sz w:val="24"/>
          <w:szCs w:val="24"/>
        </w:rPr>
        <w:t xml:space="preserve">(quarterly) </w:t>
      </w:r>
      <w:r w:rsidRPr="00CB230C">
        <w:rPr>
          <w:rFonts w:cstheme="minorHAnsi"/>
          <w:sz w:val="24"/>
          <w:szCs w:val="24"/>
        </w:rPr>
        <w:t>data on the industry type, total assets</w:t>
      </w:r>
      <w:r w:rsidR="00717F2F" w:rsidRPr="00CB230C">
        <w:rPr>
          <w:rFonts w:cstheme="minorHAnsi"/>
          <w:sz w:val="24"/>
          <w:szCs w:val="24"/>
        </w:rPr>
        <w:t>,</w:t>
      </w:r>
      <w:r w:rsidRPr="00CB230C">
        <w:rPr>
          <w:rFonts w:cstheme="minorHAnsi"/>
          <w:sz w:val="24"/>
          <w:szCs w:val="24"/>
        </w:rPr>
        <w:t xml:space="preserve"> and market value of companies. </w:t>
      </w:r>
      <w:r w:rsidR="00717F2F" w:rsidRPr="00CB230C">
        <w:rPr>
          <w:rFonts w:cstheme="minorHAnsi"/>
          <w:sz w:val="24"/>
          <w:szCs w:val="24"/>
        </w:rPr>
        <w:t xml:space="preserve">This dataset was downloaded from Compustat, and it initially included additional variables, </w:t>
      </w:r>
      <w:r w:rsidR="00D34A63" w:rsidRPr="00CB230C">
        <w:rPr>
          <w:rFonts w:cstheme="minorHAnsi"/>
          <w:sz w:val="24"/>
          <w:szCs w:val="24"/>
        </w:rPr>
        <w:t>namely the</w:t>
      </w:r>
      <w:r w:rsidR="00717F2F" w:rsidRPr="00CB230C">
        <w:rPr>
          <w:rFonts w:cstheme="minorHAnsi"/>
          <w:sz w:val="24"/>
          <w:szCs w:val="24"/>
        </w:rPr>
        <w:t xml:space="preserve"> </w:t>
      </w:r>
      <w:r w:rsidR="00D34A63" w:rsidRPr="00CB230C">
        <w:rPr>
          <w:rFonts w:cstheme="minorHAnsi"/>
          <w:sz w:val="24"/>
          <w:szCs w:val="24"/>
        </w:rPr>
        <w:t xml:space="preserve">currency type, population source, data format, level of consolidation, </w:t>
      </w:r>
      <w:r w:rsidR="00934D67" w:rsidRPr="00CB230C">
        <w:rPr>
          <w:rFonts w:cstheme="minorHAnsi"/>
          <w:sz w:val="24"/>
          <w:szCs w:val="24"/>
        </w:rPr>
        <w:t>industry format, data format, and the active/inactive status marker. They were redundant, and immediately dropped, in the data cleaning process.</w:t>
      </w:r>
      <w:r w:rsidR="009311E7" w:rsidRPr="00CB230C">
        <w:rPr>
          <w:rFonts w:cstheme="minorHAnsi"/>
          <w:sz w:val="24"/>
          <w:szCs w:val="24"/>
        </w:rPr>
        <w:t xml:space="preserve"> Later, this dataset was merged with the data on daily stock prices of the companies within the S&amp;P 500, obtained from the CCM database</w:t>
      </w:r>
      <w:r w:rsidR="00ED1361" w:rsidRPr="00CB230C">
        <w:rPr>
          <w:rFonts w:cstheme="minorHAnsi"/>
          <w:sz w:val="24"/>
          <w:szCs w:val="24"/>
        </w:rPr>
        <w:t xml:space="preserve"> </w:t>
      </w:r>
      <w:r w:rsidR="002D7F7B" w:rsidRPr="00CB230C">
        <w:rPr>
          <w:rFonts w:cstheme="minorHAnsi"/>
          <w:sz w:val="24"/>
          <w:szCs w:val="24"/>
        </w:rPr>
        <w:t>based on</w:t>
      </w:r>
      <w:r w:rsidR="00ED1361" w:rsidRPr="00CB230C">
        <w:rPr>
          <w:rFonts w:cstheme="minorHAnsi"/>
          <w:sz w:val="24"/>
          <w:szCs w:val="24"/>
        </w:rPr>
        <w:t xml:space="preserve"> GVKEY identifiers</w:t>
      </w:r>
      <w:r w:rsidR="009311E7" w:rsidRPr="00CB230C">
        <w:rPr>
          <w:rFonts w:cstheme="minorHAnsi"/>
          <w:sz w:val="24"/>
          <w:szCs w:val="24"/>
        </w:rPr>
        <w:t xml:space="preserve">. The latter dataset included redundant variables, namely the cash equivalent distributions, the daily total return factor, and the issue id – dividends variables. These variables were also dropped. </w:t>
      </w:r>
    </w:p>
    <w:p w14:paraId="29B0614F" w14:textId="79D3D1C7" w:rsidR="00A1513D" w:rsidRPr="00CB230C" w:rsidRDefault="00ED1361" w:rsidP="00A87440">
      <w:pPr>
        <w:shd w:val="clear" w:color="auto" w:fill="FFFFFF"/>
        <w:spacing w:line="360" w:lineRule="auto"/>
        <w:jc w:val="both"/>
        <w:rPr>
          <w:rFonts w:cstheme="minorHAnsi"/>
          <w:sz w:val="24"/>
          <w:szCs w:val="24"/>
        </w:rPr>
      </w:pPr>
      <w:r w:rsidRPr="00CB230C">
        <w:rPr>
          <w:rFonts w:cstheme="minorHAnsi"/>
          <w:sz w:val="24"/>
          <w:szCs w:val="24"/>
        </w:rPr>
        <w:t>The next step in preparing the data for analysis involve</w:t>
      </w:r>
      <w:r w:rsidR="001967D9" w:rsidRPr="00CB230C">
        <w:rPr>
          <w:rFonts w:cstheme="minorHAnsi"/>
          <w:sz w:val="24"/>
          <w:szCs w:val="24"/>
        </w:rPr>
        <w:t xml:space="preserve">s merging the S&amp;P 500 returns data obtained from WRDS with the merged datafile between Compustat and CCM. After this step, the </w:t>
      </w:r>
      <w:r w:rsidR="001967D9" w:rsidRPr="00CB230C">
        <w:rPr>
          <w:rFonts w:cstheme="minorHAnsi"/>
          <w:sz w:val="24"/>
          <w:szCs w:val="24"/>
        </w:rPr>
        <w:lastRenderedPageBreak/>
        <w:t xml:space="preserve">return of each individual company is computed and added as a variable in the dataset. Finally, the risk-free rate data set, obtained from the Kenneth R. French library is also added to </w:t>
      </w:r>
      <w:r w:rsidR="00233104" w:rsidRPr="00CB230C">
        <w:rPr>
          <w:rFonts w:cstheme="minorHAnsi"/>
          <w:sz w:val="24"/>
          <w:szCs w:val="24"/>
        </w:rPr>
        <w:t>obtain a ready-for-analysis dataset</w:t>
      </w:r>
      <w:r w:rsidR="001967D9" w:rsidRPr="00CB230C">
        <w:rPr>
          <w:rFonts w:cstheme="minorHAnsi"/>
          <w:sz w:val="24"/>
          <w:szCs w:val="24"/>
        </w:rPr>
        <w:t xml:space="preserve">. </w:t>
      </w:r>
      <w:r w:rsidR="007A22FB">
        <w:rPr>
          <w:rFonts w:cstheme="minorHAnsi"/>
          <w:sz w:val="24"/>
          <w:szCs w:val="24"/>
        </w:rPr>
        <w:t xml:space="preserve">Descriptive statistics for the </w:t>
      </w:r>
      <w:r w:rsidR="00233104" w:rsidRPr="00CB230C">
        <w:rPr>
          <w:rFonts w:cstheme="minorHAnsi"/>
          <w:sz w:val="24"/>
          <w:szCs w:val="24"/>
        </w:rPr>
        <w:t>variables</w:t>
      </w:r>
      <w:r w:rsidR="007A22FB">
        <w:rPr>
          <w:rFonts w:cstheme="minorHAnsi"/>
          <w:sz w:val="24"/>
          <w:szCs w:val="24"/>
        </w:rPr>
        <w:t xml:space="preserve"> used for analysis are provided in </w:t>
      </w:r>
      <w:r w:rsidR="00E67C7F">
        <w:rPr>
          <w:rFonts w:cstheme="minorHAnsi"/>
          <w:sz w:val="24"/>
          <w:szCs w:val="24"/>
        </w:rPr>
        <w:t>Section 4.3 (Descriptive Statistics).</w:t>
      </w:r>
    </w:p>
    <w:p w14:paraId="2C991E3A" w14:textId="4F69E11F" w:rsidR="00664C8F" w:rsidRPr="00CB230C" w:rsidRDefault="006256D1" w:rsidP="00A87440">
      <w:pPr>
        <w:shd w:val="clear" w:color="auto" w:fill="FFFFFF"/>
        <w:spacing w:line="360" w:lineRule="auto"/>
        <w:jc w:val="both"/>
        <w:rPr>
          <w:rFonts w:cstheme="minorHAnsi"/>
          <w:sz w:val="28"/>
          <w:szCs w:val="28"/>
        </w:rPr>
      </w:pPr>
      <w:r>
        <w:rPr>
          <w:rFonts w:cstheme="minorHAnsi"/>
          <w:sz w:val="28"/>
          <w:szCs w:val="28"/>
        </w:rPr>
        <w:t>3</w:t>
      </w:r>
      <w:r w:rsidR="00664C8F" w:rsidRPr="00CB230C">
        <w:rPr>
          <w:rFonts w:cstheme="minorHAnsi"/>
          <w:sz w:val="28"/>
          <w:szCs w:val="28"/>
        </w:rPr>
        <w:t>.3 The selection of the sample</w:t>
      </w:r>
    </w:p>
    <w:p w14:paraId="25EBFA7F" w14:textId="68F5AF07" w:rsidR="00F21317" w:rsidRPr="00CB230C" w:rsidRDefault="0052447F" w:rsidP="00A87440">
      <w:pPr>
        <w:shd w:val="clear" w:color="auto" w:fill="FFFFFF"/>
        <w:spacing w:line="360" w:lineRule="auto"/>
        <w:jc w:val="both"/>
        <w:rPr>
          <w:rFonts w:cstheme="minorHAnsi"/>
          <w:sz w:val="24"/>
          <w:szCs w:val="24"/>
        </w:rPr>
      </w:pPr>
      <w:r w:rsidRPr="00CB230C">
        <w:rPr>
          <w:rFonts w:cstheme="minorHAnsi"/>
          <w:sz w:val="24"/>
          <w:szCs w:val="24"/>
        </w:rPr>
        <w:t>The research population of this study comprises of all indexes which are made up of companies with the largest capitalization</w:t>
      </w:r>
      <w:r w:rsidR="00415FAB" w:rsidRPr="00CB230C">
        <w:rPr>
          <w:rFonts w:cstheme="minorHAnsi"/>
          <w:sz w:val="24"/>
          <w:szCs w:val="24"/>
        </w:rPr>
        <w:t xml:space="preserve">s </w:t>
      </w:r>
      <w:r w:rsidRPr="00CB230C">
        <w:rPr>
          <w:rFonts w:cstheme="minorHAnsi"/>
          <w:sz w:val="24"/>
          <w:szCs w:val="24"/>
        </w:rPr>
        <w:t>in their country.</w:t>
      </w:r>
      <w:r w:rsidR="00F21317" w:rsidRPr="00CB230C">
        <w:rPr>
          <w:rFonts w:cstheme="minorHAnsi"/>
          <w:sz w:val="24"/>
          <w:szCs w:val="24"/>
        </w:rPr>
        <w:t xml:space="preserve"> These are usually the most popular stock indexes in their countries, too.</w:t>
      </w:r>
      <w:r w:rsidRPr="00CB230C">
        <w:rPr>
          <w:rFonts w:cstheme="minorHAnsi"/>
          <w:sz w:val="24"/>
          <w:szCs w:val="24"/>
        </w:rPr>
        <w:t xml:space="preserve"> For example, it includes the FTSE 10</w:t>
      </w:r>
      <w:r w:rsidR="00F21317" w:rsidRPr="00CB230C">
        <w:rPr>
          <w:rFonts w:cstheme="minorHAnsi"/>
          <w:sz w:val="24"/>
          <w:szCs w:val="24"/>
        </w:rPr>
        <w:t xml:space="preserve">0 </w:t>
      </w:r>
      <w:r w:rsidRPr="00CB230C">
        <w:rPr>
          <w:rFonts w:cstheme="minorHAnsi"/>
          <w:sz w:val="24"/>
          <w:szCs w:val="24"/>
        </w:rPr>
        <w:t>in the UK, the S&amp;P 500, the Nikke</w:t>
      </w:r>
      <w:r w:rsidR="00503A2B" w:rsidRPr="00CB230C">
        <w:rPr>
          <w:rFonts w:cstheme="minorHAnsi"/>
          <w:sz w:val="24"/>
          <w:szCs w:val="24"/>
        </w:rPr>
        <w:t>i</w:t>
      </w:r>
      <w:r w:rsidRPr="00CB230C">
        <w:rPr>
          <w:rFonts w:cstheme="minorHAnsi"/>
          <w:sz w:val="24"/>
          <w:szCs w:val="24"/>
        </w:rPr>
        <w:t xml:space="preserve"> 225 in Japan, and the S&amp;P/TSX Composite Index in Canada. These indexes make up a large share of the equity markets in their respective countries</w:t>
      </w:r>
      <w:r w:rsidR="00503A2B" w:rsidRPr="00CB230C">
        <w:rPr>
          <w:rFonts w:cstheme="minorHAnsi"/>
          <w:sz w:val="24"/>
          <w:szCs w:val="24"/>
        </w:rPr>
        <w:t xml:space="preserve">: the </w:t>
      </w:r>
      <w:r w:rsidR="00F21317" w:rsidRPr="00CB230C">
        <w:rPr>
          <w:rFonts w:cstheme="minorHAnsi"/>
          <w:sz w:val="24"/>
          <w:szCs w:val="24"/>
        </w:rPr>
        <w:t>FTSE 100 makes up 42.5% of all value on the London stock exchange</w:t>
      </w:r>
      <w:r w:rsidR="00F21317" w:rsidRPr="00CB230C">
        <w:rPr>
          <w:rFonts w:cstheme="minorHAnsi"/>
          <w:sz w:val="24"/>
          <w:szCs w:val="24"/>
          <w:lang w:val="en-GB"/>
        </w:rPr>
        <w:t xml:space="preserve">; </w:t>
      </w:r>
      <w:r w:rsidR="00503A2B" w:rsidRPr="00CB230C">
        <w:rPr>
          <w:rFonts w:cstheme="minorHAnsi"/>
          <w:sz w:val="24"/>
          <w:szCs w:val="24"/>
        </w:rPr>
        <w:t xml:space="preserve">Nikkei 225 </w:t>
      </w:r>
      <w:r w:rsidR="00415FAB" w:rsidRPr="00CB230C">
        <w:rPr>
          <w:rFonts w:cstheme="minorHAnsi"/>
          <w:sz w:val="24"/>
          <w:szCs w:val="24"/>
        </w:rPr>
        <w:t>covers 64% of the Tokyo Stock Exchange 1</w:t>
      </w:r>
      <w:r w:rsidR="00415FAB" w:rsidRPr="00CB230C">
        <w:rPr>
          <w:rFonts w:cstheme="minorHAnsi"/>
          <w:sz w:val="24"/>
          <w:szCs w:val="24"/>
          <w:vertAlign w:val="superscript"/>
        </w:rPr>
        <w:t xml:space="preserve">st </w:t>
      </w:r>
      <w:r w:rsidR="00415FAB" w:rsidRPr="00CB230C">
        <w:rPr>
          <w:rFonts w:cstheme="minorHAnsi"/>
          <w:sz w:val="24"/>
          <w:szCs w:val="24"/>
        </w:rPr>
        <w:t>Section (Nikkei, 2014)</w:t>
      </w:r>
      <w:r w:rsidR="00503A2B" w:rsidRPr="00CB230C">
        <w:rPr>
          <w:rFonts w:cstheme="minorHAnsi"/>
          <w:sz w:val="24"/>
          <w:szCs w:val="24"/>
        </w:rPr>
        <w:t xml:space="preserve">; the S&amp;P/TSX Composite index makes up </w:t>
      </w:r>
      <w:r w:rsidR="00415FAB" w:rsidRPr="00CB230C">
        <w:rPr>
          <w:rFonts w:cstheme="minorHAnsi"/>
          <w:sz w:val="24"/>
          <w:szCs w:val="24"/>
        </w:rPr>
        <w:t>95</w:t>
      </w:r>
      <w:r w:rsidR="00503A2B" w:rsidRPr="00CB230C">
        <w:rPr>
          <w:rFonts w:cstheme="minorHAnsi"/>
          <w:sz w:val="24"/>
          <w:szCs w:val="24"/>
        </w:rPr>
        <w:t>% of all value on the Canadian stock exchange</w:t>
      </w:r>
      <w:r w:rsidR="00415FAB" w:rsidRPr="00CB230C">
        <w:rPr>
          <w:rFonts w:cstheme="minorHAnsi"/>
          <w:sz w:val="24"/>
          <w:szCs w:val="24"/>
        </w:rPr>
        <w:t xml:space="preserve"> (TSX Inc., 2021)</w:t>
      </w:r>
      <w:r w:rsidR="00F21317" w:rsidRPr="00CB230C">
        <w:rPr>
          <w:rFonts w:cstheme="minorHAnsi"/>
          <w:sz w:val="24"/>
          <w:szCs w:val="24"/>
        </w:rPr>
        <w:t>.</w:t>
      </w:r>
    </w:p>
    <w:p w14:paraId="73652C86" w14:textId="11239D2D" w:rsidR="00664C8F" w:rsidRPr="00CB230C" w:rsidRDefault="00DF4DA6" w:rsidP="00A87440">
      <w:pPr>
        <w:shd w:val="clear" w:color="auto" w:fill="FFFFFF"/>
        <w:spacing w:line="360" w:lineRule="auto"/>
        <w:jc w:val="both"/>
        <w:rPr>
          <w:rFonts w:cstheme="minorHAnsi"/>
          <w:sz w:val="24"/>
          <w:szCs w:val="24"/>
          <w:lang w:val="en-GB"/>
        </w:rPr>
      </w:pPr>
      <w:r w:rsidRPr="00CB230C">
        <w:rPr>
          <w:rFonts w:cstheme="minorHAnsi"/>
          <w:sz w:val="24"/>
          <w:szCs w:val="24"/>
        </w:rPr>
        <w:t xml:space="preserve">This paper focuses on companies within the S&amp;P 500. </w:t>
      </w:r>
      <w:r w:rsidR="0089054A" w:rsidRPr="00CB230C">
        <w:rPr>
          <w:rFonts w:cstheme="minorHAnsi"/>
          <w:sz w:val="24"/>
          <w:szCs w:val="24"/>
          <w:lang w:val="en-GB"/>
        </w:rPr>
        <w:t xml:space="preserve">This index and its incorporating companies were chosen for analysis, because the first two vaccines against Covid-19 were approved within the US borders. </w:t>
      </w:r>
      <w:r w:rsidRPr="00CB230C">
        <w:rPr>
          <w:rFonts w:cstheme="minorHAnsi"/>
          <w:sz w:val="24"/>
          <w:szCs w:val="24"/>
        </w:rPr>
        <w:t>The S&amp;P 500 includes 50</w:t>
      </w:r>
      <w:r w:rsidR="00BE2A45">
        <w:rPr>
          <w:rFonts w:cstheme="minorHAnsi"/>
          <w:sz w:val="24"/>
          <w:szCs w:val="24"/>
        </w:rPr>
        <w:t>1</w:t>
      </w:r>
      <w:r w:rsidRPr="00CB230C">
        <w:rPr>
          <w:rFonts w:cstheme="minorHAnsi"/>
          <w:sz w:val="24"/>
          <w:szCs w:val="24"/>
        </w:rPr>
        <w:t xml:space="preserve"> large cap companies that make up about 80% of the equity market in the US (</w:t>
      </w:r>
      <w:r w:rsidR="006803AE" w:rsidRPr="00CB230C">
        <w:rPr>
          <w:rFonts w:cstheme="minorHAnsi"/>
          <w:sz w:val="24"/>
          <w:szCs w:val="24"/>
        </w:rPr>
        <w:t xml:space="preserve">S&amp;P Dow Jones Indices, 2021). This aspect is important, as, due to its size, this index is quite representative of the equity market </w:t>
      </w:r>
      <w:r w:rsidR="00C57760" w:rsidRPr="00CB230C">
        <w:rPr>
          <w:rFonts w:cstheme="minorHAnsi"/>
          <w:sz w:val="24"/>
          <w:szCs w:val="24"/>
        </w:rPr>
        <w:t>behavior</w:t>
      </w:r>
      <w:r w:rsidR="006803AE" w:rsidRPr="00CB230C">
        <w:rPr>
          <w:rFonts w:cstheme="minorHAnsi"/>
          <w:sz w:val="24"/>
          <w:szCs w:val="24"/>
        </w:rPr>
        <w:t xml:space="preserve"> in the US. Furthermore, </w:t>
      </w:r>
      <w:r w:rsidR="00F21317" w:rsidRPr="00CB230C">
        <w:rPr>
          <w:rFonts w:cstheme="minorHAnsi"/>
          <w:sz w:val="24"/>
          <w:szCs w:val="24"/>
        </w:rPr>
        <w:t xml:space="preserve">due to their popularity, </w:t>
      </w:r>
      <w:r w:rsidR="006803AE" w:rsidRPr="00CB230C">
        <w:rPr>
          <w:rFonts w:cstheme="minorHAnsi"/>
          <w:sz w:val="24"/>
          <w:szCs w:val="24"/>
        </w:rPr>
        <w:t>data on t</w:t>
      </w:r>
      <w:r w:rsidR="00F21317" w:rsidRPr="00CB230C">
        <w:rPr>
          <w:rFonts w:cstheme="minorHAnsi"/>
          <w:sz w:val="24"/>
          <w:szCs w:val="24"/>
        </w:rPr>
        <w:t>he S&amp;P 500, as well as data on the other most major indexes of developed countries</w:t>
      </w:r>
      <w:r w:rsidR="006803AE" w:rsidRPr="00CB230C">
        <w:rPr>
          <w:rFonts w:cstheme="minorHAnsi"/>
          <w:sz w:val="24"/>
          <w:szCs w:val="24"/>
        </w:rPr>
        <w:t xml:space="preserve"> is widely available on several platforms, ensuring the study</w:t>
      </w:r>
      <w:r w:rsidR="006803AE" w:rsidRPr="00CB230C">
        <w:rPr>
          <w:rFonts w:cstheme="minorHAnsi"/>
          <w:sz w:val="24"/>
          <w:szCs w:val="24"/>
          <w:lang w:val="en-GB"/>
        </w:rPr>
        <w:t xml:space="preserve">’s replicability. </w:t>
      </w:r>
    </w:p>
    <w:p w14:paraId="22E768EA" w14:textId="7C93FDC9" w:rsidR="00896485" w:rsidRPr="00CB230C" w:rsidRDefault="006256D1" w:rsidP="003C3952">
      <w:pPr>
        <w:spacing w:line="360" w:lineRule="auto"/>
        <w:jc w:val="both"/>
        <w:rPr>
          <w:rFonts w:cstheme="minorHAnsi"/>
          <w:sz w:val="32"/>
          <w:szCs w:val="32"/>
        </w:rPr>
      </w:pPr>
      <w:r>
        <w:rPr>
          <w:rFonts w:cstheme="minorHAnsi"/>
          <w:sz w:val="32"/>
          <w:szCs w:val="32"/>
        </w:rPr>
        <w:t>4</w:t>
      </w:r>
      <w:r w:rsidR="00896485" w:rsidRPr="00CB230C">
        <w:rPr>
          <w:rFonts w:cstheme="minorHAnsi"/>
          <w:sz w:val="32"/>
          <w:szCs w:val="32"/>
        </w:rPr>
        <w:t>. Methodology</w:t>
      </w:r>
    </w:p>
    <w:p w14:paraId="1732BD9E" w14:textId="322F68AB" w:rsidR="00BF0196" w:rsidRPr="00CB230C" w:rsidRDefault="006256D1" w:rsidP="003C3952">
      <w:pPr>
        <w:spacing w:line="360" w:lineRule="auto"/>
        <w:jc w:val="both"/>
        <w:rPr>
          <w:rFonts w:cstheme="minorHAnsi"/>
          <w:sz w:val="28"/>
          <w:szCs w:val="28"/>
        </w:rPr>
      </w:pPr>
      <w:r>
        <w:rPr>
          <w:rFonts w:cstheme="minorHAnsi"/>
          <w:sz w:val="28"/>
          <w:szCs w:val="28"/>
        </w:rPr>
        <w:t>4</w:t>
      </w:r>
      <w:r w:rsidR="00BF0196" w:rsidRPr="00CB230C">
        <w:rPr>
          <w:rFonts w:cstheme="minorHAnsi"/>
          <w:sz w:val="28"/>
          <w:szCs w:val="28"/>
        </w:rPr>
        <w:t>.1 Event study specification</w:t>
      </w:r>
    </w:p>
    <w:p w14:paraId="1DBE8172" w14:textId="1CCB304A" w:rsidR="003D3742" w:rsidRPr="00CB230C" w:rsidRDefault="00EB04D0" w:rsidP="003C3952">
      <w:pPr>
        <w:spacing w:line="360" w:lineRule="auto"/>
        <w:jc w:val="both"/>
        <w:rPr>
          <w:rFonts w:cstheme="minorHAnsi"/>
          <w:sz w:val="24"/>
          <w:szCs w:val="24"/>
          <w:lang w:val="ro-RO"/>
        </w:rPr>
      </w:pPr>
      <w:r w:rsidRPr="00D762DB">
        <w:rPr>
          <w:rFonts w:cstheme="minorHAnsi"/>
          <w:sz w:val="24"/>
          <w:szCs w:val="24"/>
          <w:lang w:val="ro-RO"/>
        </w:rPr>
        <w:t>The method employed in this paper for studying the existence of abnormal returns around an event date is an event study</w:t>
      </w:r>
      <w:r w:rsidR="00D762DB" w:rsidRPr="00D762DB">
        <w:rPr>
          <w:rFonts w:cstheme="minorHAnsi"/>
          <w:sz w:val="24"/>
          <w:szCs w:val="24"/>
          <w:lang w:val="ro-RO"/>
        </w:rPr>
        <w:t xml:space="preserve">, and follows the framework described by MacKinlay (1997). The theory states that if a market is efficient, i.e. the efficient market hypothesis holds, the impact of an occurence will be reflected by the stock price change. </w:t>
      </w:r>
      <w:r w:rsidR="00D762DB" w:rsidRPr="00D762DB">
        <w:rPr>
          <w:sz w:val="24"/>
          <w:szCs w:val="24"/>
        </w:rPr>
        <w:t xml:space="preserve">Therefore, event studies are widely used </w:t>
      </w:r>
      <w:r w:rsidR="00D762DB" w:rsidRPr="00D762DB">
        <w:rPr>
          <w:sz w:val="24"/>
          <w:szCs w:val="24"/>
        </w:rPr>
        <w:lastRenderedPageBreak/>
        <w:t xml:space="preserve">in finance to quantify the impact of specific events </w:t>
      </w:r>
      <w:r w:rsidR="00D762DB" w:rsidRPr="00D762DB">
        <w:rPr>
          <w:rFonts w:cstheme="minorHAnsi"/>
          <w:sz w:val="24"/>
          <w:szCs w:val="24"/>
          <w:lang w:val="ro-RO"/>
        </w:rPr>
        <w:t xml:space="preserve">(Liu et al., 2020). </w:t>
      </w:r>
      <w:r w:rsidR="003F0EF9">
        <w:rPr>
          <w:rFonts w:cstheme="minorHAnsi"/>
          <w:sz w:val="24"/>
          <w:szCs w:val="24"/>
          <w:lang w:val="ro-RO"/>
        </w:rPr>
        <w:t>However,</w:t>
      </w:r>
      <w:r w:rsidR="00D762DB" w:rsidRPr="00D762DB">
        <w:rPr>
          <w:rFonts w:cstheme="minorHAnsi"/>
          <w:sz w:val="24"/>
          <w:szCs w:val="24"/>
          <w:lang w:val="ro-RO"/>
        </w:rPr>
        <w:t xml:space="preserve"> there are a few limitations to an event study</w:t>
      </w:r>
      <w:r w:rsidR="003F0EF9">
        <w:rPr>
          <w:rFonts w:cstheme="minorHAnsi"/>
          <w:sz w:val="24"/>
          <w:szCs w:val="24"/>
          <w:lang w:val="ro-RO"/>
        </w:rPr>
        <w:t xml:space="preserve">. One special case is when the event days are close to one another, as is the case in this paper. Henderson (1990) briefly mentions this problem in his report, </w:t>
      </w:r>
      <w:r w:rsidR="006256D1">
        <w:rPr>
          <w:rFonts w:cstheme="minorHAnsi"/>
          <w:sz w:val="24"/>
          <w:szCs w:val="24"/>
          <w:lang w:val="ro-RO"/>
        </w:rPr>
        <w:t xml:space="preserve">and his solutions are presented in sub-section 6.1 (Discussion). </w:t>
      </w:r>
      <w:r w:rsidR="003F0EF9">
        <w:rPr>
          <w:rFonts w:cstheme="minorHAnsi"/>
          <w:sz w:val="24"/>
          <w:szCs w:val="24"/>
          <w:lang w:val="ro-RO"/>
        </w:rPr>
        <w:t>All in all</w:t>
      </w:r>
      <w:r w:rsidR="00D762DB" w:rsidRPr="00D762DB">
        <w:rPr>
          <w:rFonts w:cstheme="minorHAnsi"/>
          <w:sz w:val="24"/>
          <w:szCs w:val="24"/>
          <w:lang w:val="ro-RO"/>
        </w:rPr>
        <w:t>, t</w:t>
      </w:r>
      <w:r w:rsidRPr="00D762DB">
        <w:rPr>
          <w:rFonts w:cstheme="minorHAnsi"/>
          <w:sz w:val="24"/>
          <w:szCs w:val="24"/>
          <w:lang w:val="ro-RO"/>
        </w:rPr>
        <w:t>his method is preferred because, given that a market is rational, the security prices will immediately incorporate any effects of new events. Therefore, the economic impact of an event can be constructed using actual stock prices over a relatively short time perio</w:t>
      </w:r>
      <w:r w:rsidR="00D762DB" w:rsidRPr="00D762DB">
        <w:rPr>
          <w:rFonts w:cstheme="minorHAnsi"/>
          <w:sz w:val="24"/>
          <w:szCs w:val="24"/>
          <w:lang w:val="ro-RO"/>
        </w:rPr>
        <w:t>d</w:t>
      </w:r>
      <w:r w:rsidR="003F0EF9">
        <w:rPr>
          <w:rFonts w:cstheme="minorHAnsi"/>
          <w:sz w:val="24"/>
          <w:szCs w:val="24"/>
          <w:lang w:val="ro-RO"/>
        </w:rPr>
        <w:t>, i.e. using an event study</w:t>
      </w:r>
      <w:r w:rsidRPr="00D762DB">
        <w:rPr>
          <w:rFonts w:cstheme="minorHAnsi"/>
          <w:sz w:val="24"/>
          <w:szCs w:val="24"/>
          <w:lang w:val="ro-RO"/>
        </w:rPr>
        <w:t>(MacKinlay, 1997). Thus, the following paragraphs are dedicated to explaining the event study methodology used in the technical analysis</w:t>
      </w:r>
      <w:r w:rsidRPr="00CB230C">
        <w:rPr>
          <w:rFonts w:cstheme="minorHAnsi"/>
          <w:sz w:val="24"/>
          <w:szCs w:val="24"/>
          <w:lang w:val="ro-RO"/>
        </w:rPr>
        <w:t xml:space="preserve"> for this paper. I use the same notations thorughout. </w:t>
      </w:r>
    </w:p>
    <w:p w14:paraId="1C54040F" w14:textId="6B4E8F16" w:rsidR="00D87F35" w:rsidRPr="00CB230C" w:rsidRDefault="006256D1" w:rsidP="003C3952">
      <w:pPr>
        <w:spacing w:line="360" w:lineRule="auto"/>
        <w:jc w:val="both"/>
        <w:rPr>
          <w:rFonts w:cstheme="minorHAnsi"/>
          <w:i/>
          <w:iCs/>
          <w:sz w:val="24"/>
          <w:szCs w:val="24"/>
        </w:rPr>
      </w:pPr>
      <w:r>
        <w:rPr>
          <w:rFonts w:cstheme="minorHAnsi"/>
          <w:i/>
          <w:iCs/>
          <w:sz w:val="24"/>
          <w:szCs w:val="24"/>
        </w:rPr>
        <w:t>4</w:t>
      </w:r>
      <w:r w:rsidR="00D87F35" w:rsidRPr="00CB230C">
        <w:rPr>
          <w:rFonts w:cstheme="minorHAnsi"/>
          <w:i/>
          <w:iCs/>
          <w:sz w:val="24"/>
          <w:szCs w:val="24"/>
        </w:rPr>
        <w:t>.1.1 Pre-AR calculations</w:t>
      </w:r>
    </w:p>
    <w:p w14:paraId="62B0A122" w14:textId="37D59396" w:rsidR="004974AD" w:rsidRPr="00CB230C" w:rsidRDefault="003D3742" w:rsidP="00EA6816">
      <w:pPr>
        <w:spacing w:line="360" w:lineRule="auto"/>
        <w:jc w:val="both"/>
        <w:rPr>
          <w:rFonts w:cstheme="minorHAnsi"/>
          <w:sz w:val="24"/>
          <w:szCs w:val="24"/>
          <w:lang w:val="ro-RO"/>
        </w:rPr>
      </w:pPr>
      <w:r w:rsidRPr="00CB230C">
        <w:rPr>
          <w:rFonts w:cstheme="minorHAnsi"/>
          <w:sz w:val="24"/>
          <w:szCs w:val="24"/>
          <w:lang w:val="ro-RO"/>
        </w:rPr>
        <w:t>T</w:t>
      </w:r>
      <w:r w:rsidR="004974AD" w:rsidRPr="00CB230C">
        <w:rPr>
          <w:rFonts w:cstheme="minorHAnsi"/>
          <w:sz w:val="24"/>
          <w:szCs w:val="24"/>
          <w:lang w:val="ro-RO"/>
        </w:rPr>
        <w:t xml:space="preserve">he preliminary dataset </w:t>
      </w:r>
      <w:r w:rsidRPr="00CB230C">
        <w:rPr>
          <w:rFonts w:cstheme="minorHAnsi"/>
          <w:sz w:val="24"/>
          <w:szCs w:val="24"/>
          <w:lang w:val="ro-RO"/>
        </w:rPr>
        <w:t xml:space="preserve">obtained after data cleaning (Section 4.2) </w:t>
      </w:r>
      <w:r w:rsidR="004974AD" w:rsidRPr="00CB230C">
        <w:rPr>
          <w:rFonts w:cstheme="minorHAnsi"/>
          <w:sz w:val="24"/>
          <w:szCs w:val="24"/>
          <w:lang w:val="ro-RO"/>
        </w:rPr>
        <w:t>include</w:t>
      </w:r>
      <w:r w:rsidR="005325D4" w:rsidRPr="00CB230C">
        <w:rPr>
          <w:rFonts w:cstheme="minorHAnsi"/>
          <w:sz w:val="24"/>
          <w:szCs w:val="24"/>
          <w:lang w:val="ro-RO"/>
        </w:rPr>
        <w:t>s</w:t>
      </w:r>
      <w:r w:rsidR="004974AD" w:rsidRPr="00CB230C">
        <w:rPr>
          <w:rFonts w:cstheme="minorHAnsi"/>
          <w:sz w:val="24"/>
          <w:szCs w:val="24"/>
          <w:lang w:val="ro-RO"/>
        </w:rPr>
        <w:t xml:space="preserve"> the stock and market (i.e. S&amp;P500) prices only</w:t>
      </w:r>
      <w:r w:rsidRPr="00CB230C">
        <w:rPr>
          <w:rFonts w:cstheme="minorHAnsi"/>
          <w:sz w:val="24"/>
          <w:szCs w:val="24"/>
          <w:lang w:val="ro-RO"/>
        </w:rPr>
        <w:t xml:space="preserve">. </w:t>
      </w:r>
      <w:r w:rsidR="00524ABF">
        <w:rPr>
          <w:rFonts w:cstheme="minorHAnsi"/>
          <w:sz w:val="24"/>
          <w:szCs w:val="24"/>
          <w:lang w:val="ro-RO"/>
        </w:rPr>
        <w:t xml:space="preserve">There were only two stock splits in the period analysed in this paper,  as shown by the data. Those two stock splits are the ones by Apple and Tesla on August 28th, 2020. </w:t>
      </w:r>
      <w:r w:rsidRPr="00CB230C">
        <w:rPr>
          <w:rFonts w:cstheme="minorHAnsi"/>
          <w:sz w:val="24"/>
          <w:szCs w:val="24"/>
          <w:lang w:val="ro-RO"/>
        </w:rPr>
        <w:t xml:space="preserve">Therefore, </w:t>
      </w:r>
      <w:r w:rsidR="004974AD" w:rsidRPr="00CB230C">
        <w:rPr>
          <w:rFonts w:cstheme="minorHAnsi"/>
          <w:sz w:val="24"/>
          <w:szCs w:val="24"/>
          <w:lang w:val="ro-RO"/>
        </w:rPr>
        <w:t>I compute the stock and market returns with the following formulas:</w:t>
      </w:r>
    </w:p>
    <w:p w14:paraId="167EBDE2" w14:textId="150D0646" w:rsidR="004974AD" w:rsidRPr="00CB230C" w:rsidRDefault="00B4734C" w:rsidP="00EA6816">
      <w:pPr>
        <w:spacing w:line="360" w:lineRule="auto"/>
        <w:jc w:val="both"/>
        <w:rPr>
          <w:rFonts w:eastAsiaTheme="minorEastAsia"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r>
            <w:rPr>
              <w:rFonts w:ascii="Cambria Math" w:hAnsi="Cambria Math" w:cstheme="minorHAnsi"/>
              <w:sz w:val="24"/>
              <w:szCs w:val="24"/>
              <w:lang w:val="ro-RO"/>
            </w:rPr>
            <m:t>=</m:t>
          </m:r>
          <m:f>
            <m:fPr>
              <m:ctrlPr>
                <w:rPr>
                  <w:rFonts w:ascii="Cambria Math" w:hAnsi="Cambria Math" w:cstheme="minorHAnsi"/>
                  <w:i/>
                  <w:sz w:val="24"/>
                  <w:szCs w:val="24"/>
                  <w:lang w:val="ro-RO"/>
                </w:rPr>
              </m:ctrlPr>
            </m:fPr>
            <m:num>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 t-1</m:t>
                  </m:r>
                </m:sub>
              </m:sSub>
            </m:num>
            <m:den>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i,t-1</m:t>
                  </m:r>
                </m:sub>
              </m:sSub>
            </m:den>
          </m:f>
        </m:oMath>
      </m:oMathPara>
    </w:p>
    <w:p w14:paraId="2FB6728A" w14:textId="06CA43B4" w:rsidR="004974AD" w:rsidRPr="00CB230C" w:rsidRDefault="00B4734C" w:rsidP="00EA6816">
      <w:pPr>
        <w:spacing w:line="360" w:lineRule="auto"/>
        <w:jc w:val="both"/>
        <w:rPr>
          <w:rFonts w:eastAsiaTheme="minorEastAsia"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m,t</m:t>
              </m:r>
            </m:sub>
          </m:sSub>
          <m:r>
            <w:rPr>
              <w:rFonts w:ascii="Cambria Math" w:hAnsi="Cambria Math" w:cstheme="minorHAnsi"/>
              <w:sz w:val="24"/>
              <w:szCs w:val="24"/>
              <w:lang w:val="ro-RO"/>
            </w:rPr>
            <m:t>=</m:t>
          </m:r>
          <m:f>
            <m:fPr>
              <m:ctrlPr>
                <w:rPr>
                  <w:rFonts w:ascii="Cambria Math" w:hAnsi="Cambria Math" w:cstheme="minorHAnsi"/>
                  <w:i/>
                  <w:sz w:val="24"/>
                  <w:szCs w:val="24"/>
                  <w:lang w:val="ro-RO"/>
                </w:rPr>
              </m:ctrlPr>
            </m:fPr>
            <m:num>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 t-1</m:t>
                  </m:r>
                </m:sub>
              </m:sSub>
            </m:num>
            <m:den>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m,t-1</m:t>
                  </m:r>
                </m:sub>
              </m:sSub>
            </m:den>
          </m:f>
        </m:oMath>
      </m:oMathPara>
    </w:p>
    <w:p w14:paraId="3F2E7DDB" w14:textId="0B7AA986" w:rsidR="004974AD" w:rsidRPr="00CB230C" w:rsidRDefault="004974AD" w:rsidP="00EA6816">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7BC64042" w14:textId="33984630" w:rsidR="003C0AE3" w:rsidRPr="00CB230C" w:rsidRDefault="00B4734C" w:rsidP="00EA6816">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i, t</m:t>
            </m:r>
          </m:sub>
        </m:sSub>
      </m:oMath>
      <w:r w:rsidR="003C0AE3" w:rsidRPr="00CB230C">
        <w:rPr>
          <w:rFonts w:eastAsiaTheme="minorEastAsia" w:cstheme="minorHAnsi"/>
          <w:sz w:val="24"/>
          <w:szCs w:val="24"/>
          <w:lang w:val="ro-RO"/>
        </w:rPr>
        <w:t xml:space="preserve"> is the price of stock </w:t>
      </w:r>
      <w:r w:rsidR="003C0AE3" w:rsidRPr="00CB230C">
        <w:rPr>
          <w:rFonts w:eastAsiaTheme="minorEastAsia" w:cstheme="minorHAnsi"/>
          <w:i/>
          <w:iCs/>
          <w:sz w:val="24"/>
          <w:szCs w:val="24"/>
          <w:lang w:val="ro-RO"/>
        </w:rPr>
        <w:t>i</w:t>
      </w:r>
      <w:r w:rsidR="003C0AE3" w:rsidRPr="00CB230C">
        <w:rPr>
          <w:rFonts w:eastAsiaTheme="minorEastAsia" w:cstheme="minorHAnsi"/>
          <w:sz w:val="24"/>
          <w:szCs w:val="24"/>
          <w:lang w:val="ro-RO"/>
        </w:rPr>
        <w:t xml:space="preserve"> within the S&amp;P 500 at time </w:t>
      </w:r>
      <w:r w:rsidR="003C0AE3" w:rsidRPr="00CB230C">
        <w:rPr>
          <w:rFonts w:eastAsiaTheme="minorEastAsia" w:cstheme="minorHAnsi"/>
          <w:i/>
          <w:iCs/>
          <w:sz w:val="24"/>
          <w:szCs w:val="24"/>
          <w:lang w:val="ro-RO"/>
        </w:rPr>
        <w:t>t</w:t>
      </w:r>
      <w:r w:rsidR="004458BD">
        <w:rPr>
          <w:rFonts w:eastAsiaTheme="minorEastAsia" w:cstheme="minorHAnsi"/>
          <w:sz w:val="24"/>
          <w:szCs w:val="24"/>
          <w:lang w:val="ro-RO"/>
        </w:rPr>
        <w:t xml:space="preserve"> and it is adjusted such that stock splits are accounted for</w:t>
      </w:r>
      <w:r w:rsidR="003C0AE3" w:rsidRPr="00CB230C">
        <w:rPr>
          <w:rFonts w:eastAsiaTheme="minorEastAsia" w:cstheme="minorHAnsi"/>
          <w:i/>
          <w:iCs/>
          <w:sz w:val="24"/>
          <w:szCs w:val="24"/>
          <w:lang w:val="ro-RO"/>
        </w:rPr>
        <w:t>;</w:t>
      </w:r>
    </w:p>
    <w:p w14:paraId="7BFBE785" w14:textId="7EDD3BA8" w:rsidR="004974AD" w:rsidRPr="00CB230C" w:rsidRDefault="00B4734C" w:rsidP="004974AD">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oMath>
      <w:r w:rsidR="004974AD" w:rsidRPr="00CB230C">
        <w:rPr>
          <w:rFonts w:eastAsiaTheme="minorEastAsia" w:cstheme="minorHAnsi"/>
          <w:sz w:val="24"/>
          <w:szCs w:val="24"/>
          <w:lang w:val="ro-RO"/>
        </w:rPr>
        <w:t xml:space="preserve"> is the </w:t>
      </w:r>
      <w:r w:rsidR="003C0AE3" w:rsidRPr="00CB230C">
        <w:rPr>
          <w:rFonts w:eastAsiaTheme="minorEastAsia" w:cstheme="minorHAnsi"/>
          <w:sz w:val="24"/>
          <w:szCs w:val="24"/>
          <w:lang w:val="ro-RO"/>
        </w:rPr>
        <w:t xml:space="preserve">return of stock </w:t>
      </w:r>
      <w:r w:rsidR="003C0AE3" w:rsidRPr="00CB230C">
        <w:rPr>
          <w:rFonts w:eastAsiaTheme="minorEastAsia" w:cstheme="minorHAnsi"/>
          <w:i/>
          <w:iCs/>
          <w:sz w:val="24"/>
          <w:szCs w:val="24"/>
          <w:lang w:val="ro-RO"/>
        </w:rPr>
        <w:t xml:space="preserve">i </w:t>
      </w:r>
      <w:r w:rsidR="003C0AE3" w:rsidRPr="00CB230C">
        <w:rPr>
          <w:rFonts w:eastAsiaTheme="minorEastAsia" w:cstheme="minorHAnsi"/>
          <w:sz w:val="24"/>
          <w:szCs w:val="24"/>
          <w:lang w:val="ro-RO"/>
        </w:rPr>
        <w:t xml:space="preserve">within the S&amp;P 500 </w:t>
      </w:r>
      <w:r w:rsidR="004974AD" w:rsidRPr="00CB230C">
        <w:rPr>
          <w:rFonts w:eastAsiaTheme="minorEastAsia" w:cstheme="minorHAnsi"/>
          <w:sz w:val="24"/>
          <w:szCs w:val="24"/>
          <w:lang w:val="ro-RO"/>
        </w:rPr>
        <w:t xml:space="preserve">at time </w:t>
      </w:r>
      <w:r w:rsidR="004974AD" w:rsidRPr="00CB230C">
        <w:rPr>
          <w:rFonts w:eastAsiaTheme="minorEastAsia" w:cstheme="minorHAnsi"/>
          <w:i/>
          <w:iCs/>
          <w:sz w:val="24"/>
          <w:szCs w:val="24"/>
          <w:lang w:val="ro-RO"/>
        </w:rPr>
        <w:t>t;</w:t>
      </w:r>
    </w:p>
    <w:p w14:paraId="56E6D421" w14:textId="72CA537B" w:rsidR="003C0AE3" w:rsidRPr="00CB230C" w:rsidRDefault="00B4734C" w:rsidP="003C0AE3">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P</m:t>
            </m:r>
          </m:e>
          <m:sub>
            <m:r>
              <w:rPr>
                <w:rFonts w:ascii="Cambria Math" w:hAnsi="Cambria Math" w:cstheme="minorHAnsi"/>
                <w:sz w:val="24"/>
                <w:szCs w:val="24"/>
                <w:lang w:val="ro-RO"/>
              </w:rPr>
              <m:t>m,t</m:t>
            </m:r>
          </m:sub>
        </m:sSub>
      </m:oMath>
      <w:r w:rsidR="003C0AE3" w:rsidRPr="00CB230C">
        <w:rPr>
          <w:rFonts w:eastAsiaTheme="minorEastAsia" w:cstheme="minorHAnsi"/>
          <w:sz w:val="24"/>
          <w:szCs w:val="24"/>
          <w:lang w:val="ro-RO"/>
        </w:rPr>
        <w:t xml:space="preserve"> is the price of the S&amp;P 500 at time </w:t>
      </w:r>
      <w:r w:rsidR="003C0AE3" w:rsidRPr="00CB230C">
        <w:rPr>
          <w:rFonts w:eastAsiaTheme="minorEastAsia" w:cstheme="minorHAnsi"/>
          <w:i/>
          <w:iCs/>
          <w:sz w:val="24"/>
          <w:szCs w:val="24"/>
          <w:lang w:val="ro-RO"/>
        </w:rPr>
        <w:t>t</w:t>
      </w:r>
      <w:r w:rsidR="003C0AE3" w:rsidRPr="00CB230C">
        <w:rPr>
          <w:rFonts w:eastAsiaTheme="minorEastAsia" w:cstheme="minorHAnsi"/>
          <w:sz w:val="24"/>
          <w:szCs w:val="24"/>
          <w:lang w:val="ro-RO"/>
        </w:rPr>
        <w:t>;</w:t>
      </w:r>
    </w:p>
    <w:p w14:paraId="01372F65" w14:textId="0C233624" w:rsidR="003C0AE3" w:rsidRPr="00CB230C" w:rsidRDefault="00B4734C" w:rsidP="004974AD">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m,t</m:t>
            </m:r>
          </m:sub>
        </m:sSub>
      </m:oMath>
      <w:r w:rsidR="003C0AE3" w:rsidRPr="00CB230C">
        <w:rPr>
          <w:rFonts w:eastAsiaTheme="minorEastAsia" w:cstheme="minorHAnsi"/>
          <w:sz w:val="24"/>
          <w:szCs w:val="24"/>
          <w:lang w:val="ro-RO"/>
        </w:rPr>
        <w:t xml:space="preserve"> is the return of the S&amp;P 500 at time </w:t>
      </w:r>
      <w:r w:rsidR="003C0AE3" w:rsidRPr="00CB230C">
        <w:rPr>
          <w:rFonts w:eastAsiaTheme="minorEastAsia" w:cstheme="minorHAnsi"/>
          <w:i/>
          <w:iCs/>
          <w:sz w:val="24"/>
          <w:szCs w:val="24"/>
          <w:lang w:val="ro-RO"/>
        </w:rPr>
        <w:t>t</w:t>
      </w:r>
      <w:r w:rsidR="003C0AE3" w:rsidRPr="00CB230C">
        <w:rPr>
          <w:rFonts w:eastAsiaTheme="minorEastAsia" w:cstheme="minorHAnsi"/>
          <w:sz w:val="24"/>
          <w:szCs w:val="24"/>
          <w:lang w:val="ro-RO"/>
        </w:rPr>
        <w:t>.</w:t>
      </w:r>
    </w:p>
    <w:p w14:paraId="1EBF0199" w14:textId="77777777" w:rsidR="005A5547" w:rsidRPr="00CB230C" w:rsidRDefault="004974AD" w:rsidP="003C0AE3">
      <w:pPr>
        <w:spacing w:line="360" w:lineRule="auto"/>
        <w:jc w:val="both"/>
        <w:rPr>
          <w:rFonts w:cstheme="minorHAnsi"/>
          <w:sz w:val="24"/>
          <w:szCs w:val="24"/>
          <w:lang w:val="ro-RO"/>
        </w:rPr>
      </w:pPr>
      <w:r w:rsidRPr="00CB230C">
        <w:rPr>
          <w:rFonts w:cstheme="minorHAnsi"/>
          <w:sz w:val="24"/>
          <w:szCs w:val="24"/>
          <w:lang w:val="ro-RO"/>
        </w:rPr>
        <w:t xml:space="preserve">The next step is to </w:t>
      </w:r>
      <w:r w:rsidR="00D87F35" w:rsidRPr="00CB230C">
        <w:rPr>
          <w:rFonts w:cstheme="minorHAnsi"/>
          <w:sz w:val="24"/>
          <w:szCs w:val="24"/>
          <w:lang w:val="ro-RO"/>
        </w:rPr>
        <w:t>calculate the actual</w:t>
      </w:r>
      <w:r w:rsidRPr="00CB230C">
        <w:rPr>
          <w:rFonts w:cstheme="minorHAnsi"/>
          <w:sz w:val="24"/>
          <w:szCs w:val="24"/>
          <w:lang w:val="ro-RO"/>
        </w:rPr>
        <w:t xml:space="preserve"> excess market returns, as well as the </w:t>
      </w:r>
      <w:r w:rsidR="00D87F35" w:rsidRPr="00CB230C">
        <w:rPr>
          <w:rFonts w:cstheme="minorHAnsi"/>
          <w:sz w:val="24"/>
          <w:szCs w:val="24"/>
          <w:lang w:val="ro-RO"/>
        </w:rPr>
        <w:t xml:space="preserve">actual </w:t>
      </w:r>
      <w:r w:rsidRPr="00CB230C">
        <w:rPr>
          <w:rFonts w:cstheme="minorHAnsi"/>
          <w:sz w:val="24"/>
          <w:szCs w:val="24"/>
          <w:lang w:val="ro-RO"/>
        </w:rPr>
        <w:t>excess returns for each stock, using the following formula</w:t>
      </w:r>
      <w:r w:rsidR="003C0AE3" w:rsidRPr="00CB230C">
        <w:rPr>
          <w:rFonts w:cstheme="minorHAnsi"/>
          <w:sz w:val="24"/>
          <w:szCs w:val="24"/>
          <w:lang w:val="ro-RO"/>
        </w:rPr>
        <w:t>s</w:t>
      </w:r>
      <w:r w:rsidRPr="00CB230C">
        <w:rPr>
          <w:rFonts w:cstheme="minorHAnsi"/>
          <w:sz w:val="24"/>
          <w:szCs w:val="24"/>
          <w:lang w:val="ro-RO"/>
        </w:rPr>
        <w:t>:</w:t>
      </w:r>
    </w:p>
    <w:p w14:paraId="78C95FBE" w14:textId="46AAD603" w:rsidR="003C0AE3" w:rsidRPr="00CB230C" w:rsidRDefault="00B4734C" w:rsidP="003C0AE3">
      <w:pPr>
        <w:spacing w:line="360" w:lineRule="auto"/>
        <w:jc w:val="both"/>
        <w:rPr>
          <w:rFonts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ExcessR</m:t>
              </m:r>
            </m:e>
            <m:sub>
              <m:r>
                <w:rPr>
                  <w:rFonts w:ascii="Cambria Math" w:hAnsi="Cambria Math" w:cstheme="minorHAnsi"/>
                  <w:sz w:val="24"/>
                  <w:szCs w:val="24"/>
                  <w:lang w:val="ro-RO"/>
                </w:rPr>
                <m:t>i,t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f,t</m:t>
              </m:r>
            </m:sub>
          </m:sSub>
        </m:oMath>
      </m:oMathPara>
    </w:p>
    <w:p w14:paraId="5F062A65" w14:textId="109C28D1" w:rsidR="003C0AE3" w:rsidRPr="00CB230C" w:rsidRDefault="00B4734C" w:rsidP="003C0AE3">
      <w:pPr>
        <w:spacing w:line="360" w:lineRule="auto"/>
        <w:jc w:val="both"/>
        <w:rPr>
          <w:rFonts w:cstheme="minorHAnsi"/>
          <w:sz w:val="24"/>
          <w:szCs w:val="24"/>
          <w:lang w:val="ro-RO"/>
        </w:rPr>
      </w:pPr>
      <m:oMathPara>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ExcessR</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f,t</m:t>
              </m:r>
            </m:sub>
          </m:sSub>
        </m:oMath>
      </m:oMathPara>
    </w:p>
    <w:p w14:paraId="6BC77CA8" w14:textId="1C30FB29" w:rsidR="003C0AE3" w:rsidRPr="00CB230C" w:rsidRDefault="003C0AE3" w:rsidP="003C0AE3">
      <w:pPr>
        <w:spacing w:line="360" w:lineRule="auto"/>
        <w:jc w:val="both"/>
        <w:rPr>
          <w:rFonts w:cstheme="minorHAnsi"/>
          <w:sz w:val="24"/>
          <w:szCs w:val="24"/>
          <w:lang w:val="ro-RO"/>
        </w:rPr>
      </w:pPr>
      <w:r w:rsidRPr="00CB230C">
        <w:rPr>
          <w:rFonts w:cstheme="minorHAnsi"/>
          <w:sz w:val="24"/>
          <w:szCs w:val="24"/>
          <w:lang w:val="ro-RO"/>
        </w:rPr>
        <w:t>Where:</w:t>
      </w:r>
    </w:p>
    <w:p w14:paraId="1E2019CE" w14:textId="5E047533" w:rsidR="003C0AE3" w:rsidRPr="00CB230C" w:rsidRDefault="00B4734C" w:rsidP="003C0AE3">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ExcessR</m:t>
            </m:r>
          </m:e>
          <m:sub>
            <m:r>
              <w:rPr>
                <w:rFonts w:ascii="Cambria Math" w:hAnsi="Cambria Math" w:cstheme="minorHAnsi"/>
                <w:sz w:val="24"/>
                <w:szCs w:val="24"/>
                <w:lang w:val="ro-RO"/>
              </w:rPr>
              <m:t>i,t</m:t>
            </m:r>
          </m:sub>
        </m:sSub>
      </m:oMath>
      <w:r w:rsidR="003C0AE3" w:rsidRPr="00CB230C">
        <w:rPr>
          <w:rFonts w:eastAsiaTheme="minorEastAsia" w:cstheme="minorHAnsi"/>
          <w:sz w:val="24"/>
          <w:szCs w:val="24"/>
          <w:lang w:val="ro-RO"/>
        </w:rPr>
        <w:t xml:space="preserve"> is the </w:t>
      </w:r>
      <w:r w:rsidR="00D87F35" w:rsidRPr="00CB230C">
        <w:rPr>
          <w:rFonts w:eastAsiaTheme="minorEastAsia" w:cstheme="minorHAnsi"/>
          <w:sz w:val="24"/>
          <w:szCs w:val="24"/>
          <w:lang w:val="ro-RO"/>
        </w:rPr>
        <w:t xml:space="preserve">actual </w:t>
      </w:r>
      <w:r w:rsidR="003C0AE3" w:rsidRPr="00CB230C">
        <w:rPr>
          <w:rFonts w:eastAsiaTheme="minorEastAsia" w:cstheme="minorHAnsi"/>
          <w:sz w:val="24"/>
          <w:szCs w:val="24"/>
          <w:lang w:val="ro-RO"/>
        </w:rPr>
        <w:t xml:space="preserve">return of stock </w:t>
      </w:r>
      <w:r w:rsidR="003C0AE3" w:rsidRPr="00CB230C">
        <w:rPr>
          <w:rFonts w:eastAsiaTheme="minorEastAsia" w:cstheme="minorHAnsi"/>
          <w:i/>
          <w:iCs/>
          <w:sz w:val="24"/>
          <w:szCs w:val="24"/>
          <w:lang w:val="ro-RO"/>
        </w:rPr>
        <w:t xml:space="preserve">i </w:t>
      </w:r>
      <w:r w:rsidR="003C0AE3" w:rsidRPr="00CB230C">
        <w:rPr>
          <w:rFonts w:eastAsiaTheme="minorEastAsia" w:cstheme="minorHAnsi"/>
          <w:sz w:val="24"/>
          <w:szCs w:val="24"/>
          <w:lang w:val="ro-RO"/>
        </w:rPr>
        <w:t xml:space="preserve">within the S&amp;P 500 in excess of the risk-free rate at time </w:t>
      </w:r>
      <w:r w:rsidR="003C0AE3" w:rsidRPr="00CB230C">
        <w:rPr>
          <w:rFonts w:eastAsiaTheme="minorEastAsia" w:cstheme="minorHAnsi"/>
          <w:i/>
          <w:iCs/>
          <w:sz w:val="24"/>
          <w:szCs w:val="24"/>
          <w:lang w:val="ro-RO"/>
        </w:rPr>
        <w:t>t;</w:t>
      </w:r>
    </w:p>
    <w:p w14:paraId="0D30B042" w14:textId="45E549B2" w:rsidR="003C0AE3" w:rsidRPr="00CB230C" w:rsidRDefault="00B4734C" w:rsidP="003C0AE3">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ExcessR</m:t>
            </m:r>
          </m:e>
          <m:sub>
            <m:r>
              <w:rPr>
                <w:rFonts w:ascii="Cambria Math" w:hAnsi="Cambria Math" w:cstheme="minorHAnsi"/>
                <w:sz w:val="24"/>
                <w:szCs w:val="24"/>
                <w:lang w:val="ro-RO"/>
              </w:rPr>
              <m:t>m,t</m:t>
            </m:r>
          </m:sub>
        </m:sSub>
      </m:oMath>
      <w:r w:rsidR="003C0AE3" w:rsidRPr="00CB230C">
        <w:rPr>
          <w:rFonts w:eastAsiaTheme="minorEastAsia" w:cstheme="minorHAnsi"/>
          <w:sz w:val="24"/>
          <w:szCs w:val="24"/>
          <w:lang w:val="ro-RO"/>
        </w:rPr>
        <w:t xml:space="preserve"> is the</w:t>
      </w:r>
      <w:r w:rsidR="00D87F35" w:rsidRPr="00CB230C">
        <w:rPr>
          <w:rFonts w:eastAsiaTheme="minorEastAsia" w:cstheme="minorHAnsi"/>
          <w:sz w:val="24"/>
          <w:szCs w:val="24"/>
          <w:lang w:val="ro-RO"/>
        </w:rPr>
        <w:t xml:space="preserve"> actual</w:t>
      </w:r>
      <w:r w:rsidR="003C0AE3" w:rsidRPr="00CB230C">
        <w:rPr>
          <w:rFonts w:eastAsiaTheme="minorEastAsia" w:cstheme="minorHAnsi"/>
          <w:sz w:val="24"/>
          <w:szCs w:val="24"/>
          <w:lang w:val="ro-RO"/>
        </w:rPr>
        <w:t xml:space="preserve"> return of the S&amp;P 500 in excess of the risk-free rate at time </w:t>
      </w:r>
      <w:r w:rsidR="003C0AE3" w:rsidRPr="00CB230C">
        <w:rPr>
          <w:rFonts w:eastAsiaTheme="minorEastAsia" w:cstheme="minorHAnsi"/>
          <w:i/>
          <w:iCs/>
          <w:sz w:val="24"/>
          <w:szCs w:val="24"/>
          <w:lang w:val="ro-RO"/>
        </w:rPr>
        <w:t>t</w:t>
      </w:r>
      <w:r w:rsidR="00D87F35" w:rsidRPr="00CB230C">
        <w:rPr>
          <w:rFonts w:eastAsiaTheme="minorEastAsia" w:cstheme="minorHAnsi"/>
          <w:sz w:val="24"/>
          <w:szCs w:val="24"/>
          <w:lang w:val="ro-RO"/>
        </w:rPr>
        <w:t>, also known as the market premium</w:t>
      </w:r>
      <w:r w:rsidR="003C0AE3" w:rsidRPr="00CB230C">
        <w:rPr>
          <w:rFonts w:eastAsiaTheme="minorEastAsia" w:cstheme="minorHAnsi"/>
          <w:i/>
          <w:iCs/>
          <w:sz w:val="24"/>
          <w:szCs w:val="24"/>
          <w:lang w:val="ro-RO"/>
        </w:rPr>
        <w:t>;</w:t>
      </w:r>
    </w:p>
    <w:p w14:paraId="6ADE2540" w14:textId="4D77B94C" w:rsidR="00D87F35" w:rsidRPr="00CB230C" w:rsidRDefault="00B4734C" w:rsidP="00D87F35">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f,t</m:t>
            </m:r>
          </m:sub>
        </m:sSub>
      </m:oMath>
      <w:r w:rsidR="003C0AE3" w:rsidRPr="00CB230C">
        <w:rPr>
          <w:rFonts w:eastAsiaTheme="minorEastAsia" w:cstheme="minorHAnsi"/>
          <w:sz w:val="24"/>
          <w:szCs w:val="24"/>
          <w:lang w:val="ro-RO"/>
        </w:rPr>
        <w:t xml:space="preserve"> is the return </w:t>
      </w:r>
      <w:r w:rsidR="005325D4" w:rsidRPr="00CB230C">
        <w:rPr>
          <w:rFonts w:eastAsiaTheme="minorEastAsia" w:cstheme="minorHAnsi"/>
          <w:sz w:val="24"/>
          <w:szCs w:val="24"/>
          <w:lang w:val="ro-RO"/>
        </w:rPr>
        <w:t xml:space="preserve">provided by the risk-free rate at time </w:t>
      </w:r>
      <w:r w:rsidR="005325D4" w:rsidRPr="00CB230C">
        <w:rPr>
          <w:rFonts w:eastAsiaTheme="minorEastAsia" w:cstheme="minorHAnsi"/>
          <w:i/>
          <w:iCs/>
          <w:sz w:val="24"/>
          <w:szCs w:val="24"/>
          <w:lang w:val="ro-RO"/>
        </w:rPr>
        <w:t>t.</w:t>
      </w:r>
    </w:p>
    <w:p w14:paraId="5933BFF1" w14:textId="4CEAEE83" w:rsidR="00D87F35" w:rsidRPr="00CB230C" w:rsidRDefault="006256D1" w:rsidP="00D87F35">
      <w:pPr>
        <w:spacing w:line="360" w:lineRule="auto"/>
        <w:jc w:val="both"/>
        <w:rPr>
          <w:rFonts w:cstheme="minorHAnsi"/>
          <w:i/>
          <w:iCs/>
          <w:sz w:val="24"/>
          <w:szCs w:val="24"/>
          <w:lang w:val="ro-RO"/>
        </w:rPr>
      </w:pPr>
      <w:r>
        <w:rPr>
          <w:rFonts w:cstheme="minorHAnsi"/>
          <w:i/>
          <w:iCs/>
          <w:sz w:val="24"/>
          <w:szCs w:val="24"/>
          <w:lang w:val="ro-RO"/>
        </w:rPr>
        <w:t>4</w:t>
      </w:r>
      <w:r w:rsidR="00D87F35" w:rsidRPr="00CB230C">
        <w:rPr>
          <w:rFonts w:cstheme="minorHAnsi"/>
          <w:i/>
          <w:iCs/>
          <w:sz w:val="24"/>
          <w:szCs w:val="24"/>
          <w:lang w:val="ro-RO"/>
        </w:rPr>
        <w:t>.</w:t>
      </w:r>
      <w:r w:rsidR="003D3742" w:rsidRPr="00CB230C">
        <w:rPr>
          <w:rFonts w:cstheme="minorHAnsi"/>
          <w:i/>
          <w:iCs/>
          <w:sz w:val="24"/>
          <w:szCs w:val="24"/>
          <w:lang w:val="ro-RO"/>
        </w:rPr>
        <w:t>1</w:t>
      </w:r>
      <w:r w:rsidR="00D87F35" w:rsidRPr="00CB230C">
        <w:rPr>
          <w:rFonts w:cstheme="minorHAnsi"/>
          <w:i/>
          <w:iCs/>
          <w:sz w:val="24"/>
          <w:szCs w:val="24"/>
          <w:lang w:val="ro-RO"/>
        </w:rPr>
        <w:t xml:space="preserve">.2 </w:t>
      </w:r>
      <w:r w:rsidR="00A4119C" w:rsidRPr="00CB230C">
        <w:rPr>
          <w:rFonts w:cstheme="minorHAnsi"/>
          <w:i/>
          <w:iCs/>
          <w:sz w:val="24"/>
          <w:szCs w:val="24"/>
          <w:lang w:val="ro-RO"/>
        </w:rPr>
        <w:t>Model specification</w:t>
      </w:r>
    </w:p>
    <w:p w14:paraId="370573D5" w14:textId="0F472762" w:rsidR="007A7FEB" w:rsidRPr="007A7FEB" w:rsidRDefault="00561248" w:rsidP="00BF7A75">
      <w:pPr>
        <w:spacing w:line="360" w:lineRule="auto"/>
        <w:jc w:val="both"/>
        <w:rPr>
          <w:rFonts w:cstheme="minorHAnsi"/>
          <w:sz w:val="24"/>
          <w:szCs w:val="24"/>
          <w:lang w:val="ro-RO"/>
        </w:rPr>
      </w:pPr>
      <w:r w:rsidRPr="003C5A0E">
        <w:rPr>
          <w:rFonts w:cstheme="minorHAnsi"/>
          <w:sz w:val="24"/>
          <w:szCs w:val="24"/>
          <w:lang w:val="ro-RO"/>
        </w:rPr>
        <w:t xml:space="preserve">Before calculating the abnormal returns, I first </w:t>
      </w:r>
      <w:r w:rsidR="003C5A0E">
        <w:rPr>
          <w:rFonts w:cstheme="minorHAnsi"/>
          <w:sz w:val="24"/>
          <w:szCs w:val="24"/>
          <w:lang w:val="ro-RO"/>
        </w:rPr>
        <w:t xml:space="preserve">regress the excess market return on the actual excess stock return, and both were calculated in the above section. </w:t>
      </w:r>
      <w:r w:rsidR="00BF7A75">
        <w:rPr>
          <w:rFonts w:cstheme="minorHAnsi"/>
          <w:sz w:val="24"/>
          <w:szCs w:val="24"/>
          <w:lang w:val="ro-RO"/>
        </w:rPr>
        <w:t>Then, I use the the generated intercept (</w:t>
      </w: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α</m:t>
            </m:r>
          </m:e>
          <m:sub>
            <m:r>
              <w:rPr>
                <w:rFonts w:ascii="Cambria Math" w:hAnsi="Cambria Math" w:cstheme="minorHAnsi"/>
                <w:sz w:val="24"/>
                <w:szCs w:val="24"/>
                <w:lang w:val="ro-RO"/>
              </w:rPr>
              <m:t>i</m:t>
            </m:r>
          </m:sub>
        </m:sSub>
      </m:oMath>
      <w:r w:rsidR="00BF7A75">
        <w:rPr>
          <w:rFonts w:eastAsiaTheme="minorEastAsia" w:cstheme="minorHAnsi"/>
          <w:sz w:val="24"/>
          <w:szCs w:val="24"/>
          <w:lang w:val="ro-RO"/>
        </w:rPr>
        <w:t>) and slope (</w:t>
      </w: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β</m:t>
            </m:r>
          </m:e>
          <m:sub>
            <m:r>
              <w:rPr>
                <w:rFonts w:ascii="Cambria Math" w:hAnsi="Cambria Math" w:cstheme="minorHAnsi"/>
                <w:sz w:val="24"/>
                <w:szCs w:val="24"/>
                <w:lang w:val="ro-RO"/>
              </w:rPr>
              <m:t>i</m:t>
            </m:r>
          </m:sub>
        </m:sSub>
      </m:oMath>
      <w:r w:rsidR="00BF7A75">
        <w:rPr>
          <w:rFonts w:eastAsiaTheme="minorEastAsia" w:cstheme="minorHAnsi"/>
          <w:sz w:val="24"/>
          <w:szCs w:val="24"/>
          <w:lang w:val="ro-RO"/>
        </w:rPr>
        <w:t>) coefficients to generate the predicted returns</w:t>
      </w:r>
      <w:r w:rsidR="00A37493">
        <w:rPr>
          <w:rFonts w:eastAsiaTheme="minorEastAsia" w:cstheme="minorHAnsi"/>
          <w:sz w:val="24"/>
          <w:szCs w:val="24"/>
          <w:lang w:val="ro-RO"/>
        </w:rPr>
        <w:t>:</w:t>
      </w:r>
    </w:p>
    <w:p w14:paraId="129A722B" w14:textId="127448B5" w:rsidR="00522D11" w:rsidRPr="00CB230C" w:rsidRDefault="00D87F35" w:rsidP="00EA6816">
      <w:pPr>
        <w:spacing w:line="360" w:lineRule="auto"/>
        <w:jc w:val="both"/>
        <w:rPr>
          <w:rFonts w:eastAsiaTheme="minorEastAsia" w:cstheme="minorHAnsi"/>
          <w:sz w:val="24"/>
          <w:szCs w:val="24"/>
          <w:lang w:val="ro-RO"/>
        </w:rPr>
      </w:pPr>
      <m:oMathPara>
        <m:oMath>
          <m:r>
            <w:rPr>
              <w:rFonts w:ascii="Cambria Math" w:hAnsi="Cambria Math" w:cstheme="minorHAnsi"/>
              <w:sz w:val="24"/>
              <w:szCs w:val="24"/>
              <w:lang w:val="ro-RO"/>
            </w:rPr>
            <m:t>Pred_</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r>
            <w:rPr>
              <w:rFonts w:ascii="Cambria Math" w:hAnsi="Cambria Math" w:cstheme="minorHAnsi"/>
              <w:sz w:val="24"/>
              <w:szCs w:val="24"/>
              <w:lang w:val="ro-RO"/>
            </w:rPr>
            <m:t xml:space="preserve">= </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α</m:t>
              </m:r>
            </m:e>
            <m:sub>
              <m:r>
                <w:rPr>
                  <w:rFonts w:ascii="Cambria Math" w:eastAsiaTheme="minorEastAsia" w:hAnsi="Cambria Math" w:cstheme="minorHAnsi"/>
                  <w:sz w:val="24"/>
                  <w:szCs w:val="24"/>
                  <w:lang w:val="ro-RO"/>
                </w:rPr>
                <m:t>i</m:t>
              </m:r>
            </m:sub>
          </m:sSub>
          <m:r>
            <w:rPr>
              <w:rFonts w:ascii="Cambria Math" w:hAnsi="Cambria Math" w:cstheme="minorHAnsi"/>
              <w:sz w:val="24"/>
              <w:szCs w:val="24"/>
              <w:lang w:val="ro-RO"/>
            </w:rPr>
            <m:t xml:space="preserve">+ </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β</m:t>
              </m:r>
            </m:e>
            <m:sub>
              <m:r>
                <w:rPr>
                  <w:rFonts w:ascii="Cambria Math" w:hAnsi="Cambria Math" w:cstheme="minorHAnsi"/>
                  <w:sz w:val="24"/>
                  <w:szCs w:val="24"/>
                  <w:lang w:val="ro-RO"/>
                </w:rPr>
                <m:t>i</m:t>
              </m:r>
            </m:sub>
          </m:sSub>
          <m:sSub>
            <m:sSubPr>
              <m:ctrlPr>
                <w:rPr>
                  <w:rFonts w:ascii="Cambria Math" w:hAnsi="Cambria Math" w:cstheme="minorHAnsi"/>
                  <w:i/>
                  <w:sz w:val="24"/>
                  <w:szCs w:val="24"/>
                  <w:lang w:val="ro-RO"/>
                </w:rPr>
              </m:ctrlPr>
            </m:sSubPr>
            <m:e>
              <m:r>
                <w:rPr>
                  <w:rFonts w:ascii="Cambria Math" w:hAnsi="Cambria Math" w:cstheme="minorHAnsi"/>
                  <w:sz w:val="24"/>
                  <w:szCs w:val="24"/>
                  <w:lang w:val="ro-RO"/>
                </w:rPr>
                <m:t>ExcessR</m:t>
              </m:r>
            </m:e>
            <m:sub>
              <m:r>
                <w:rPr>
                  <w:rFonts w:ascii="Cambria Math" w:hAnsi="Cambria Math" w:cstheme="minorHAnsi"/>
                  <w:sz w:val="24"/>
                  <w:szCs w:val="24"/>
                  <w:lang w:val="ro-RO"/>
                </w:rPr>
                <m:t>m,t</m:t>
              </m:r>
            </m:sub>
          </m:sSub>
          <m:r>
            <w:rPr>
              <w:rFonts w:ascii="Cambria Math" w:hAnsi="Cambria Math" w:cstheme="minorHAnsi"/>
              <w:sz w:val="24"/>
              <w:szCs w:val="24"/>
              <w:lang w:val="ro-RO"/>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i,t</m:t>
              </m:r>
            </m:sub>
          </m:sSub>
        </m:oMath>
      </m:oMathPara>
    </w:p>
    <w:p w14:paraId="783AEDAB" w14:textId="634AD5B0" w:rsidR="005325D4" w:rsidRPr="00CB230C" w:rsidRDefault="005325D4" w:rsidP="00EA6816">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48F4BC32" w14:textId="4F312CD2" w:rsidR="003067DA" w:rsidRPr="00CB230C" w:rsidRDefault="00D87F35" w:rsidP="003067DA">
      <w:pPr>
        <w:pStyle w:val="ListParagraph"/>
        <w:numPr>
          <w:ilvl w:val="0"/>
          <w:numId w:val="5"/>
        </w:numPr>
        <w:spacing w:line="360" w:lineRule="auto"/>
        <w:jc w:val="both"/>
        <w:rPr>
          <w:rFonts w:eastAsiaTheme="minorEastAsia" w:cstheme="minorHAnsi"/>
          <w:sz w:val="24"/>
          <w:szCs w:val="24"/>
          <w:lang w:val="ro-RO"/>
        </w:rPr>
      </w:pPr>
      <m:oMath>
        <m:r>
          <w:rPr>
            <w:rFonts w:ascii="Cambria Math" w:hAnsi="Cambria Math" w:cstheme="minorHAnsi"/>
            <w:sz w:val="24"/>
            <w:szCs w:val="24"/>
            <w:lang w:val="ro-RO"/>
          </w:rPr>
          <m:t>Pred_</m:t>
        </m:r>
        <m:sSub>
          <m:sSubPr>
            <m:ctrlPr>
              <w:rPr>
                <w:rFonts w:ascii="Cambria Math" w:hAnsi="Cambria Math" w:cstheme="minorHAnsi"/>
                <w:i/>
                <w:sz w:val="24"/>
                <w:szCs w:val="24"/>
                <w:lang w:val="ro-RO"/>
              </w:rPr>
            </m:ctrlPr>
          </m:sSubPr>
          <m:e>
            <m:r>
              <w:rPr>
                <w:rFonts w:ascii="Cambria Math" w:hAnsi="Cambria Math" w:cstheme="minorHAnsi"/>
                <w:sz w:val="24"/>
                <w:szCs w:val="24"/>
                <w:lang w:val="ro-RO"/>
              </w:rPr>
              <m:t>R</m:t>
            </m:r>
          </m:e>
          <m:sub>
            <m:r>
              <w:rPr>
                <w:rFonts w:ascii="Cambria Math" w:hAnsi="Cambria Math" w:cstheme="minorHAnsi"/>
                <w:sz w:val="24"/>
                <w:szCs w:val="24"/>
                <w:lang w:val="ro-RO"/>
              </w:rPr>
              <m:t>i,t</m:t>
            </m:r>
          </m:sub>
        </m:sSub>
      </m:oMath>
      <w:r w:rsidRPr="00CB230C">
        <w:rPr>
          <w:rFonts w:eastAsiaTheme="minorEastAsia" w:cstheme="minorHAnsi"/>
          <w:sz w:val="24"/>
          <w:szCs w:val="24"/>
          <w:lang w:val="ro-RO"/>
        </w:rPr>
        <w:t xml:space="preserve"> is the expected</w:t>
      </w:r>
      <w:r w:rsidR="005A5547" w:rsidRPr="00CB230C">
        <w:rPr>
          <w:rFonts w:eastAsiaTheme="minorEastAsia" w:cstheme="minorHAnsi"/>
          <w:sz w:val="24"/>
          <w:szCs w:val="24"/>
          <w:lang w:val="ro-RO"/>
        </w:rPr>
        <w:t xml:space="preserve"> (or predicted)</w:t>
      </w:r>
      <w:r w:rsidRPr="00CB230C">
        <w:rPr>
          <w:rFonts w:eastAsiaTheme="minorEastAsia" w:cstheme="minorHAnsi"/>
          <w:sz w:val="24"/>
          <w:szCs w:val="24"/>
          <w:lang w:val="ro-RO"/>
        </w:rPr>
        <w:t xml:space="preserve"> stock return for company </w:t>
      </w:r>
      <w:r w:rsidRPr="00CB230C">
        <w:rPr>
          <w:rFonts w:eastAsiaTheme="minorEastAsia" w:cstheme="minorHAnsi"/>
          <w:i/>
          <w:iCs/>
          <w:sz w:val="24"/>
          <w:szCs w:val="24"/>
          <w:lang w:val="ro-RO"/>
        </w:rPr>
        <w:t>i</w:t>
      </w:r>
      <w:r w:rsidRPr="00CB230C">
        <w:rPr>
          <w:rFonts w:eastAsiaTheme="minorEastAsia" w:cstheme="minorHAnsi"/>
          <w:sz w:val="24"/>
          <w:szCs w:val="24"/>
          <w:lang w:val="ro-RO"/>
        </w:rPr>
        <w:t xml:space="preserve"> at time </w:t>
      </w:r>
      <w:r w:rsidRPr="00CB230C">
        <w:rPr>
          <w:rFonts w:eastAsiaTheme="minorEastAsia" w:cstheme="minorHAnsi"/>
          <w:i/>
          <w:iCs/>
          <w:sz w:val="24"/>
          <w:szCs w:val="24"/>
          <w:lang w:val="ro-RO"/>
        </w:rPr>
        <w:t>t;</w:t>
      </w:r>
    </w:p>
    <w:p w14:paraId="363AD6EF" w14:textId="36D95BD9" w:rsidR="006A7BCB" w:rsidRPr="00CB230C" w:rsidRDefault="00B4734C" w:rsidP="00EA6816">
      <w:pPr>
        <w:pStyle w:val="ListParagraph"/>
        <w:numPr>
          <w:ilvl w:val="0"/>
          <w:numId w:val="5"/>
        </w:numPr>
        <w:spacing w:line="360" w:lineRule="auto"/>
        <w:jc w:val="both"/>
        <w:rPr>
          <w:rFonts w:cstheme="minorHAnsi"/>
          <w:sz w:val="24"/>
          <w:szCs w:val="24"/>
          <w:lang w:val="ro-RO"/>
        </w:rPr>
      </w:pP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β</m:t>
            </m:r>
          </m:e>
          <m:sub>
            <m:r>
              <w:rPr>
                <w:rFonts w:ascii="Cambria Math" w:hAnsi="Cambria Math" w:cstheme="minorHAnsi"/>
                <w:sz w:val="24"/>
                <w:szCs w:val="24"/>
                <w:lang w:val="ro-RO"/>
              </w:rPr>
              <m:t>i</m:t>
            </m:r>
          </m:sub>
        </m:sSub>
      </m:oMath>
      <w:r w:rsidR="006A7BCB" w:rsidRPr="00CB230C">
        <w:rPr>
          <w:rFonts w:eastAsiaTheme="minorEastAsia" w:cstheme="minorHAnsi"/>
          <w:sz w:val="24"/>
          <w:szCs w:val="24"/>
          <w:lang w:val="ro-RO"/>
        </w:rPr>
        <w:t xml:space="preserve"> measures the sensitivity of </w:t>
      </w: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Pred_R</m:t>
            </m:r>
          </m:e>
          <m:sub>
            <m:r>
              <w:rPr>
                <w:rFonts w:ascii="Cambria Math" w:hAnsi="Cambria Math" w:cstheme="minorHAnsi"/>
                <w:sz w:val="24"/>
                <w:szCs w:val="24"/>
                <w:lang w:val="ro-RO"/>
              </w:rPr>
              <m:t>i,t</m:t>
            </m:r>
          </m:sub>
        </m:sSub>
      </m:oMath>
      <w:r w:rsidR="006A7BCB" w:rsidRPr="00CB230C">
        <w:rPr>
          <w:rFonts w:eastAsiaTheme="minorEastAsia" w:cstheme="minorHAnsi"/>
          <w:sz w:val="24"/>
          <w:szCs w:val="24"/>
          <w:lang w:val="ro-RO"/>
        </w:rPr>
        <w:t xml:space="preserve"> on the </w:t>
      </w:r>
      <w:r w:rsidR="00D87F35" w:rsidRPr="00CB230C">
        <w:rPr>
          <w:rFonts w:eastAsiaTheme="minorEastAsia" w:cstheme="minorHAnsi"/>
          <w:sz w:val="24"/>
          <w:szCs w:val="24"/>
          <w:lang w:val="ro-RO"/>
        </w:rPr>
        <w:t>market premium</w:t>
      </w:r>
      <w:r w:rsidR="006A7BCB" w:rsidRPr="00CB230C">
        <w:rPr>
          <w:rFonts w:eastAsiaTheme="minorEastAsia" w:cstheme="minorHAnsi"/>
          <w:sz w:val="24"/>
          <w:szCs w:val="24"/>
          <w:lang w:val="ro-RO"/>
        </w:rPr>
        <w:t>;</w:t>
      </w:r>
    </w:p>
    <w:p w14:paraId="6AAB7F30" w14:textId="7EE38ADC" w:rsidR="001045FA" w:rsidRPr="00CB230C" w:rsidRDefault="00B4734C" w:rsidP="001045FA">
      <w:pPr>
        <w:pStyle w:val="ListParagraph"/>
        <w:numPr>
          <w:ilvl w:val="0"/>
          <w:numId w:val="5"/>
        </w:numPr>
        <w:spacing w:line="360" w:lineRule="auto"/>
        <w:jc w:val="both"/>
        <w:rPr>
          <w:rFonts w:eastAsiaTheme="minorEastAsia" w:cstheme="minorHAnsi"/>
          <w:sz w:val="24"/>
          <w:szCs w:val="24"/>
          <w:lang w:val="ro-RO"/>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i,t</m:t>
            </m:r>
          </m:sub>
        </m:sSub>
      </m:oMath>
      <w:r w:rsidR="001045FA" w:rsidRPr="00CB230C">
        <w:rPr>
          <w:rFonts w:eastAsiaTheme="minorEastAsia" w:cstheme="minorHAnsi"/>
          <w:sz w:val="24"/>
          <w:szCs w:val="24"/>
          <w:lang w:val="ro-RO"/>
        </w:rPr>
        <w:t xml:space="preserve"> is the error term, with an expected value of 0. This term is assumed to be uncorrelated with the S&amp;P 500 excess return, and uncorrelated with another individual stock excess return </w:t>
      </w:r>
      <m:oMath>
        <m:sSub>
          <m:sSubPr>
            <m:ctrlPr>
              <w:rPr>
                <w:rFonts w:ascii="Cambria Math" w:hAnsi="Cambria Math" w:cstheme="minorHAnsi"/>
                <w:i/>
                <w:sz w:val="24"/>
                <w:szCs w:val="24"/>
                <w:lang w:val="ro-RO"/>
              </w:rPr>
            </m:ctrlPr>
          </m:sSubPr>
          <m:e>
            <m:r>
              <w:rPr>
                <w:rFonts w:ascii="Cambria Math" w:hAnsi="Cambria Math" w:cstheme="minorHAnsi"/>
                <w:sz w:val="24"/>
                <w:szCs w:val="24"/>
                <w:lang w:val="ro-RO"/>
              </w:rPr>
              <m:t>ER</m:t>
            </m:r>
          </m:e>
          <m:sub>
            <m:r>
              <w:rPr>
                <w:rFonts w:ascii="Cambria Math" w:hAnsi="Cambria Math" w:cstheme="minorHAnsi"/>
                <w:sz w:val="24"/>
                <w:szCs w:val="24"/>
                <w:lang w:val="ro-RO"/>
              </w:rPr>
              <m:t>j,t</m:t>
            </m:r>
          </m:sub>
        </m:sSub>
      </m:oMath>
      <w:r w:rsidR="001045FA" w:rsidRPr="00CB230C">
        <w:rPr>
          <w:rFonts w:eastAsiaTheme="minorEastAsia" w:cstheme="minorHAnsi"/>
          <w:sz w:val="24"/>
          <w:szCs w:val="24"/>
          <w:lang w:val="ro-RO"/>
        </w:rPr>
        <w:t xml:space="preserve">, where </w:t>
      </w:r>
      <w:r w:rsidR="001045FA" w:rsidRPr="00CB230C">
        <w:rPr>
          <w:rFonts w:eastAsiaTheme="minorEastAsia" w:cstheme="minorHAnsi"/>
          <w:i/>
          <w:iCs/>
          <w:sz w:val="24"/>
          <w:szCs w:val="24"/>
          <w:lang w:val="ro-RO"/>
        </w:rPr>
        <w:t>j≠i;</w:t>
      </w:r>
    </w:p>
    <w:p w14:paraId="7A5328F5" w14:textId="10B6CF2F" w:rsidR="00D87F35" w:rsidRPr="00CB230C" w:rsidRDefault="00561248" w:rsidP="00D87F35">
      <w:pPr>
        <w:spacing w:line="360" w:lineRule="auto"/>
        <w:jc w:val="both"/>
        <w:rPr>
          <w:rFonts w:eastAsiaTheme="minorEastAsia" w:cstheme="minorHAnsi"/>
          <w:sz w:val="24"/>
          <w:szCs w:val="24"/>
          <w:lang w:val="ro-RO"/>
        </w:rPr>
      </w:pPr>
      <w:r w:rsidRPr="00CB230C">
        <w:rPr>
          <w:rFonts w:cstheme="minorHAnsi"/>
          <w:sz w:val="24"/>
          <w:szCs w:val="24"/>
          <w:lang w:val="ro-RO"/>
        </w:rPr>
        <w:t>Abnormal returns are calculated</w:t>
      </w:r>
      <w:r w:rsidR="007A7FEB">
        <w:rPr>
          <w:rFonts w:cstheme="minorHAnsi"/>
          <w:sz w:val="24"/>
          <w:szCs w:val="24"/>
          <w:lang w:val="ro-RO"/>
        </w:rPr>
        <w:t xml:space="preserve"> </w:t>
      </w:r>
      <w:r w:rsidRPr="00CB230C">
        <w:rPr>
          <w:rFonts w:cstheme="minorHAnsi"/>
          <w:sz w:val="24"/>
          <w:szCs w:val="24"/>
          <w:lang w:val="ro-RO"/>
        </w:rPr>
        <w:t>by subtracting the predicted or expected return from the actual (excess) return</w:t>
      </w:r>
      <w:r w:rsidR="00D87F35" w:rsidRPr="00CB230C">
        <w:rPr>
          <w:rFonts w:eastAsiaTheme="minorEastAsia" w:cstheme="minorHAnsi"/>
          <w:sz w:val="24"/>
          <w:szCs w:val="24"/>
          <w:lang w:val="ro-RO"/>
        </w:rPr>
        <w:t>:</w:t>
      </w:r>
    </w:p>
    <w:p w14:paraId="4C30E26F" w14:textId="3D23E804" w:rsidR="00D87F35" w:rsidRPr="00CB230C" w:rsidRDefault="00B4734C" w:rsidP="00D87F35">
      <w:pPr>
        <w:spacing w:line="360" w:lineRule="auto"/>
        <w:jc w:val="both"/>
        <w:rPr>
          <w:rFonts w:eastAsiaTheme="minorEastAsia" w:cstheme="minorHAnsi"/>
          <w:sz w:val="24"/>
          <w:szCs w:val="24"/>
          <w:lang w:val="ro-RO"/>
        </w:rPr>
      </w:pPr>
      <m:oMathPara>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AR</m:t>
              </m:r>
            </m:e>
            <m:sub>
              <m:r>
                <w:rPr>
                  <w:rFonts w:ascii="Cambria Math" w:eastAsiaTheme="minorEastAsia" w:hAnsi="Cambria Math" w:cstheme="minorHAnsi"/>
                  <w:sz w:val="24"/>
                  <w:szCs w:val="24"/>
                  <w:lang w:val="ro-RO"/>
                </w:rPr>
                <m:t>i,t</m:t>
              </m:r>
            </m:sub>
          </m:sSub>
          <m:r>
            <w:rPr>
              <w:rFonts w:ascii="Cambria Math" w:eastAsiaTheme="minorEastAsia" w:hAnsi="Cambria Math" w:cstheme="minorHAnsi"/>
              <w:sz w:val="24"/>
              <w:szCs w:val="24"/>
              <w:lang w:val="ro-RO"/>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ExcessR</m:t>
              </m:r>
            </m:e>
            <m:sub>
              <m:r>
                <w:rPr>
                  <w:rFonts w:ascii="Cambria Math" w:eastAsiaTheme="minorEastAsia" w:hAnsi="Cambria Math" w:cstheme="minorHAnsi"/>
                  <w:sz w:val="24"/>
                  <w:szCs w:val="24"/>
                  <w:lang w:val="ro-RO"/>
                </w:rPr>
                <m:t>i,t</m:t>
              </m:r>
            </m:sub>
          </m:sSub>
          <m:r>
            <w:rPr>
              <w:rFonts w:ascii="Cambria Math" w:eastAsiaTheme="minorEastAsia" w:hAnsi="Cambria Math" w:cstheme="minorHAnsi"/>
              <w:sz w:val="24"/>
              <w:szCs w:val="24"/>
              <w:lang w:val="ro-RO"/>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Pred_R</m:t>
              </m:r>
            </m:e>
            <m:sub>
              <m:r>
                <w:rPr>
                  <w:rFonts w:ascii="Cambria Math" w:eastAsiaTheme="minorEastAsia" w:hAnsi="Cambria Math" w:cstheme="minorHAnsi"/>
                  <w:sz w:val="24"/>
                  <w:szCs w:val="24"/>
                  <w:lang w:val="ro-RO"/>
                </w:rPr>
                <m:t>i,t</m:t>
              </m:r>
            </m:sub>
          </m:sSub>
        </m:oMath>
      </m:oMathPara>
    </w:p>
    <w:p w14:paraId="2A578767" w14:textId="638F58DA" w:rsidR="00561248" w:rsidRPr="00CB230C" w:rsidRDefault="00561248" w:rsidP="00D87F35">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74A288AE" w14:textId="4D84AA98" w:rsidR="007F5CF3" w:rsidRPr="00CB230C" w:rsidRDefault="00B4734C" w:rsidP="007F5CF3">
      <w:pPr>
        <w:pStyle w:val="ListParagraph"/>
        <w:numPr>
          <w:ilvl w:val="0"/>
          <w:numId w:val="5"/>
        </w:numPr>
        <w:spacing w:line="360" w:lineRule="auto"/>
        <w:jc w:val="both"/>
        <w:rPr>
          <w:rFonts w:eastAsiaTheme="minorEastAsia" w:cstheme="minorHAnsi"/>
          <w:sz w:val="24"/>
          <w:szCs w:val="24"/>
          <w:lang w:val="ro-RO"/>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AR</m:t>
            </m:r>
          </m:e>
          <m:sub>
            <m:r>
              <w:rPr>
                <w:rFonts w:ascii="Cambria Math" w:eastAsiaTheme="minorEastAsia" w:hAnsi="Cambria Math" w:cstheme="minorHAnsi"/>
                <w:sz w:val="24"/>
                <w:szCs w:val="24"/>
                <w:lang w:val="ro-RO"/>
              </w:rPr>
              <m:t>i,t</m:t>
            </m:r>
          </m:sub>
        </m:sSub>
      </m:oMath>
      <w:r w:rsidR="00561248" w:rsidRPr="00CB230C">
        <w:rPr>
          <w:rFonts w:eastAsiaTheme="minorEastAsia" w:cstheme="minorHAnsi"/>
          <w:sz w:val="24"/>
          <w:szCs w:val="24"/>
          <w:lang w:val="ro-RO"/>
        </w:rPr>
        <w:t xml:space="preserve"> is the abnormal return of company </w:t>
      </w:r>
      <w:r w:rsidR="00561248" w:rsidRPr="00CB230C">
        <w:rPr>
          <w:rFonts w:eastAsiaTheme="minorEastAsia" w:cstheme="minorHAnsi"/>
          <w:i/>
          <w:iCs/>
          <w:sz w:val="24"/>
          <w:szCs w:val="24"/>
          <w:lang w:val="ro-RO"/>
        </w:rPr>
        <w:t>i</w:t>
      </w:r>
      <w:r w:rsidR="00561248" w:rsidRPr="00CB230C">
        <w:rPr>
          <w:rFonts w:eastAsiaTheme="minorEastAsia" w:cstheme="minorHAnsi"/>
          <w:sz w:val="24"/>
          <w:szCs w:val="24"/>
          <w:lang w:val="ro-RO"/>
        </w:rPr>
        <w:t xml:space="preserve"> at time </w:t>
      </w:r>
      <w:r w:rsidR="00561248" w:rsidRPr="00CB230C">
        <w:rPr>
          <w:rFonts w:eastAsiaTheme="minorEastAsia" w:cstheme="minorHAnsi"/>
          <w:i/>
          <w:iCs/>
          <w:sz w:val="24"/>
          <w:szCs w:val="24"/>
          <w:lang w:val="ro-RO"/>
        </w:rPr>
        <w:t>t</w:t>
      </w:r>
      <w:r w:rsidR="00561248" w:rsidRPr="00CB230C">
        <w:rPr>
          <w:rFonts w:eastAsiaTheme="minorEastAsia" w:cstheme="minorHAnsi"/>
          <w:sz w:val="24"/>
          <w:szCs w:val="24"/>
          <w:lang w:val="ro-RO"/>
        </w:rPr>
        <w:t>.</w:t>
      </w:r>
    </w:p>
    <w:p w14:paraId="1708913E" w14:textId="77777777" w:rsidR="00A7043A" w:rsidRPr="00CB230C" w:rsidRDefault="00A7043A" w:rsidP="00A7043A">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lastRenderedPageBreak/>
        <w:t>Finally, I calculate the cumulative abnormal return (CAR) over several event windows. The CAR is obtained by summing all abnormal returns of all companies during the time frame of the event window:</w:t>
      </w:r>
    </w:p>
    <w:p w14:paraId="3EB8BC02" w14:textId="77777777" w:rsidR="00A7043A" w:rsidRPr="00CB230C" w:rsidRDefault="00B4734C" w:rsidP="00A7043A">
      <w:pPr>
        <w:spacing w:line="360" w:lineRule="auto"/>
        <w:jc w:val="both"/>
        <w:rPr>
          <w:rFonts w:eastAsiaTheme="minorEastAsia" w:cstheme="minorHAnsi"/>
          <w:sz w:val="24"/>
          <w:szCs w:val="24"/>
          <w:lang w:val="ro-RO"/>
        </w:rPr>
      </w:pPr>
      <m:oMathPara>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CAR</m:t>
              </m:r>
            </m:e>
            <m:sub>
              <m:r>
                <w:rPr>
                  <w:rFonts w:ascii="Cambria Math" w:eastAsiaTheme="minorEastAsia" w:hAnsi="Cambria Math" w:cstheme="minorHAnsi"/>
                  <w:sz w:val="24"/>
                  <w:szCs w:val="24"/>
                  <w:lang w:val="ro-RO"/>
                </w:rPr>
                <m:t>k</m:t>
              </m:r>
            </m:sub>
          </m:sSub>
          <m:r>
            <w:rPr>
              <w:rFonts w:ascii="Cambria Math" w:eastAsiaTheme="minorEastAsia" w:hAnsi="Cambria Math" w:cstheme="minorHAnsi"/>
              <w:sz w:val="24"/>
              <w:szCs w:val="24"/>
              <w:lang w:val="ro-RO"/>
            </w:rPr>
            <m:t>=</m:t>
          </m:r>
          <m:nary>
            <m:naryPr>
              <m:chr m:val="∑"/>
              <m:limLoc m:val="undOvr"/>
              <m:subHide m:val="1"/>
              <m:supHide m:val="1"/>
              <m:ctrlPr>
                <w:rPr>
                  <w:rFonts w:ascii="Cambria Math" w:eastAsiaTheme="minorEastAsia" w:hAnsi="Cambria Math" w:cstheme="minorHAnsi"/>
                  <w:i/>
                  <w:sz w:val="24"/>
                  <w:szCs w:val="24"/>
                  <w:lang w:val="ro-RO"/>
                </w:rPr>
              </m:ctrlPr>
            </m:naryPr>
            <m:sub/>
            <m:sup/>
            <m:e>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AR</m:t>
                  </m:r>
                </m:e>
                <m:sub>
                  <m:r>
                    <w:rPr>
                      <w:rFonts w:ascii="Cambria Math" w:eastAsiaTheme="minorEastAsia" w:hAnsi="Cambria Math" w:cstheme="minorHAnsi"/>
                      <w:sz w:val="24"/>
                      <w:szCs w:val="24"/>
                      <w:lang w:val="ro-RO"/>
                    </w:rPr>
                    <m:t>i,k</m:t>
                  </m:r>
                </m:sub>
              </m:sSub>
            </m:e>
          </m:nary>
        </m:oMath>
      </m:oMathPara>
    </w:p>
    <w:p w14:paraId="50117350" w14:textId="77777777" w:rsidR="00A7043A" w:rsidRPr="00CB230C" w:rsidRDefault="00A7043A" w:rsidP="00A7043A">
      <w:pPr>
        <w:spacing w:line="360" w:lineRule="auto"/>
        <w:jc w:val="both"/>
        <w:rPr>
          <w:rFonts w:eastAsiaTheme="minorEastAsia" w:cstheme="minorHAnsi"/>
          <w:sz w:val="24"/>
          <w:szCs w:val="24"/>
          <w:lang w:val="ro-RO"/>
        </w:rPr>
      </w:pPr>
      <w:r w:rsidRPr="00CB230C">
        <w:rPr>
          <w:rFonts w:eastAsiaTheme="minorEastAsia" w:cstheme="minorHAnsi"/>
          <w:sz w:val="24"/>
          <w:szCs w:val="24"/>
          <w:lang w:val="ro-RO"/>
        </w:rPr>
        <w:t>Where:</w:t>
      </w:r>
    </w:p>
    <w:p w14:paraId="75916D52" w14:textId="1AE30298" w:rsidR="00A7043A" w:rsidRPr="00CB230C" w:rsidRDefault="00B4734C" w:rsidP="00A7043A">
      <w:pPr>
        <w:pStyle w:val="ListParagraph"/>
        <w:numPr>
          <w:ilvl w:val="0"/>
          <w:numId w:val="5"/>
        </w:numPr>
        <w:spacing w:line="360" w:lineRule="auto"/>
        <w:jc w:val="both"/>
        <w:rPr>
          <w:rFonts w:eastAsiaTheme="minorEastAsia" w:cstheme="minorHAnsi"/>
          <w:sz w:val="24"/>
          <w:szCs w:val="24"/>
          <w:lang w:val="ro-RO"/>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CAR</m:t>
            </m:r>
          </m:e>
          <m:sub>
            <m:r>
              <w:rPr>
                <w:rFonts w:ascii="Cambria Math" w:eastAsiaTheme="minorEastAsia" w:hAnsi="Cambria Math" w:cstheme="minorHAnsi"/>
                <w:sz w:val="24"/>
                <w:szCs w:val="24"/>
                <w:lang w:val="ro-RO"/>
              </w:rPr>
              <m:t>k</m:t>
            </m:r>
          </m:sub>
        </m:sSub>
      </m:oMath>
      <w:r w:rsidR="00A7043A" w:rsidRPr="00CB230C">
        <w:rPr>
          <w:rFonts w:eastAsiaTheme="minorEastAsia" w:cstheme="minorHAnsi"/>
          <w:sz w:val="24"/>
          <w:szCs w:val="24"/>
          <w:lang w:val="ro-RO"/>
        </w:rPr>
        <w:t xml:space="preserve"> is the cumulative abnormal return for event window </w:t>
      </w:r>
      <w:r w:rsidR="00A7043A" w:rsidRPr="00CB230C">
        <w:rPr>
          <w:rFonts w:eastAsiaTheme="minorEastAsia" w:cstheme="minorHAnsi"/>
          <w:i/>
          <w:iCs/>
          <w:sz w:val="24"/>
          <w:szCs w:val="24"/>
          <w:lang w:val="ro-RO"/>
        </w:rPr>
        <w:t xml:space="preserve">k, </w:t>
      </w:r>
      <w:r w:rsidR="00A7043A" w:rsidRPr="00CB230C">
        <w:rPr>
          <w:rFonts w:eastAsiaTheme="minorEastAsia" w:cstheme="minorHAnsi"/>
          <w:sz w:val="24"/>
          <w:szCs w:val="24"/>
          <w:lang w:val="ro-RO"/>
        </w:rPr>
        <w:t xml:space="preserve">where k takes values from 1 to 5, denoting each of the 5 event windows selected in the next sub-section. </w:t>
      </w:r>
    </w:p>
    <w:p w14:paraId="5C859B5A" w14:textId="3350985D" w:rsidR="003D3742" w:rsidRPr="00CB230C" w:rsidRDefault="006256D1" w:rsidP="003D3742">
      <w:pPr>
        <w:spacing w:line="360" w:lineRule="auto"/>
        <w:jc w:val="both"/>
        <w:rPr>
          <w:rFonts w:eastAsiaTheme="minorEastAsia" w:cstheme="minorHAnsi"/>
          <w:i/>
          <w:iCs/>
          <w:sz w:val="24"/>
          <w:szCs w:val="24"/>
          <w:lang w:val="ro-RO"/>
        </w:rPr>
      </w:pPr>
      <w:r>
        <w:rPr>
          <w:rFonts w:eastAsiaTheme="minorEastAsia" w:cstheme="minorHAnsi"/>
          <w:i/>
          <w:iCs/>
          <w:sz w:val="24"/>
          <w:szCs w:val="24"/>
          <w:lang w:val="ro-RO"/>
        </w:rPr>
        <w:t>4</w:t>
      </w:r>
      <w:r w:rsidR="003D3742" w:rsidRPr="00CB230C">
        <w:rPr>
          <w:rFonts w:eastAsiaTheme="minorEastAsia" w:cstheme="minorHAnsi"/>
          <w:i/>
          <w:iCs/>
          <w:sz w:val="24"/>
          <w:szCs w:val="24"/>
          <w:lang w:val="ro-RO"/>
        </w:rPr>
        <w:t>.1.3 Event windows</w:t>
      </w:r>
    </w:p>
    <w:p w14:paraId="14A3BBAF" w14:textId="6863E257" w:rsidR="00B40507" w:rsidRPr="00CB230C" w:rsidRDefault="001B7252" w:rsidP="003D3742">
      <w:pPr>
        <w:spacing w:line="360" w:lineRule="auto"/>
        <w:jc w:val="both"/>
        <w:rPr>
          <w:rFonts w:cstheme="minorHAnsi"/>
          <w:sz w:val="24"/>
          <w:szCs w:val="24"/>
        </w:rPr>
      </w:pPr>
      <w:r w:rsidRPr="00CB230C">
        <w:rPr>
          <w:rFonts w:eastAsiaTheme="minorEastAsia" w:cstheme="minorHAnsi"/>
          <w:sz w:val="24"/>
          <w:szCs w:val="24"/>
          <w:lang w:val="ro-RO"/>
        </w:rPr>
        <w:t>The event da</w:t>
      </w:r>
      <w:r w:rsidR="00910B53" w:rsidRPr="00CB230C">
        <w:rPr>
          <w:rFonts w:eastAsiaTheme="minorEastAsia" w:cstheme="minorHAnsi"/>
          <w:sz w:val="24"/>
          <w:szCs w:val="24"/>
          <w:lang w:val="ro-RO"/>
        </w:rPr>
        <w:t>tes</w:t>
      </w:r>
      <w:r w:rsidRPr="00CB230C">
        <w:rPr>
          <w:rFonts w:eastAsiaTheme="minorEastAsia" w:cstheme="minorHAnsi"/>
          <w:sz w:val="24"/>
          <w:szCs w:val="24"/>
          <w:lang w:val="ro-RO"/>
        </w:rPr>
        <w:t xml:space="preserve"> are </w:t>
      </w:r>
      <w:r w:rsidR="0097510F" w:rsidRPr="00CB230C">
        <w:rPr>
          <w:rFonts w:eastAsiaTheme="minorEastAsia" w:cstheme="minorHAnsi"/>
          <w:sz w:val="24"/>
          <w:szCs w:val="24"/>
          <w:lang w:val="ro-RO"/>
        </w:rPr>
        <w:t>November 20</w:t>
      </w:r>
      <w:r w:rsidRPr="00CB230C">
        <w:rPr>
          <w:rFonts w:eastAsiaTheme="minorEastAsia" w:cstheme="minorHAnsi"/>
          <w:sz w:val="24"/>
          <w:szCs w:val="24"/>
          <w:lang w:val="ro-RO"/>
        </w:rPr>
        <w:t>, 2020</w:t>
      </w:r>
      <w:r w:rsidR="001676B8">
        <w:rPr>
          <w:rFonts w:eastAsiaTheme="minorEastAsia" w:cstheme="minorHAnsi"/>
          <w:sz w:val="24"/>
          <w:szCs w:val="24"/>
          <w:lang w:val="ro-RO"/>
        </w:rPr>
        <w:t xml:space="preserve">, </w:t>
      </w:r>
      <w:r w:rsidRPr="00CB230C">
        <w:rPr>
          <w:rFonts w:eastAsiaTheme="minorEastAsia" w:cstheme="minorHAnsi"/>
          <w:sz w:val="24"/>
          <w:szCs w:val="24"/>
          <w:lang w:val="ro-RO"/>
        </w:rPr>
        <w:t xml:space="preserve">and </w:t>
      </w:r>
      <w:r w:rsidR="0097510F" w:rsidRPr="00CB230C">
        <w:rPr>
          <w:rFonts w:eastAsiaTheme="minorEastAsia" w:cstheme="minorHAnsi"/>
          <w:sz w:val="24"/>
          <w:szCs w:val="24"/>
          <w:lang w:val="ro-RO"/>
        </w:rPr>
        <w:t>November</w:t>
      </w:r>
      <w:r w:rsidR="00524ABF">
        <w:rPr>
          <w:rFonts w:eastAsiaTheme="minorEastAsia" w:cstheme="minorHAnsi"/>
          <w:sz w:val="24"/>
          <w:szCs w:val="24"/>
          <w:lang w:val="ro-RO"/>
        </w:rPr>
        <w:t xml:space="preserve"> 30</w:t>
      </w:r>
      <w:r w:rsidRPr="00CB230C">
        <w:rPr>
          <w:rFonts w:eastAsiaTheme="minorEastAsia" w:cstheme="minorHAnsi"/>
          <w:sz w:val="24"/>
          <w:szCs w:val="24"/>
          <w:lang w:val="ro-RO"/>
        </w:rPr>
        <w:t>, 2020. These are the dates</w:t>
      </w:r>
      <w:r w:rsidR="0097510F" w:rsidRPr="00CB230C">
        <w:rPr>
          <w:rFonts w:eastAsiaTheme="minorEastAsia" w:cstheme="minorHAnsi"/>
          <w:sz w:val="24"/>
          <w:szCs w:val="24"/>
          <w:lang w:val="ro-RO"/>
        </w:rPr>
        <w:t xml:space="preserve"> Pfizer and Biontech, and Moderna applied for EUA for the </w:t>
      </w:r>
      <w:r w:rsidRPr="00CB230C">
        <w:rPr>
          <w:rFonts w:eastAsiaTheme="minorEastAsia" w:cstheme="minorHAnsi"/>
          <w:sz w:val="24"/>
          <w:szCs w:val="24"/>
          <w:lang w:val="ro-RO"/>
        </w:rPr>
        <w:t>first two vaccines</w:t>
      </w:r>
      <w:r w:rsidR="00910B53" w:rsidRPr="00CB230C">
        <w:rPr>
          <w:rFonts w:eastAsiaTheme="minorEastAsia" w:cstheme="minorHAnsi"/>
          <w:sz w:val="24"/>
          <w:szCs w:val="24"/>
          <w:lang w:val="ro-RO"/>
        </w:rPr>
        <w:t xml:space="preserve"> against SARS-CoV-2</w:t>
      </w:r>
      <w:r w:rsidRPr="00CB230C">
        <w:rPr>
          <w:rFonts w:eastAsiaTheme="minorEastAsia" w:cstheme="minorHAnsi"/>
          <w:sz w:val="24"/>
          <w:szCs w:val="24"/>
          <w:lang w:val="ro-RO"/>
        </w:rPr>
        <w:t xml:space="preserve"> inside the US borders. The forecast period is 260 trading days </w:t>
      </w:r>
      <w:r w:rsidR="00182D03" w:rsidRPr="00CB230C">
        <w:rPr>
          <w:rFonts w:eastAsiaTheme="minorEastAsia" w:cstheme="minorHAnsi"/>
          <w:sz w:val="24"/>
          <w:szCs w:val="24"/>
          <w:lang w:val="ro-RO"/>
        </w:rPr>
        <w:t xml:space="preserve">before each event for </w:t>
      </w:r>
      <w:r w:rsidRPr="00CB230C">
        <w:rPr>
          <w:rFonts w:eastAsiaTheme="minorEastAsia" w:cstheme="minorHAnsi"/>
          <w:sz w:val="24"/>
          <w:szCs w:val="24"/>
          <w:lang w:val="ro-RO"/>
        </w:rPr>
        <w:t xml:space="preserve">both events. This ensures that for each company </w:t>
      </w:r>
      <w:r w:rsidR="00182D03" w:rsidRPr="00CB230C">
        <w:rPr>
          <w:rFonts w:eastAsiaTheme="minorEastAsia" w:cstheme="minorHAnsi"/>
          <w:sz w:val="24"/>
          <w:szCs w:val="24"/>
          <w:lang w:val="ro-RO"/>
        </w:rPr>
        <w:t xml:space="preserve">there is </w:t>
      </w:r>
      <w:r w:rsidR="00E4252E" w:rsidRPr="00CB230C">
        <w:rPr>
          <w:rFonts w:eastAsiaTheme="minorEastAsia" w:cstheme="minorHAnsi"/>
          <w:sz w:val="24"/>
          <w:szCs w:val="24"/>
          <w:lang w:val="ro-RO"/>
        </w:rPr>
        <w:t>a year of data prior to the tw</w:t>
      </w:r>
      <w:r w:rsidR="00BE2A45">
        <w:rPr>
          <w:rFonts w:eastAsiaTheme="minorEastAsia" w:cstheme="minorHAnsi"/>
          <w:sz w:val="24"/>
          <w:szCs w:val="24"/>
          <w:lang w:val="ro-RO"/>
        </w:rPr>
        <w:t>o</w:t>
      </w:r>
      <w:r w:rsidR="00E4252E" w:rsidRPr="00CB230C">
        <w:rPr>
          <w:rFonts w:eastAsiaTheme="minorEastAsia" w:cstheme="minorHAnsi"/>
          <w:sz w:val="24"/>
          <w:szCs w:val="24"/>
          <w:lang w:val="ro-RO"/>
        </w:rPr>
        <w:t xml:space="preserve"> events examined in this paper</w:t>
      </w:r>
      <w:r w:rsidR="00910B53" w:rsidRPr="00CB230C">
        <w:rPr>
          <w:rFonts w:eastAsiaTheme="minorEastAsia" w:cstheme="minorHAnsi"/>
          <w:sz w:val="24"/>
          <w:szCs w:val="24"/>
          <w:lang w:val="ro-RO"/>
        </w:rPr>
        <w:t xml:space="preserve">. </w:t>
      </w:r>
      <w:r w:rsidR="00BE2A45">
        <w:rPr>
          <w:rFonts w:eastAsiaTheme="minorEastAsia" w:cstheme="minorHAnsi"/>
          <w:sz w:val="24"/>
          <w:szCs w:val="24"/>
          <w:lang w:val="ro-RO"/>
        </w:rPr>
        <w:t>The long forecast period</w:t>
      </w:r>
      <w:r w:rsidR="00182D03" w:rsidRPr="00CB230C">
        <w:rPr>
          <w:rFonts w:eastAsiaTheme="minorEastAsia" w:cstheme="minorHAnsi"/>
          <w:sz w:val="24"/>
          <w:szCs w:val="24"/>
          <w:lang w:val="ro-RO"/>
        </w:rPr>
        <w:t xml:space="preserve"> improves forecast accuracy (He et al., 2020)</w:t>
      </w:r>
      <w:r w:rsidRPr="00CB230C">
        <w:rPr>
          <w:rFonts w:eastAsiaTheme="minorEastAsia" w:cstheme="minorHAnsi"/>
          <w:sz w:val="24"/>
          <w:szCs w:val="24"/>
          <w:lang w:val="ro-RO"/>
        </w:rPr>
        <w:t>.</w:t>
      </w:r>
      <w:r w:rsidR="00E4252E" w:rsidRPr="00CB230C">
        <w:rPr>
          <w:rFonts w:eastAsiaTheme="minorEastAsia" w:cstheme="minorHAnsi"/>
          <w:sz w:val="24"/>
          <w:szCs w:val="24"/>
          <w:lang w:val="ro-RO"/>
        </w:rPr>
        <w:t xml:space="preserve"> </w:t>
      </w:r>
      <w:r w:rsidR="00182D03" w:rsidRPr="00CB230C">
        <w:rPr>
          <w:rFonts w:eastAsiaTheme="minorEastAsia" w:cstheme="minorHAnsi"/>
          <w:sz w:val="24"/>
          <w:szCs w:val="24"/>
          <w:lang w:val="ro-RO"/>
        </w:rPr>
        <w:t>Next, the event windows are selected.</w:t>
      </w:r>
      <w:r w:rsidR="00F7292A" w:rsidRPr="00CB230C">
        <w:rPr>
          <w:rFonts w:eastAsiaTheme="minorEastAsia" w:cstheme="minorHAnsi"/>
          <w:sz w:val="24"/>
          <w:szCs w:val="24"/>
          <w:lang w:val="ro-RO"/>
        </w:rPr>
        <w:t xml:space="preserve"> Since the Covid-19 pandemic was a volatile period for the stock market, according to Morgan Stanley (2020), I limit the estimation to a maximum of 7 trading days before and after each event date. This reduces the confounding effect of other events related to Covid-19 (Rahman et al, 2021). </w:t>
      </w:r>
      <w:r w:rsidR="0097510F" w:rsidRPr="00CB230C">
        <w:rPr>
          <w:rFonts w:eastAsiaTheme="minorEastAsia" w:cstheme="minorHAnsi"/>
          <w:sz w:val="24"/>
          <w:szCs w:val="24"/>
          <w:lang w:val="ro-RO"/>
        </w:rPr>
        <w:t xml:space="preserve">In other words, this limitation of the event windows improves the results, in the sense that the two events, although close to each other, do not interfere with one another as much as they would with larger event windows. </w:t>
      </w:r>
      <w:r w:rsidR="00BE2A45">
        <w:rPr>
          <w:rFonts w:cstheme="minorHAnsi"/>
          <w:sz w:val="24"/>
          <w:szCs w:val="24"/>
        </w:rPr>
        <w:t>D</w:t>
      </w:r>
      <w:r w:rsidR="00BE2A45">
        <w:rPr>
          <w:rFonts w:cstheme="minorHAnsi"/>
          <w:sz w:val="24"/>
          <w:szCs w:val="24"/>
        </w:rPr>
        <w:t>ays before the event date are selected is to measure large abnormal reactions in stock prices to the announcements before they were released to the public.</w:t>
      </w:r>
      <w:r w:rsidR="00BE2A45">
        <w:rPr>
          <w:rFonts w:cstheme="minorHAnsi"/>
          <w:sz w:val="24"/>
          <w:szCs w:val="24"/>
        </w:rPr>
        <w:t xml:space="preserve"> </w:t>
      </w:r>
      <w:r w:rsidR="0097510F" w:rsidRPr="00CB230C">
        <w:rPr>
          <w:rFonts w:eastAsiaTheme="minorEastAsia" w:cstheme="minorHAnsi"/>
          <w:sz w:val="24"/>
          <w:szCs w:val="24"/>
          <w:lang w:val="ro-RO"/>
        </w:rPr>
        <w:t xml:space="preserve">As a result, </w:t>
      </w:r>
      <w:r w:rsidR="007C5C6C">
        <w:rPr>
          <w:rFonts w:eastAsiaTheme="minorEastAsia" w:cstheme="minorHAnsi"/>
          <w:sz w:val="24"/>
          <w:szCs w:val="24"/>
          <w:lang w:val="ro-RO"/>
        </w:rPr>
        <w:t xml:space="preserve">the event windows were selected to include days before and after the event, </w:t>
      </w:r>
      <w:r w:rsidR="00BE2A45">
        <w:rPr>
          <w:rFonts w:cstheme="minorHAnsi"/>
          <w:sz w:val="24"/>
          <w:szCs w:val="24"/>
        </w:rPr>
        <w:t>namely</w:t>
      </w:r>
      <w:r w:rsidR="0097510F" w:rsidRPr="00CB230C">
        <w:rPr>
          <w:rFonts w:cstheme="minorHAnsi"/>
          <w:sz w:val="24"/>
          <w:szCs w:val="24"/>
        </w:rPr>
        <w:t xml:space="preserve"> (0,0), (-1,1), (-3,3), (-5,5) and (-7,7). </w:t>
      </w:r>
    </w:p>
    <w:p w14:paraId="78B78A4C" w14:textId="34417780" w:rsidR="00A948FB" w:rsidRPr="00CB230C" w:rsidRDefault="006256D1" w:rsidP="0056366C">
      <w:pPr>
        <w:spacing w:line="360" w:lineRule="auto"/>
        <w:jc w:val="both"/>
        <w:rPr>
          <w:rFonts w:eastAsiaTheme="minorEastAsia" w:cstheme="minorHAnsi"/>
          <w:sz w:val="28"/>
          <w:szCs w:val="28"/>
          <w:lang w:val="ro-RO"/>
        </w:rPr>
      </w:pPr>
      <w:r>
        <w:rPr>
          <w:rFonts w:eastAsiaTheme="minorEastAsia" w:cstheme="minorHAnsi"/>
          <w:sz w:val="28"/>
          <w:szCs w:val="28"/>
          <w:lang w:val="ro-RO"/>
        </w:rPr>
        <w:t>4</w:t>
      </w:r>
      <w:r w:rsidR="0056366C" w:rsidRPr="00CB230C">
        <w:rPr>
          <w:rFonts w:eastAsiaTheme="minorEastAsia" w:cstheme="minorHAnsi"/>
          <w:sz w:val="28"/>
          <w:szCs w:val="28"/>
          <w:lang w:val="ro-RO"/>
        </w:rPr>
        <w:t>.</w:t>
      </w:r>
      <w:r w:rsidR="00E84070" w:rsidRPr="00CB230C">
        <w:rPr>
          <w:rFonts w:eastAsiaTheme="minorEastAsia" w:cstheme="minorHAnsi"/>
          <w:sz w:val="28"/>
          <w:szCs w:val="28"/>
          <w:lang w:val="ro-RO"/>
        </w:rPr>
        <w:t>2 L</w:t>
      </w:r>
      <w:r w:rsidR="00295358">
        <w:rPr>
          <w:rFonts w:eastAsiaTheme="minorEastAsia" w:cstheme="minorHAnsi"/>
          <w:sz w:val="28"/>
          <w:szCs w:val="28"/>
          <w:lang w:val="ro-RO"/>
        </w:rPr>
        <w:t>evel-log</w:t>
      </w:r>
      <w:r w:rsidR="00E84070" w:rsidRPr="00CB230C">
        <w:rPr>
          <w:rFonts w:eastAsiaTheme="minorEastAsia" w:cstheme="minorHAnsi"/>
          <w:sz w:val="28"/>
          <w:szCs w:val="28"/>
          <w:lang w:val="ro-RO"/>
        </w:rPr>
        <w:t xml:space="preserve"> regression</w:t>
      </w:r>
    </w:p>
    <w:p w14:paraId="340809EA" w14:textId="77777777" w:rsidR="002C0045" w:rsidRDefault="005A5547" w:rsidP="0056366C">
      <w:pPr>
        <w:spacing w:line="360" w:lineRule="auto"/>
        <w:jc w:val="both"/>
        <w:rPr>
          <w:rFonts w:eastAsiaTheme="minorEastAsia" w:cstheme="minorHAnsi"/>
          <w:sz w:val="24"/>
          <w:szCs w:val="24"/>
        </w:rPr>
      </w:pPr>
      <w:r w:rsidRPr="00CB230C">
        <w:rPr>
          <w:rFonts w:eastAsiaTheme="minorEastAsia" w:cstheme="minorHAnsi"/>
          <w:sz w:val="24"/>
          <w:szCs w:val="24"/>
          <w:lang w:val="ro-RO"/>
        </w:rPr>
        <w:t>As per Section</w:t>
      </w:r>
      <w:r w:rsidR="001D56D4">
        <w:rPr>
          <w:rFonts w:eastAsiaTheme="minorEastAsia" w:cstheme="minorHAnsi"/>
          <w:sz w:val="24"/>
          <w:szCs w:val="24"/>
          <w:lang w:val="ro-RO"/>
        </w:rPr>
        <w:t xml:space="preserve">s </w:t>
      </w:r>
      <w:r w:rsidRPr="00CB230C">
        <w:rPr>
          <w:rFonts w:eastAsiaTheme="minorEastAsia" w:cstheme="minorHAnsi"/>
          <w:sz w:val="24"/>
          <w:szCs w:val="24"/>
          <w:lang w:val="ro-RO"/>
        </w:rPr>
        <w:t xml:space="preserve">2.2 </w:t>
      </w:r>
      <w:r w:rsidR="001D56D4">
        <w:rPr>
          <w:rFonts w:eastAsiaTheme="minorEastAsia" w:cstheme="minorHAnsi"/>
          <w:sz w:val="24"/>
          <w:szCs w:val="24"/>
          <w:lang w:val="ro-RO"/>
        </w:rPr>
        <w:t xml:space="preserve">and 2.3 </w:t>
      </w:r>
      <w:r w:rsidRPr="00CB230C">
        <w:rPr>
          <w:rFonts w:eastAsiaTheme="minorEastAsia" w:cstheme="minorHAnsi"/>
          <w:sz w:val="24"/>
          <w:szCs w:val="24"/>
          <w:lang w:val="ro-RO"/>
        </w:rPr>
        <w:t>in the literature review, I need t</w:t>
      </w:r>
      <w:r w:rsidR="00E93041" w:rsidRPr="00CB230C">
        <w:rPr>
          <w:rFonts w:eastAsiaTheme="minorEastAsia" w:cstheme="minorHAnsi"/>
          <w:sz w:val="24"/>
          <w:szCs w:val="24"/>
          <w:lang w:val="ro-RO"/>
        </w:rPr>
        <w:t xml:space="preserve">o test </w:t>
      </w:r>
      <w:r w:rsidR="00821B26" w:rsidRPr="00CB230C">
        <w:rPr>
          <w:rFonts w:eastAsiaTheme="minorEastAsia" w:cstheme="minorHAnsi"/>
          <w:sz w:val="24"/>
          <w:szCs w:val="24"/>
          <w:lang w:val="ro-RO"/>
        </w:rPr>
        <w:t>the market reaction of the</w:t>
      </w:r>
      <w:r w:rsidR="005C22FA" w:rsidRPr="00CB230C">
        <w:rPr>
          <w:rFonts w:eastAsiaTheme="minorEastAsia" w:cstheme="minorHAnsi"/>
          <w:sz w:val="24"/>
          <w:szCs w:val="24"/>
          <w:lang w:val="ro-RO"/>
        </w:rPr>
        <w:t xml:space="preserve"> </w:t>
      </w:r>
      <w:r w:rsidR="00821B26" w:rsidRPr="00CB230C">
        <w:rPr>
          <w:rFonts w:eastAsiaTheme="minorEastAsia" w:cstheme="minorHAnsi"/>
          <w:sz w:val="24"/>
          <w:szCs w:val="24"/>
          <w:lang w:val="ro-RO"/>
        </w:rPr>
        <w:t>cumulative abnormal returns on size and industry</w:t>
      </w:r>
      <w:r w:rsidRPr="00CB230C">
        <w:rPr>
          <w:rFonts w:eastAsiaTheme="minorEastAsia" w:cstheme="minorHAnsi"/>
          <w:sz w:val="24"/>
          <w:szCs w:val="24"/>
          <w:lang w:val="ro-RO"/>
        </w:rPr>
        <w:t>.</w:t>
      </w:r>
      <w:r w:rsidR="002C0045">
        <w:rPr>
          <w:rFonts w:eastAsiaTheme="minorEastAsia" w:cstheme="minorHAnsi"/>
          <w:sz w:val="24"/>
          <w:szCs w:val="24"/>
          <w:lang w:val="ro-RO"/>
        </w:rPr>
        <w:t xml:space="preserve"> I use the level-log model below</w:t>
      </w:r>
      <w:r w:rsidR="002C0045">
        <w:rPr>
          <w:rFonts w:eastAsiaTheme="minorEastAsia" w:cstheme="minorHAnsi"/>
          <w:sz w:val="24"/>
          <w:szCs w:val="24"/>
        </w:rPr>
        <w:t>:</w:t>
      </w:r>
    </w:p>
    <w:p w14:paraId="14D2AEAC" w14:textId="7C59FB20" w:rsidR="002C0045" w:rsidRPr="00CB230C" w:rsidRDefault="00B4734C" w:rsidP="002C0045">
      <w:pPr>
        <w:spacing w:line="360" w:lineRule="auto"/>
        <w:jc w:val="both"/>
        <w:rPr>
          <w:rFonts w:eastAsiaTheme="minorEastAsia" w:cstheme="minorHAnsi"/>
          <w:sz w:val="24"/>
          <w:szCs w:val="24"/>
          <w:lang w:val="ro-RO"/>
        </w:rPr>
      </w:pPr>
      <m:oMathPara>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CAR</m:t>
              </m:r>
            </m:e>
            <m:sub>
              <m:r>
                <w:rPr>
                  <w:rFonts w:ascii="Cambria Math" w:eastAsiaTheme="minorEastAsia" w:hAnsi="Cambria Math" w:cstheme="minorHAnsi"/>
                  <w:sz w:val="24"/>
                  <w:szCs w:val="24"/>
                  <w:lang w:val="ro-RO"/>
                </w:rPr>
                <m:t>k</m:t>
              </m:r>
            </m:sub>
          </m:sSub>
          <m:r>
            <w:rPr>
              <w:rFonts w:ascii="Cambria Math" w:eastAsiaTheme="minorEastAsia" w:hAnsi="Cambria Math" w:cstheme="minorHAnsi"/>
              <w:sz w:val="24"/>
              <w:szCs w:val="24"/>
              <w:lang w:val="en-GB"/>
            </w:rPr>
            <m:t>=</m:t>
          </m:r>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β</m:t>
              </m:r>
            </m:e>
            <m:sub>
              <m:r>
                <w:rPr>
                  <w:rFonts w:ascii="Cambria Math" w:eastAsiaTheme="minorEastAsia" w:hAnsi="Cambria Math" w:cstheme="minorHAnsi"/>
                  <w:sz w:val="24"/>
                  <w:szCs w:val="24"/>
                  <w:lang w:val="en-GB"/>
                </w:rPr>
                <m:t>0</m:t>
              </m:r>
            </m:sub>
          </m:sSub>
          <m:r>
            <w:rPr>
              <w:rFonts w:ascii="Cambria Math" w:eastAsiaTheme="minorEastAsia" w:hAnsi="Cambria Math" w:cstheme="minorHAnsi"/>
              <w:sz w:val="24"/>
              <w:szCs w:val="24"/>
              <w:lang w:val="en-GB"/>
            </w:rPr>
            <m:t>+</m:t>
          </m:r>
          <m:func>
            <m:funcPr>
              <m:ctrlPr>
                <w:rPr>
                  <w:rFonts w:ascii="Cambria Math" w:eastAsiaTheme="minorEastAsia" w:hAnsi="Cambria Math" w:cstheme="minorHAnsi"/>
                  <w:i/>
                  <w:sz w:val="24"/>
                  <w:szCs w:val="24"/>
                  <w:lang w:val="en-GB"/>
                </w:rPr>
              </m:ctrlPr>
            </m:funcPr>
            <m:fName>
              <m:sSub>
                <m:sSubPr>
                  <m:ctrlPr>
                    <w:rPr>
                      <w:rFonts w:ascii="Cambria Math" w:hAnsi="Cambria Math" w:cstheme="minorHAnsi"/>
                      <w:sz w:val="24"/>
                      <w:szCs w:val="24"/>
                      <w:lang w:val="en-GB"/>
                    </w:rPr>
                  </m:ctrlPr>
                </m:sSubPr>
                <m:e>
                  <m:r>
                    <w:rPr>
                      <w:rFonts w:ascii="Cambria Math" w:hAnsi="Cambria Math" w:cstheme="minorHAnsi"/>
                      <w:sz w:val="24"/>
                      <w:szCs w:val="24"/>
                      <w:lang w:val="en-GB"/>
                    </w:rPr>
                    <m:t>β</m:t>
                  </m:r>
                </m:e>
                <m:sub>
                  <m:r>
                    <w:rPr>
                      <w:rFonts w:ascii="Cambria Math" w:hAnsi="Cambria Math" w:cstheme="minorHAnsi"/>
                      <w:sz w:val="24"/>
                      <w:szCs w:val="24"/>
                      <w:lang w:val="en-GB"/>
                    </w:rPr>
                    <m:t>1</m:t>
                  </m:r>
                </m:sub>
              </m:sSub>
              <m:r>
                <m:rPr>
                  <m:sty m:val="p"/>
                </m:rPr>
                <w:rPr>
                  <w:rFonts w:ascii="Cambria Math" w:hAnsi="Cambria Math" w:cstheme="minorHAnsi"/>
                  <w:sz w:val="24"/>
                  <w:szCs w:val="24"/>
                  <w:lang w:val="en-GB"/>
                </w:rPr>
                <m:t>ln</m:t>
              </m:r>
            </m:fName>
            <m:e>
              <m:r>
                <w:rPr>
                  <w:rFonts w:ascii="Cambria Math" w:eastAsiaTheme="minorEastAsia" w:hAnsi="Cambria Math" w:cstheme="minorHAnsi"/>
                  <w:sz w:val="24"/>
                  <w:szCs w:val="24"/>
                  <w:lang w:val="en-GB"/>
                </w:rPr>
                <m:t>(AT)</m:t>
              </m:r>
            </m:e>
          </m:func>
          <m:r>
            <w:rPr>
              <w:rFonts w:ascii="Cambria Math" w:eastAsiaTheme="minorEastAsia" w:hAnsi="Cambria Math" w:cstheme="minorHAnsi"/>
              <w:sz w:val="24"/>
              <w:szCs w:val="24"/>
              <w:lang w:val="en-GB"/>
            </w:rPr>
            <m:t>+</m:t>
          </m:r>
          <m:nary>
            <m:naryPr>
              <m:chr m:val="∑"/>
              <m:limLoc m:val="undOvr"/>
              <m:ctrlPr>
                <w:rPr>
                  <w:rFonts w:ascii="Cambria Math" w:eastAsiaTheme="minorEastAsia" w:hAnsi="Cambria Math" w:cstheme="minorHAnsi"/>
                  <w:i/>
                  <w:sz w:val="24"/>
                  <w:szCs w:val="24"/>
                  <w:lang w:val="en-GB"/>
                </w:rPr>
              </m:ctrlPr>
            </m:naryPr>
            <m:sub>
              <m:r>
                <w:rPr>
                  <w:rFonts w:ascii="Cambria Math" w:eastAsiaTheme="minorEastAsia" w:hAnsi="Cambria Math" w:cstheme="minorHAnsi"/>
                  <w:sz w:val="24"/>
                  <w:szCs w:val="24"/>
                  <w:lang w:val="en-GB"/>
                </w:rPr>
                <m:t>i=1</m:t>
              </m:r>
            </m:sub>
            <m:sup>
              <m:r>
                <w:rPr>
                  <w:rFonts w:ascii="Cambria Math" w:eastAsiaTheme="minorEastAsia" w:hAnsi="Cambria Math" w:cstheme="minorHAnsi"/>
                  <w:sz w:val="24"/>
                  <w:szCs w:val="24"/>
                  <w:lang w:val="en-GB"/>
                </w:rPr>
                <m:t>11</m:t>
              </m:r>
            </m:sup>
            <m:e>
              <m:sSub>
                <m:sSubPr>
                  <m:ctrlPr>
                    <w:rPr>
                      <w:rFonts w:ascii="Cambria Math" w:eastAsiaTheme="minorEastAsia" w:hAnsi="Cambria Math" w:cstheme="minorHAnsi"/>
                      <w:i/>
                      <w:sz w:val="24"/>
                      <w:szCs w:val="24"/>
                      <w:lang w:val="en-GB"/>
                    </w:rPr>
                  </m:ctrlPr>
                </m:sSubPr>
                <m:e>
                  <m:r>
                    <w:rPr>
                      <w:rFonts w:ascii="Cambria Math" w:eastAsiaTheme="minorEastAsia" w:hAnsi="Cambria Math" w:cstheme="minorHAnsi"/>
                      <w:sz w:val="24"/>
                      <w:szCs w:val="24"/>
                      <w:lang w:val="en-GB"/>
                    </w:rPr>
                    <m:t>β</m:t>
                  </m:r>
                </m:e>
                <m:sub>
                  <m:r>
                    <w:rPr>
                      <w:rFonts w:ascii="Cambria Math" w:eastAsiaTheme="minorEastAsia" w:hAnsi="Cambria Math" w:cstheme="minorHAnsi"/>
                      <w:sz w:val="24"/>
                      <w:szCs w:val="24"/>
                      <w:lang w:val="en-GB"/>
                    </w:rPr>
                    <m:t>i</m:t>
                  </m:r>
                </m:sub>
              </m:sSub>
              <m:r>
                <w:rPr>
                  <w:rFonts w:ascii="Cambria Math" w:eastAsiaTheme="minorEastAsia" w:hAnsi="Cambria Math" w:cstheme="minorHAnsi"/>
                  <w:sz w:val="24"/>
                  <w:szCs w:val="24"/>
                  <w:lang w:val="en-GB"/>
                </w:rPr>
                <m:t>Industry_type</m:t>
              </m:r>
              <m:r>
                <w:rPr>
                  <w:rStyle w:val="FootnoteReference"/>
                  <w:rFonts w:ascii="Cambria Math" w:eastAsiaTheme="minorEastAsia" w:hAnsi="Cambria Math" w:cstheme="minorHAnsi"/>
                  <w:i/>
                  <w:sz w:val="24"/>
                  <w:szCs w:val="24"/>
                  <w:lang w:val="en-GB"/>
                </w:rPr>
                <w:footnoteReference w:id="1"/>
              </m:r>
            </m:e>
          </m:nary>
          <m:r>
            <w:rPr>
              <w:rFonts w:ascii="Cambria Math" w:eastAsiaTheme="minorEastAsia" w:hAnsi="Cambria Math" w:cstheme="minorHAnsi"/>
              <w:sz w:val="24"/>
              <w:szCs w:val="24"/>
              <w:lang w:val="en-GB"/>
            </w:rPr>
            <m:t>+</m:t>
          </m:r>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k</m:t>
              </m:r>
            </m:sub>
          </m:sSub>
        </m:oMath>
      </m:oMathPara>
    </w:p>
    <w:p w14:paraId="7183A9AA" w14:textId="77777777" w:rsidR="002C0045" w:rsidRPr="00CB230C" w:rsidRDefault="002C0045" w:rsidP="002C0045">
      <w:pPr>
        <w:spacing w:line="360" w:lineRule="auto"/>
        <w:jc w:val="both"/>
        <w:rPr>
          <w:rFonts w:eastAsiaTheme="minorEastAsia" w:cstheme="minorHAnsi"/>
          <w:sz w:val="24"/>
          <w:szCs w:val="24"/>
          <w:lang w:val="en-GB"/>
        </w:rPr>
      </w:pPr>
      <w:r w:rsidRPr="00CB230C">
        <w:rPr>
          <w:rFonts w:eastAsiaTheme="minorEastAsia" w:cstheme="minorHAnsi"/>
          <w:sz w:val="24"/>
          <w:szCs w:val="24"/>
          <w:lang w:val="en-GB"/>
        </w:rPr>
        <w:t>Where:</w:t>
      </w:r>
    </w:p>
    <w:p w14:paraId="6310CCE7" w14:textId="77777777" w:rsidR="002C0045" w:rsidRPr="00CB230C" w:rsidRDefault="00B4734C" w:rsidP="002C0045">
      <w:pPr>
        <w:pStyle w:val="ListParagraph"/>
        <w:numPr>
          <w:ilvl w:val="0"/>
          <w:numId w:val="5"/>
        </w:numPr>
        <w:spacing w:line="360" w:lineRule="auto"/>
        <w:jc w:val="both"/>
        <w:rPr>
          <w:rFonts w:eastAsiaTheme="minorEastAsia" w:cstheme="minorHAnsi"/>
          <w:sz w:val="24"/>
          <w:szCs w:val="24"/>
          <w:lang w:val="en-GB"/>
        </w:rPr>
      </w:pPr>
      <m:oMath>
        <m:func>
          <m:funcPr>
            <m:ctrlPr>
              <w:rPr>
                <w:rFonts w:ascii="Cambria Math" w:eastAsiaTheme="minorEastAsia" w:hAnsi="Cambria Math" w:cstheme="minorHAnsi"/>
                <w:i/>
                <w:sz w:val="24"/>
                <w:szCs w:val="24"/>
                <w:lang w:val="en-GB"/>
              </w:rPr>
            </m:ctrlPr>
          </m:funcPr>
          <m:fName>
            <m:r>
              <m:rPr>
                <m:sty m:val="p"/>
              </m:rPr>
              <w:rPr>
                <w:rFonts w:ascii="Cambria Math" w:hAnsi="Cambria Math" w:cstheme="minorHAnsi"/>
                <w:sz w:val="24"/>
                <w:szCs w:val="24"/>
                <w:lang w:val="en-GB"/>
              </w:rPr>
              <m:t>ln</m:t>
            </m:r>
          </m:fName>
          <m:e>
            <m:r>
              <w:rPr>
                <w:rFonts w:ascii="Cambria Math" w:eastAsiaTheme="minorEastAsia" w:hAnsi="Cambria Math" w:cstheme="minorHAnsi"/>
                <w:sz w:val="24"/>
                <w:szCs w:val="24"/>
                <w:lang w:val="en-GB"/>
              </w:rPr>
              <m:t>(AT)</m:t>
            </m:r>
          </m:e>
        </m:func>
      </m:oMath>
      <w:r w:rsidR="002C0045" w:rsidRPr="00CB230C">
        <w:rPr>
          <w:rFonts w:eastAsiaTheme="minorEastAsia" w:cstheme="minorHAnsi"/>
          <w:sz w:val="24"/>
          <w:szCs w:val="24"/>
          <w:lang w:val="en-GB"/>
        </w:rPr>
        <w:t xml:space="preserve"> is the natural logarithm of total assets, i.e. the size of a firm;</w:t>
      </w:r>
    </w:p>
    <w:p w14:paraId="1691945C" w14:textId="77777777" w:rsidR="002C0045" w:rsidRPr="00CB230C" w:rsidRDefault="002C0045" w:rsidP="002C0045">
      <w:pPr>
        <w:pStyle w:val="ListParagraph"/>
        <w:numPr>
          <w:ilvl w:val="0"/>
          <w:numId w:val="5"/>
        </w:numPr>
        <w:spacing w:line="360" w:lineRule="auto"/>
        <w:jc w:val="both"/>
        <w:rPr>
          <w:rFonts w:eastAsiaTheme="minorEastAsia" w:cstheme="minorHAnsi"/>
          <w:sz w:val="24"/>
          <w:szCs w:val="24"/>
          <w:lang w:val="en-GB"/>
        </w:rPr>
      </w:pPr>
      <m:oMath>
        <m:r>
          <w:rPr>
            <w:rFonts w:ascii="Cambria Math" w:eastAsiaTheme="minorEastAsia" w:hAnsi="Cambria Math" w:cstheme="minorHAnsi"/>
            <w:sz w:val="24"/>
            <w:szCs w:val="24"/>
            <w:lang w:val="en-GB"/>
          </w:rPr>
          <m:t>Industry_type</m:t>
        </m:r>
      </m:oMath>
      <w:r>
        <w:rPr>
          <w:rFonts w:eastAsiaTheme="minorEastAsia" w:cstheme="minorHAnsi"/>
          <w:sz w:val="24"/>
          <w:szCs w:val="24"/>
          <w:lang w:val="en-GB"/>
        </w:rPr>
        <w:t xml:space="preserve"> </w:t>
      </w:r>
      <w:r w:rsidRPr="00CB230C">
        <w:rPr>
          <w:rFonts w:eastAsiaTheme="minorEastAsia" w:cstheme="minorHAnsi"/>
          <w:sz w:val="24"/>
          <w:szCs w:val="24"/>
          <w:lang w:val="en-GB"/>
        </w:rPr>
        <w:t xml:space="preserve">is a categorical variable, which consists of the industry classification of the firms within the S&amp;P 500, according to the Fama-French </w:t>
      </w:r>
      <w:r>
        <w:rPr>
          <w:rFonts w:eastAsiaTheme="minorEastAsia" w:cstheme="minorHAnsi"/>
          <w:sz w:val="24"/>
          <w:szCs w:val="24"/>
          <w:lang w:val="en-GB"/>
        </w:rPr>
        <w:t xml:space="preserve">classification of </w:t>
      </w:r>
      <w:r w:rsidRPr="00CB230C">
        <w:rPr>
          <w:rFonts w:eastAsiaTheme="minorEastAsia" w:cstheme="minorHAnsi"/>
          <w:sz w:val="24"/>
          <w:szCs w:val="24"/>
          <w:lang w:val="en-GB"/>
        </w:rPr>
        <w:t>12 industries classi</w:t>
      </w:r>
      <w:r>
        <w:rPr>
          <w:rFonts w:eastAsiaTheme="minorEastAsia" w:cstheme="minorHAnsi"/>
          <w:sz w:val="24"/>
          <w:szCs w:val="24"/>
          <w:lang w:val="en-GB"/>
        </w:rPr>
        <w:t>fication. T</w:t>
      </w:r>
      <w:r w:rsidRPr="00CB230C">
        <w:rPr>
          <w:rFonts w:eastAsiaTheme="minorEastAsia" w:cstheme="minorHAnsi"/>
          <w:sz w:val="24"/>
          <w:szCs w:val="24"/>
          <w:lang w:val="en-GB"/>
        </w:rPr>
        <w:t>his classification is used, because it is more compact than the Global Industry Classifications Standard, provided by MSCI (2021);</w:t>
      </w:r>
    </w:p>
    <w:p w14:paraId="69F54A1D" w14:textId="77777777" w:rsidR="002C0045" w:rsidRPr="00CB230C" w:rsidRDefault="002C0045" w:rsidP="002C0045">
      <w:pPr>
        <w:pStyle w:val="ListParagraph"/>
        <w:numPr>
          <w:ilvl w:val="0"/>
          <w:numId w:val="5"/>
        </w:numPr>
        <w:spacing w:line="360" w:lineRule="auto"/>
        <w:jc w:val="both"/>
        <w:rPr>
          <w:rFonts w:eastAsiaTheme="minorEastAsia" w:cstheme="minorHAnsi"/>
          <w:sz w:val="24"/>
          <w:szCs w:val="24"/>
          <w:lang w:val="en-GB"/>
        </w:rPr>
      </w:pPr>
      <w:r w:rsidRPr="00CB230C">
        <w:rPr>
          <w:rFonts w:eastAsiaTheme="minorEastAsia" w:cstheme="minorHAnsi"/>
          <w:sz w:val="24"/>
          <w:szCs w:val="24"/>
          <w:lang w:val="en-GB"/>
        </w:rPr>
        <w:t xml:space="preserve">the betas </w:t>
      </w:r>
      <m:oMath>
        <m:r>
          <w:rPr>
            <w:rFonts w:ascii="Cambria Math" w:eastAsiaTheme="minorEastAsia" w:hAnsi="Cambria Math" w:cstheme="minorHAnsi"/>
            <w:sz w:val="24"/>
            <w:szCs w:val="24"/>
            <w:lang w:val="en-GB"/>
          </w:rPr>
          <m:t>(βs)</m:t>
        </m:r>
      </m:oMath>
      <w:r w:rsidRPr="00CB230C">
        <w:rPr>
          <w:rFonts w:eastAsiaTheme="minorEastAsia" w:cstheme="minorHAnsi"/>
          <w:sz w:val="24"/>
          <w:szCs w:val="24"/>
          <w:lang w:val="en-GB"/>
        </w:rPr>
        <w:t xml:space="preserve"> are the regression coefficients;</w:t>
      </w:r>
    </w:p>
    <w:p w14:paraId="02291953" w14:textId="77777777" w:rsidR="002C0045" w:rsidRPr="00CB230C" w:rsidRDefault="00B4734C" w:rsidP="002C0045">
      <w:pPr>
        <w:pStyle w:val="ListParagraph"/>
        <w:numPr>
          <w:ilvl w:val="0"/>
          <w:numId w:val="5"/>
        </w:numPr>
        <w:spacing w:line="360" w:lineRule="auto"/>
        <w:jc w:val="both"/>
        <w:rPr>
          <w:rFonts w:eastAsiaTheme="minorEastAsia" w:cstheme="minorHAnsi"/>
          <w:sz w:val="24"/>
          <w:szCs w:val="24"/>
          <w:lang w:val="en-GB"/>
        </w:rPr>
      </w:pPr>
      <m:oMath>
        <m:sSub>
          <m:sSubPr>
            <m:ctrlPr>
              <w:rPr>
                <w:rFonts w:ascii="Cambria Math" w:eastAsiaTheme="minorEastAsia" w:hAnsi="Cambria Math" w:cstheme="minorHAnsi"/>
                <w:i/>
                <w:sz w:val="24"/>
                <w:szCs w:val="24"/>
                <w:lang w:val="ro-RO"/>
              </w:rPr>
            </m:ctrlPr>
          </m:sSubPr>
          <m:e>
            <m:r>
              <w:rPr>
                <w:rFonts w:ascii="Cambria Math" w:eastAsiaTheme="minorEastAsia" w:hAnsi="Cambria Math" w:cstheme="minorHAnsi"/>
                <w:sz w:val="24"/>
                <w:szCs w:val="24"/>
                <w:lang w:val="ro-RO"/>
              </w:rPr>
              <m:t>ε</m:t>
            </m:r>
          </m:e>
          <m:sub>
            <m:r>
              <w:rPr>
                <w:rFonts w:ascii="Cambria Math" w:eastAsiaTheme="minorEastAsia" w:hAnsi="Cambria Math" w:cstheme="minorHAnsi"/>
                <w:sz w:val="24"/>
                <w:szCs w:val="24"/>
                <w:lang w:val="ro-RO"/>
              </w:rPr>
              <m:t>k</m:t>
            </m:r>
          </m:sub>
        </m:sSub>
      </m:oMath>
      <w:r w:rsidR="002C0045" w:rsidRPr="00CB230C">
        <w:rPr>
          <w:rFonts w:eastAsiaTheme="minorEastAsia" w:cstheme="minorHAnsi"/>
          <w:sz w:val="24"/>
          <w:szCs w:val="24"/>
          <w:lang w:val="ro-RO"/>
        </w:rPr>
        <w:t xml:space="preserve"> is the error term specific the cumulative abnormal return for a particular event window, </w:t>
      </w:r>
      <m:oMath>
        <m:r>
          <w:rPr>
            <w:rFonts w:ascii="Cambria Math" w:eastAsiaTheme="minorEastAsia" w:hAnsi="Cambria Math" w:cstheme="minorHAnsi"/>
            <w:sz w:val="24"/>
            <w:szCs w:val="24"/>
            <w:lang w:val="ro-RO"/>
          </w:rPr>
          <m:t>k=</m:t>
        </m:r>
        <m:acc>
          <m:accPr>
            <m:chr m:val="̅"/>
            <m:ctrlPr>
              <w:rPr>
                <w:rFonts w:ascii="Cambria Math" w:eastAsiaTheme="minorEastAsia" w:hAnsi="Cambria Math" w:cstheme="minorHAnsi"/>
                <w:i/>
                <w:sz w:val="24"/>
                <w:szCs w:val="24"/>
                <w:lang w:val="ro-RO"/>
              </w:rPr>
            </m:ctrlPr>
          </m:accPr>
          <m:e>
            <m:r>
              <w:rPr>
                <w:rFonts w:ascii="Cambria Math" w:eastAsiaTheme="minorEastAsia" w:hAnsi="Cambria Math" w:cstheme="minorHAnsi"/>
                <w:sz w:val="24"/>
                <w:szCs w:val="24"/>
                <w:lang w:val="ro-RO"/>
              </w:rPr>
              <m:t>1,5</m:t>
            </m:r>
          </m:e>
        </m:acc>
      </m:oMath>
      <w:r w:rsidR="002C0045" w:rsidRPr="00CB230C">
        <w:rPr>
          <w:rFonts w:eastAsiaTheme="minorEastAsia" w:cstheme="minorHAnsi"/>
          <w:sz w:val="24"/>
          <w:szCs w:val="24"/>
          <w:lang w:val="ro-RO"/>
        </w:rPr>
        <w:t>.</w:t>
      </w:r>
    </w:p>
    <w:p w14:paraId="16D859EE" w14:textId="77777777" w:rsidR="002C0045" w:rsidRDefault="002C0045" w:rsidP="0056366C">
      <w:pPr>
        <w:spacing w:line="360" w:lineRule="auto"/>
        <w:jc w:val="both"/>
        <w:rPr>
          <w:rFonts w:eastAsiaTheme="minorEastAsia" w:cstheme="minorHAnsi"/>
          <w:sz w:val="24"/>
          <w:szCs w:val="24"/>
        </w:rPr>
      </w:pPr>
    </w:p>
    <w:p w14:paraId="1791DD32" w14:textId="05481C63" w:rsidR="002C0045" w:rsidRDefault="002C0045" w:rsidP="0056366C">
      <w:pPr>
        <w:spacing w:line="360" w:lineRule="auto"/>
        <w:jc w:val="both"/>
        <w:rPr>
          <w:rFonts w:eastAsiaTheme="minorEastAsia" w:cstheme="minorHAnsi"/>
          <w:sz w:val="24"/>
          <w:szCs w:val="24"/>
          <w:lang w:val="ro-RO"/>
        </w:rPr>
      </w:pPr>
      <w:r>
        <w:rPr>
          <w:rFonts w:eastAsiaTheme="minorEastAsia" w:cstheme="minorHAnsi"/>
          <w:sz w:val="24"/>
          <w:szCs w:val="24"/>
          <w:lang w:val="ro-RO"/>
        </w:rPr>
        <w:t>The regression is based on</w:t>
      </w:r>
      <w:r w:rsidR="005C22FA" w:rsidRPr="00CB230C">
        <w:rPr>
          <w:rFonts w:eastAsiaTheme="minorEastAsia" w:cstheme="minorHAnsi"/>
          <w:sz w:val="24"/>
          <w:szCs w:val="24"/>
          <w:lang w:val="ro-RO"/>
        </w:rPr>
        <w:t xml:space="preserve"> </w:t>
      </w:r>
      <w:r w:rsidR="00A948FB">
        <w:rPr>
          <w:rFonts w:eastAsiaTheme="minorEastAsia" w:cstheme="minorHAnsi"/>
          <w:sz w:val="24"/>
          <w:szCs w:val="24"/>
          <w:lang w:val="ro-RO"/>
        </w:rPr>
        <w:t xml:space="preserve">ordinary least-squares (OLS), using robust standard errors. </w:t>
      </w:r>
      <w:r>
        <w:rPr>
          <w:rFonts w:eastAsiaTheme="minorEastAsia" w:cstheme="minorHAnsi"/>
          <w:sz w:val="24"/>
          <w:szCs w:val="24"/>
          <w:lang w:val="ro-RO"/>
        </w:rPr>
        <w:t xml:space="preserve">However, the required assumptions of the OLS are also tested, to ensure the quality of the analysis. </w:t>
      </w:r>
      <w:r w:rsidR="0014663F">
        <w:rPr>
          <w:rFonts w:eastAsiaTheme="minorEastAsia" w:cstheme="minorHAnsi"/>
          <w:sz w:val="24"/>
          <w:szCs w:val="24"/>
          <w:lang w:val="ro-RO"/>
        </w:rPr>
        <w:t xml:space="preserve">The results of the tests specific to each assumption are in Table 4.2.1. </w:t>
      </w:r>
      <w:r>
        <w:rPr>
          <w:rFonts w:eastAsiaTheme="minorEastAsia" w:cstheme="minorHAnsi"/>
          <w:sz w:val="24"/>
          <w:szCs w:val="24"/>
          <w:lang w:val="ro-RO"/>
        </w:rPr>
        <w:t xml:space="preserve">The first assumption tested is that of no multicollinearity, i.e. the independent variables should not be highly correlated. </w:t>
      </w:r>
      <w:r w:rsidR="000600F3">
        <w:rPr>
          <w:rFonts w:eastAsiaTheme="minorEastAsia" w:cstheme="minorHAnsi"/>
          <w:sz w:val="24"/>
          <w:szCs w:val="24"/>
          <w:lang w:val="ro-RO"/>
        </w:rPr>
        <w:t xml:space="preserve">This means that the variance inflation factor </w:t>
      </w:r>
      <w:r w:rsidR="0014663F">
        <w:rPr>
          <w:rFonts w:eastAsiaTheme="minorEastAsia" w:cstheme="minorHAnsi"/>
          <w:sz w:val="24"/>
          <w:szCs w:val="24"/>
          <w:lang w:val="ro-RO"/>
        </w:rPr>
        <w:t xml:space="preserve">(VIF) </w:t>
      </w:r>
      <w:r w:rsidR="000600F3">
        <w:rPr>
          <w:rFonts w:eastAsiaTheme="minorEastAsia" w:cstheme="minorHAnsi"/>
          <w:sz w:val="24"/>
          <w:szCs w:val="24"/>
          <w:lang w:val="ro-RO"/>
        </w:rPr>
        <w:t>should not be greater than 5</w:t>
      </w:r>
      <w:r w:rsidR="00BE2A45">
        <w:rPr>
          <w:rFonts w:eastAsiaTheme="minorEastAsia" w:cstheme="minorHAnsi"/>
          <w:sz w:val="24"/>
          <w:szCs w:val="24"/>
          <w:lang w:val="ro-RO"/>
        </w:rPr>
        <w:t>, which is the</w:t>
      </w:r>
      <w:r w:rsidR="0014663F">
        <w:rPr>
          <w:rFonts w:eastAsiaTheme="minorEastAsia" w:cstheme="minorHAnsi"/>
          <w:sz w:val="24"/>
          <w:szCs w:val="24"/>
          <w:lang w:val="ro-RO"/>
        </w:rPr>
        <w:t xml:space="preserve"> case</w:t>
      </w:r>
      <w:r w:rsidR="000600F3">
        <w:rPr>
          <w:rFonts w:eastAsiaTheme="minorEastAsia" w:cstheme="minorHAnsi"/>
          <w:sz w:val="24"/>
          <w:szCs w:val="24"/>
          <w:lang w:val="ro-RO"/>
        </w:rPr>
        <w:t>.</w:t>
      </w:r>
      <w:r w:rsidR="00A5566C">
        <w:rPr>
          <w:rFonts w:eastAsiaTheme="minorEastAsia" w:cstheme="minorHAnsi"/>
          <w:sz w:val="24"/>
          <w:szCs w:val="24"/>
          <w:lang w:val="ro-RO"/>
        </w:rPr>
        <w:t xml:space="preserve"> </w:t>
      </w:r>
      <w:r w:rsidR="0032676B">
        <w:rPr>
          <w:rFonts w:eastAsiaTheme="minorEastAsia" w:cstheme="minorHAnsi"/>
          <w:sz w:val="24"/>
          <w:szCs w:val="24"/>
          <w:lang w:val="ro-RO"/>
        </w:rPr>
        <w:t xml:space="preserve">The </w:t>
      </w:r>
      <w:r w:rsidR="00A5566C">
        <w:rPr>
          <w:rFonts w:eastAsiaTheme="minorEastAsia" w:cstheme="minorHAnsi"/>
          <w:sz w:val="24"/>
          <w:szCs w:val="24"/>
          <w:lang w:val="ro-RO"/>
        </w:rPr>
        <w:t xml:space="preserve">test for </w:t>
      </w:r>
      <w:r w:rsidR="0032676B">
        <w:rPr>
          <w:rFonts w:eastAsiaTheme="minorEastAsia" w:cstheme="minorHAnsi"/>
          <w:sz w:val="24"/>
          <w:szCs w:val="24"/>
          <w:lang w:val="ro-RO"/>
        </w:rPr>
        <w:t xml:space="preserve">normality </w:t>
      </w:r>
      <w:r w:rsidR="00A5566C">
        <w:rPr>
          <w:rFonts w:eastAsiaTheme="minorEastAsia" w:cstheme="minorHAnsi"/>
          <w:sz w:val="24"/>
          <w:szCs w:val="24"/>
          <w:lang w:val="ro-RO"/>
        </w:rPr>
        <w:t xml:space="preserve">of </w:t>
      </w:r>
      <w:r w:rsidR="0032676B">
        <w:rPr>
          <w:rFonts w:eastAsiaTheme="minorEastAsia" w:cstheme="minorHAnsi"/>
          <w:sz w:val="24"/>
          <w:szCs w:val="24"/>
          <w:lang w:val="ro-RO"/>
        </w:rPr>
        <w:t xml:space="preserve">Shapiro-Wilk test is </w:t>
      </w:r>
      <w:r w:rsidR="00A5566C">
        <w:rPr>
          <w:rFonts w:eastAsiaTheme="minorEastAsia" w:cstheme="minorHAnsi"/>
          <w:sz w:val="24"/>
          <w:szCs w:val="24"/>
          <w:lang w:val="ro-RO"/>
        </w:rPr>
        <w:t>e</w:t>
      </w:r>
      <w:r w:rsidR="0032676B">
        <w:rPr>
          <w:rFonts w:eastAsiaTheme="minorEastAsia" w:cstheme="minorHAnsi"/>
          <w:sz w:val="24"/>
          <w:szCs w:val="24"/>
          <w:lang w:val="ro-RO"/>
        </w:rPr>
        <w:t>mployed as a safety check. The p-value is 0.0001, smaller than a significance level of 0.05, which means that the hypothesis that the data are normally distributed is violated, i.e. the distribution of the natural logarithm of total assets is not normal.</w:t>
      </w:r>
      <w:r w:rsidR="005F2031">
        <w:rPr>
          <w:rFonts w:eastAsiaTheme="minorEastAsia" w:cstheme="minorHAnsi"/>
          <w:sz w:val="24"/>
          <w:szCs w:val="24"/>
          <w:lang w:val="ro-RO"/>
        </w:rPr>
        <w:t xml:space="preserve"> Finally, the</w:t>
      </w:r>
      <w:r w:rsidR="00BA7258">
        <w:rPr>
          <w:rFonts w:eastAsiaTheme="minorEastAsia" w:cstheme="minorHAnsi"/>
          <w:sz w:val="24"/>
          <w:szCs w:val="24"/>
          <w:lang w:val="ro-RO"/>
        </w:rPr>
        <w:t xml:space="preserve"> hettest for heteroskedasticity is also employed. Its corresponding p-value is 0.001, which means that the null hypothesis that there is heteroskedasticity is rejected.</w:t>
      </w:r>
    </w:p>
    <w:p w14:paraId="4E53F87F" w14:textId="23EAF7AE" w:rsidR="004D3B94" w:rsidRDefault="004D3B94" w:rsidP="003C3952">
      <w:pPr>
        <w:spacing w:line="360" w:lineRule="auto"/>
        <w:jc w:val="both"/>
        <w:rPr>
          <w:rFonts w:eastAsiaTheme="minorEastAsia" w:cstheme="minorHAnsi"/>
          <w:sz w:val="24"/>
          <w:szCs w:val="24"/>
          <w:lang w:val="ro-RO"/>
        </w:rPr>
      </w:pPr>
    </w:p>
    <w:p w14:paraId="349827FB" w14:textId="77777777" w:rsidR="007A22FB" w:rsidRPr="00093E2C" w:rsidRDefault="007A22FB" w:rsidP="007A22FB"/>
    <w:p w14:paraId="5610F182" w14:textId="77777777" w:rsidR="008A08AD" w:rsidRDefault="008A08AD" w:rsidP="003C3952">
      <w:pPr>
        <w:spacing w:line="360" w:lineRule="auto"/>
        <w:jc w:val="both"/>
        <w:rPr>
          <w:rFonts w:eastAsiaTheme="minorEastAsia" w:cstheme="minorHAnsi"/>
          <w:sz w:val="28"/>
          <w:szCs w:val="28"/>
          <w:lang w:val="ro-RO"/>
        </w:rPr>
        <w:sectPr w:rsidR="008A08AD">
          <w:footerReference w:type="default" r:id="rId8"/>
          <w:pgSz w:w="12240" w:h="15840"/>
          <w:pgMar w:top="1440" w:right="1440" w:bottom="1440" w:left="1440" w:header="720" w:footer="720" w:gutter="0"/>
          <w:cols w:space="720"/>
          <w:docGrid w:linePitch="360"/>
        </w:sectPr>
      </w:pPr>
    </w:p>
    <w:p w14:paraId="6C0AC979" w14:textId="77777777" w:rsidR="003527D9" w:rsidRDefault="003527D9" w:rsidP="003527D9">
      <w:pPr>
        <w:spacing w:line="360" w:lineRule="auto"/>
        <w:jc w:val="both"/>
        <w:rPr>
          <w:rFonts w:eastAsiaTheme="minorEastAsia" w:cstheme="minorHAnsi"/>
          <w:sz w:val="24"/>
          <w:szCs w:val="24"/>
          <w:lang w:val="ro-RO"/>
        </w:rPr>
      </w:pPr>
      <w:r>
        <w:rPr>
          <w:rFonts w:eastAsiaTheme="minorEastAsia" w:cstheme="minorHAnsi"/>
          <w:sz w:val="24"/>
          <w:szCs w:val="24"/>
          <w:lang w:val="ro-RO"/>
        </w:rPr>
        <w:lastRenderedPageBreak/>
        <w:t>Table 4.2.1</w:t>
      </w:r>
    </w:p>
    <w:p w14:paraId="74E01F4A" w14:textId="77777777" w:rsidR="003527D9" w:rsidRPr="007A22FB" w:rsidRDefault="003527D9" w:rsidP="003527D9">
      <w:pPr>
        <w:spacing w:line="360" w:lineRule="auto"/>
        <w:jc w:val="both"/>
        <w:rPr>
          <w:rFonts w:eastAsiaTheme="minorEastAsia" w:cstheme="minorHAnsi"/>
          <w:i/>
          <w:iCs/>
          <w:sz w:val="24"/>
          <w:szCs w:val="24"/>
          <w:lang w:val="ro-RO"/>
        </w:rPr>
      </w:pPr>
      <w:r w:rsidRPr="007A22FB">
        <w:rPr>
          <w:rFonts w:eastAsiaTheme="minorEastAsia" w:cstheme="minorHAnsi"/>
          <w:i/>
          <w:iCs/>
          <w:sz w:val="24"/>
          <w:szCs w:val="24"/>
          <w:lang w:val="ro-RO"/>
        </w:rPr>
        <w:t>Specification tests for the OLS assumptions</w:t>
      </w:r>
    </w:p>
    <w:tbl>
      <w:tblPr>
        <w:tblpPr w:leftFromText="180" w:rightFromText="180" w:vertAnchor="page" w:horzAnchor="margin" w:tblpY="2654"/>
        <w:tblW w:w="9477" w:type="dxa"/>
        <w:tblLayout w:type="fixed"/>
        <w:tblLook w:val="0000" w:firstRow="0" w:lastRow="0" w:firstColumn="0" w:lastColumn="0" w:noHBand="0" w:noVBand="0"/>
      </w:tblPr>
      <w:tblGrid>
        <w:gridCol w:w="2352"/>
        <w:gridCol w:w="909"/>
        <w:gridCol w:w="3543"/>
        <w:gridCol w:w="2673"/>
      </w:tblGrid>
      <w:tr w:rsidR="003527D9" w:rsidRPr="00CB230C" w14:paraId="131CDFCE" w14:textId="77777777" w:rsidTr="00E03671">
        <w:trPr>
          <w:trHeight w:val="349"/>
        </w:trPr>
        <w:tc>
          <w:tcPr>
            <w:tcW w:w="2352" w:type="dxa"/>
            <w:tcBorders>
              <w:top w:val="single" w:sz="4" w:space="0" w:color="auto"/>
              <w:left w:val="nil"/>
              <w:bottom w:val="single" w:sz="10" w:space="0" w:color="auto"/>
              <w:right w:val="nil"/>
            </w:tcBorders>
          </w:tcPr>
          <w:p w14:paraId="551D4F4B" w14:textId="77777777" w:rsidR="003527D9" w:rsidRPr="00CB230C" w:rsidRDefault="003527D9" w:rsidP="00E03671">
            <w:pPr>
              <w:widowControl w:val="0"/>
              <w:autoSpaceDE w:val="0"/>
              <w:autoSpaceDN w:val="0"/>
              <w:adjustRightInd w:val="0"/>
              <w:spacing w:after="0" w:line="360" w:lineRule="auto"/>
              <w:jc w:val="right"/>
              <w:rPr>
                <w:rFonts w:cstheme="minorHAnsi"/>
                <w:sz w:val="24"/>
                <w:szCs w:val="24"/>
              </w:rPr>
            </w:pPr>
            <w:r>
              <w:rPr>
                <w:rFonts w:cstheme="minorHAnsi"/>
                <w:sz w:val="24"/>
                <w:szCs w:val="24"/>
              </w:rPr>
              <w:t>Specification tests</w:t>
            </w:r>
            <w:r w:rsidRPr="00CB230C">
              <w:rPr>
                <w:rFonts w:cstheme="minorHAnsi"/>
                <w:sz w:val="24"/>
                <w:szCs w:val="24"/>
              </w:rPr>
              <w:t xml:space="preserve">  </w:t>
            </w:r>
          </w:p>
        </w:tc>
        <w:tc>
          <w:tcPr>
            <w:tcW w:w="909" w:type="dxa"/>
            <w:tcBorders>
              <w:top w:val="single" w:sz="4" w:space="0" w:color="auto"/>
              <w:left w:val="nil"/>
              <w:bottom w:val="single" w:sz="10" w:space="0" w:color="auto"/>
              <w:right w:val="nil"/>
            </w:tcBorders>
          </w:tcPr>
          <w:p w14:paraId="6077E25C" w14:textId="77777777" w:rsidR="003527D9" w:rsidRPr="00CB230C" w:rsidRDefault="003527D9" w:rsidP="00E03671">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w:t>
            </w:r>
            <w:r>
              <w:rPr>
                <w:rFonts w:cstheme="minorHAnsi"/>
                <w:sz w:val="24"/>
                <w:szCs w:val="24"/>
              </w:rPr>
              <w:t>VIF</w:t>
            </w:r>
          </w:p>
        </w:tc>
        <w:tc>
          <w:tcPr>
            <w:tcW w:w="3543" w:type="dxa"/>
            <w:tcBorders>
              <w:top w:val="single" w:sz="4" w:space="0" w:color="auto"/>
              <w:left w:val="nil"/>
              <w:bottom w:val="single" w:sz="10" w:space="0" w:color="auto"/>
              <w:right w:val="nil"/>
            </w:tcBorders>
          </w:tcPr>
          <w:p w14:paraId="7233D5C2" w14:textId="77777777" w:rsidR="003527D9" w:rsidRPr="00CB230C" w:rsidRDefault="003527D9" w:rsidP="00E03671">
            <w:pPr>
              <w:widowControl w:val="0"/>
              <w:autoSpaceDE w:val="0"/>
              <w:autoSpaceDN w:val="0"/>
              <w:adjustRightInd w:val="0"/>
              <w:spacing w:after="0" w:line="360" w:lineRule="auto"/>
              <w:jc w:val="right"/>
              <w:rPr>
                <w:rFonts w:cstheme="minorHAnsi"/>
                <w:sz w:val="24"/>
                <w:szCs w:val="24"/>
              </w:rPr>
            </w:pPr>
            <w:r>
              <w:rPr>
                <w:rFonts w:cstheme="minorHAnsi"/>
                <w:sz w:val="24"/>
                <w:szCs w:val="24"/>
              </w:rPr>
              <w:t>Shapiro-Wilk W test p-value</w:t>
            </w:r>
          </w:p>
        </w:tc>
        <w:tc>
          <w:tcPr>
            <w:tcW w:w="2673" w:type="dxa"/>
            <w:tcBorders>
              <w:top w:val="single" w:sz="4" w:space="0" w:color="auto"/>
              <w:left w:val="nil"/>
              <w:bottom w:val="single" w:sz="10" w:space="0" w:color="auto"/>
              <w:right w:val="nil"/>
            </w:tcBorders>
          </w:tcPr>
          <w:p w14:paraId="499C7AB9" w14:textId="77777777" w:rsidR="003527D9" w:rsidRPr="00CB230C" w:rsidRDefault="003527D9" w:rsidP="00E03671">
            <w:pPr>
              <w:widowControl w:val="0"/>
              <w:autoSpaceDE w:val="0"/>
              <w:autoSpaceDN w:val="0"/>
              <w:adjustRightInd w:val="0"/>
              <w:spacing w:after="0" w:line="360" w:lineRule="auto"/>
              <w:jc w:val="right"/>
              <w:rPr>
                <w:rFonts w:cstheme="minorHAnsi"/>
                <w:sz w:val="24"/>
                <w:szCs w:val="24"/>
              </w:rPr>
            </w:pPr>
            <w:r>
              <w:rPr>
                <w:rFonts w:cstheme="minorHAnsi"/>
                <w:sz w:val="24"/>
                <w:szCs w:val="24"/>
              </w:rPr>
              <w:t>hettest</w:t>
            </w:r>
            <w:r w:rsidRPr="00CB230C">
              <w:rPr>
                <w:rFonts w:cstheme="minorHAnsi"/>
                <w:sz w:val="24"/>
                <w:szCs w:val="24"/>
              </w:rPr>
              <w:t xml:space="preserve"> </w:t>
            </w:r>
            <w:r>
              <w:rPr>
                <w:rFonts w:cstheme="minorHAnsi"/>
                <w:sz w:val="24"/>
                <w:szCs w:val="24"/>
              </w:rPr>
              <w:t>p-value</w:t>
            </w:r>
            <w:r w:rsidRPr="00CB230C">
              <w:rPr>
                <w:rFonts w:cstheme="minorHAnsi"/>
                <w:sz w:val="24"/>
                <w:szCs w:val="24"/>
              </w:rPr>
              <w:t xml:space="preserve"> </w:t>
            </w:r>
          </w:p>
        </w:tc>
      </w:tr>
      <w:tr w:rsidR="003527D9" w:rsidRPr="00CB230C" w14:paraId="358285AA" w14:textId="77777777" w:rsidTr="00E03671">
        <w:trPr>
          <w:trHeight w:val="298"/>
        </w:trPr>
        <w:tc>
          <w:tcPr>
            <w:tcW w:w="2352" w:type="dxa"/>
            <w:tcBorders>
              <w:top w:val="nil"/>
              <w:left w:val="nil"/>
              <w:bottom w:val="nil"/>
              <w:right w:val="nil"/>
            </w:tcBorders>
          </w:tcPr>
          <w:p w14:paraId="55C29815" w14:textId="77777777" w:rsidR="003527D9" w:rsidRPr="00CB230C" w:rsidRDefault="003527D9" w:rsidP="00E03671">
            <w:pPr>
              <w:widowControl w:val="0"/>
              <w:autoSpaceDE w:val="0"/>
              <w:autoSpaceDN w:val="0"/>
              <w:adjustRightInd w:val="0"/>
              <w:spacing w:after="0" w:line="360" w:lineRule="auto"/>
              <w:jc w:val="center"/>
              <w:rPr>
                <w:rFonts w:cstheme="minorHAnsi"/>
                <w:sz w:val="24"/>
                <w:szCs w:val="24"/>
              </w:rPr>
            </w:pPr>
            <w:r>
              <w:rPr>
                <w:rFonts w:cstheme="minorHAnsi"/>
                <w:sz w:val="24"/>
                <w:szCs w:val="24"/>
              </w:rPr>
              <w:t>ln_at</w:t>
            </w:r>
          </w:p>
        </w:tc>
        <w:tc>
          <w:tcPr>
            <w:tcW w:w="909" w:type="dxa"/>
            <w:tcBorders>
              <w:top w:val="nil"/>
              <w:left w:val="nil"/>
              <w:bottom w:val="nil"/>
              <w:right w:val="nil"/>
            </w:tcBorders>
          </w:tcPr>
          <w:p w14:paraId="25514AF4" w14:textId="77777777" w:rsidR="003527D9" w:rsidRPr="00CB230C" w:rsidRDefault="003527D9" w:rsidP="00E03671">
            <w:pPr>
              <w:widowControl w:val="0"/>
              <w:autoSpaceDE w:val="0"/>
              <w:autoSpaceDN w:val="0"/>
              <w:adjustRightInd w:val="0"/>
              <w:spacing w:after="0" w:line="360" w:lineRule="auto"/>
              <w:jc w:val="center"/>
              <w:rPr>
                <w:rFonts w:cstheme="minorHAnsi"/>
                <w:sz w:val="24"/>
                <w:szCs w:val="24"/>
              </w:rPr>
            </w:pPr>
            <w:r>
              <w:rPr>
                <w:rFonts w:cstheme="minorHAnsi"/>
                <w:sz w:val="24"/>
                <w:szCs w:val="24"/>
              </w:rPr>
              <w:t xml:space="preserve">    1.24</w:t>
            </w:r>
          </w:p>
        </w:tc>
        <w:tc>
          <w:tcPr>
            <w:tcW w:w="3543" w:type="dxa"/>
            <w:tcBorders>
              <w:top w:val="nil"/>
              <w:left w:val="nil"/>
              <w:bottom w:val="nil"/>
              <w:right w:val="nil"/>
            </w:tcBorders>
          </w:tcPr>
          <w:p w14:paraId="3AB526A4" w14:textId="77777777" w:rsidR="003527D9" w:rsidRPr="00CB230C" w:rsidRDefault="003527D9" w:rsidP="00E03671">
            <w:pPr>
              <w:widowControl w:val="0"/>
              <w:autoSpaceDE w:val="0"/>
              <w:autoSpaceDN w:val="0"/>
              <w:adjustRightInd w:val="0"/>
              <w:spacing w:after="0" w:line="360" w:lineRule="auto"/>
              <w:jc w:val="center"/>
              <w:rPr>
                <w:rFonts w:cstheme="minorHAnsi"/>
                <w:sz w:val="24"/>
                <w:szCs w:val="24"/>
              </w:rPr>
            </w:pPr>
            <w:r>
              <w:rPr>
                <w:rFonts w:cstheme="minorHAnsi"/>
                <w:sz w:val="24"/>
                <w:szCs w:val="24"/>
              </w:rPr>
              <w:t>0.0001</w:t>
            </w:r>
          </w:p>
        </w:tc>
        <w:tc>
          <w:tcPr>
            <w:tcW w:w="2673" w:type="dxa"/>
            <w:tcBorders>
              <w:top w:val="nil"/>
              <w:left w:val="nil"/>
              <w:bottom w:val="nil"/>
              <w:right w:val="nil"/>
            </w:tcBorders>
          </w:tcPr>
          <w:p w14:paraId="52983DAA" w14:textId="77777777" w:rsidR="003527D9" w:rsidRPr="00CB230C" w:rsidRDefault="003527D9" w:rsidP="00E03671">
            <w:pPr>
              <w:widowControl w:val="0"/>
              <w:autoSpaceDE w:val="0"/>
              <w:autoSpaceDN w:val="0"/>
              <w:adjustRightInd w:val="0"/>
              <w:spacing w:after="0" w:line="360" w:lineRule="auto"/>
              <w:jc w:val="center"/>
              <w:rPr>
                <w:rFonts w:cstheme="minorHAnsi"/>
                <w:sz w:val="24"/>
                <w:szCs w:val="24"/>
              </w:rPr>
            </w:pPr>
            <w:r w:rsidRPr="00CB230C">
              <w:rPr>
                <w:rFonts w:cstheme="minorHAnsi"/>
                <w:sz w:val="24"/>
                <w:szCs w:val="24"/>
              </w:rPr>
              <w:t>0.001</w:t>
            </w:r>
          </w:p>
        </w:tc>
      </w:tr>
    </w:tbl>
    <w:p w14:paraId="64BB3850" w14:textId="77777777" w:rsidR="003527D9" w:rsidRDefault="003527D9" w:rsidP="003C3952">
      <w:pPr>
        <w:spacing w:line="360" w:lineRule="auto"/>
        <w:jc w:val="both"/>
        <w:rPr>
          <w:rFonts w:eastAsiaTheme="minorEastAsia" w:cstheme="minorHAnsi"/>
          <w:sz w:val="28"/>
          <w:szCs w:val="28"/>
          <w:lang w:val="ro-RO"/>
        </w:rPr>
      </w:pPr>
    </w:p>
    <w:p w14:paraId="3ED0D1BB" w14:textId="77777777" w:rsidR="003527D9" w:rsidRDefault="003527D9" w:rsidP="003C3952">
      <w:pPr>
        <w:spacing w:line="360" w:lineRule="auto"/>
        <w:jc w:val="both"/>
        <w:rPr>
          <w:rFonts w:eastAsiaTheme="minorEastAsia" w:cstheme="minorHAnsi"/>
          <w:sz w:val="28"/>
          <w:szCs w:val="28"/>
          <w:lang w:val="ro-RO"/>
        </w:rPr>
      </w:pPr>
    </w:p>
    <w:p w14:paraId="390DAA25" w14:textId="7D6C4CF2" w:rsidR="007734DB" w:rsidRDefault="001D2E1A" w:rsidP="003C3952">
      <w:pPr>
        <w:spacing w:line="360" w:lineRule="auto"/>
        <w:jc w:val="both"/>
        <w:rPr>
          <w:rFonts w:eastAsiaTheme="minorEastAsia" w:cstheme="minorHAnsi"/>
          <w:sz w:val="28"/>
          <w:szCs w:val="28"/>
          <w:lang w:val="ro-RO"/>
        </w:rPr>
      </w:pPr>
      <w:r w:rsidRPr="001D2E1A">
        <w:rPr>
          <w:rFonts w:eastAsiaTheme="minorEastAsia" w:cstheme="minorHAnsi"/>
          <w:sz w:val="28"/>
          <w:szCs w:val="28"/>
          <w:lang w:val="ro-RO"/>
        </w:rPr>
        <w:t xml:space="preserve">4.3 </w:t>
      </w:r>
      <w:r w:rsidR="00503115">
        <w:rPr>
          <w:rFonts w:eastAsiaTheme="minorEastAsia" w:cstheme="minorHAnsi"/>
          <w:sz w:val="28"/>
          <w:szCs w:val="28"/>
          <w:lang w:val="ro-RO"/>
        </w:rPr>
        <w:t>D</w:t>
      </w:r>
      <w:r w:rsidRPr="001D2E1A">
        <w:rPr>
          <w:rFonts w:eastAsiaTheme="minorEastAsia" w:cstheme="minorHAnsi"/>
          <w:sz w:val="28"/>
          <w:szCs w:val="28"/>
          <w:lang w:val="ro-RO"/>
        </w:rPr>
        <w:t>escriptive statistics</w:t>
      </w:r>
    </w:p>
    <w:p w14:paraId="4DFD2B4B" w14:textId="354D32BC" w:rsidR="00E67C7F" w:rsidRPr="00E67C7F" w:rsidRDefault="00E67C7F" w:rsidP="003C3952">
      <w:pPr>
        <w:spacing w:line="360" w:lineRule="auto"/>
        <w:jc w:val="both"/>
        <w:rPr>
          <w:rFonts w:eastAsiaTheme="minorEastAsia" w:cstheme="minorHAnsi"/>
          <w:sz w:val="24"/>
          <w:szCs w:val="24"/>
          <w:lang w:val="ro-RO"/>
        </w:rPr>
      </w:pPr>
      <w:r>
        <w:rPr>
          <w:rFonts w:eastAsiaTheme="minorEastAsia" w:cstheme="minorHAnsi"/>
          <w:sz w:val="24"/>
          <w:szCs w:val="24"/>
          <w:lang w:val="ro-RO"/>
        </w:rPr>
        <w:t>Descriptive statistics are shown in Table 4.3.1. They are used in Section 5 to explain the results.</w:t>
      </w:r>
      <w:r w:rsidR="003527D9">
        <w:rPr>
          <w:rFonts w:eastAsiaTheme="minorEastAsia" w:cstheme="minorHAnsi"/>
          <w:sz w:val="24"/>
          <w:szCs w:val="24"/>
          <w:lang w:val="ro-RO"/>
        </w:rPr>
        <w:t xml:space="preserve"> On another note, the variables of interest are Market Value and Total Assets. The </w:t>
      </w:r>
      <w:r w:rsidR="00B40507">
        <w:rPr>
          <w:rFonts w:eastAsiaTheme="minorEastAsia" w:cstheme="minorHAnsi"/>
          <w:sz w:val="24"/>
          <w:szCs w:val="24"/>
          <w:lang w:val="ro-RO"/>
        </w:rPr>
        <w:t>kurtosis</w:t>
      </w:r>
      <w:r w:rsidR="003527D9">
        <w:rPr>
          <w:rFonts w:eastAsiaTheme="minorEastAsia" w:cstheme="minorHAnsi"/>
          <w:sz w:val="24"/>
          <w:szCs w:val="24"/>
          <w:lang w:val="ro-RO"/>
        </w:rPr>
        <w:t xml:space="preserve"> is greater than </w:t>
      </w:r>
      <w:r w:rsidR="00B40507">
        <w:rPr>
          <w:rFonts w:eastAsiaTheme="minorEastAsia" w:cstheme="minorHAnsi"/>
          <w:sz w:val="24"/>
          <w:szCs w:val="24"/>
          <w:lang w:val="ro-RO"/>
        </w:rPr>
        <w:t>3</w:t>
      </w:r>
      <w:r w:rsidR="003527D9">
        <w:rPr>
          <w:rFonts w:eastAsiaTheme="minorEastAsia" w:cstheme="minorHAnsi"/>
          <w:sz w:val="24"/>
          <w:szCs w:val="24"/>
          <w:lang w:val="ro-RO"/>
        </w:rPr>
        <w:t xml:space="preserve"> for both of them, which implies the data is leptokurtic. Further, </w:t>
      </w:r>
      <w:r w:rsidR="00B40507">
        <w:rPr>
          <w:rFonts w:eastAsiaTheme="minorEastAsia" w:cstheme="minorHAnsi"/>
          <w:sz w:val="24"/>
          <w:szCs w:val="24"/>
          <w:lang w:val="ro-RO"/>
        </w:rPr>
        <w:t>the skewness is greater than 0 for both variables too, which means the data is rightly skewed.</w:t>
      </w:r>
    </w:p>
    <w:p w14:paraId="27868BCE" w14:textId="77777777" w:rsidR="00503115" w:rsidRDefault="001D2E1A" w:rsidP="001D2E1A">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Table </w:t>
      </w:r>
      <w:r w:rsidR="002A1CB4">
        <w:rPr>
          <w:rFonts w:cstheme="minorHAnsi"/>
          <w:sz w:val="24"/>
          <w:szCs w:val="24"/>
        </w:rPr>
        <w:t>4.3</w:t>
      </w:r>
      <w:r w:rsidRPr="00CB230C">
        <w:rPr>
          <w:rFonts w:cstheme="minorHAnsi"/>
          <w:sz w:val="24"/>
          <w:szCs w:val="24"/>
        </w:rPr>
        <w:t xml:space="preserve">.1 </w:t>
      </w:r>
    </w:p>
    <w:p w14:paraId="74F5E588" w14:textId="3A0A0F1C" w:rsidR="001D2E1A" w:rsidRPr="00440BF0" w:rsidRDefault="001D2E1A" w:rsidP="001D2E1A">
      <w:pPr>
        <w:widowControl w:val="0"/>
        <w:autoSpaceDE w:val="0"/>
        <w:autoSpaceDN w:val="0"/>
        <w:adjustRightInd w:val="0"/>
        <w:spacing w:after="0" w:line="240" w:lineRule="auto"/>
        <w:rPr>
          <w:rFonts w:cstheme="minorHAnsi"/>
          <w:i/>
          <w:iCs/>
          <w:sz w:val="24"/>
          <w:szCs w:val="24"/>
        </w:rPr>
      </w:pPr>
      <w:r w:rsidRPr="00440BF0">
        <w:rPr>
          <w:rFonts w:cstheme="minorHAnsi"/>
          <w:i/>
          <w:iCs/>
          <w:sz w:val="24"/>
          <w:szCs w:val="24"/>
        </w:rPr>
        <w:t xml:space="preserve">Descriptive statistics for </w:t>
      </w:r>
      <w:r w:rsidR="00503115" w:rsidRPr="00440BF0">
        <w:rPr>
          <w:rFonts w:cstheme="minorHAnsi"/>
          <w:i/>
          <w:iCs/>
          <w:sz w:val="24"/>
          <w:szCs w:val="24"/>
        </w:rPr>
        <w:t xml:space="preserve">market value by industry, </w:t>
      </w:r>
      <w:r w:rsidRPr="00440BF0">
        <w:rPr>
          <w:rFonts w:cstheme="minorHAnsi"/>
          <w:i/>
          <w:iCs/>
          <w:sz w:val="24"/>
          <w:szCs w:val="24"/>
        </w:rPr>
        <w:t>total assets</w:t>
      </w:r>
      <w:r w:rsidR="00440BF0" w:rsidRPr="00440BF0">
        <w:rPr>
          <w:rFonts w:cstheme="minorHAnsi"/>
          <w:i/>
          <w:iCs/>
          <w:sz w:val="24"/>
          <w:szCs w:val="24"/>
        </w:rPr>
        <w:t xml:space="preserve"> </w:t>
      </w:r>
      <w:r w:rsidR="00503115" w:rsidRPr="00440BF0">
        <w:rPr>
          <w:rFonts w:cstheme="minorHAnsi"/>
          <w:i/>
          <w:iCs/>
          <w:sz w:val="24"/>
          <w:szCs w:val="24"/>
        </w:rPr>
        <w:t>and market value</w:t>
      </w:r>
      <w:r w:rsidRPr="00440BF0">
        <w:rPr>
          <w:rFonts w:cstheme="minorHAnsi"/>
          <w:i/>
          <w:iCs/>
          <w:sz w:val="24"/>
          <w:szCs w:val="24"/>
        </w:rPr>
        <w:t xml:space="preserve"> </w:t>
      </w:r>
      <w:r w:rsidR="007734DB" w:rsidRPr="00440BF0">
        <w:rPr>
          <w:rFonts w:cstheme="minorHAnsi"/>
          <w:i/>
          <w:iCs/>
          <w:sz w:val="24"/>
          <w:szCs w:val="24"/>
        </w:rPr>
        <w:t>for companies</w:t>
      </w:r>
      <w:r w:rsidRPr="00440BF0">
        <w:rPr>
          <w:rFonts w:cstheme="minorHAnsi"/>
          <w:i/>
          <w:iCs/>
          <w:sz w:val="24"/>
          <w:szCs w:val="24"/>
        </w:rPr>
        <w:t xml:space="preserve"> within the S&amp;P 500</w:t>
      </w:r>
    </w:p>
    <w:tbl>
      <w:tblPr>
        <w:tblW w:w="13462" w:type="dxa"/>
        <w:tblLayout w:type="fixed"/>
        <w:tblLook w:val="0000" w:firstRow="0" w:lastRow="0" w:firstColumn="0" w:lastColumn="0" w:noHBand="0" w:noVBand="0"/>
      </w:tblPr>
      <w:tblGrid>
        <w:gridCol w:w="4214"/>
        <w:gridCol w:w="1315"/>
        <w:gridCol w:w="1981"/>
        <w:gridCol w:w="1981"/>
        <w:gridCol w:w="1981"/>
        <w:gridCol w:w="1990"/>
      </w:tblGrid>
      <w:tr w:rsidR="007C5C3C" w:rsidRPr="00440BF0" w14:paraId="7D7AEB7E" w14:textId="77777777" w:rsidTr="007C5C3C">
        <w:trPr>
          <w:trHeight w:val="82"/>
        </w:trPr>
        <w:tc>
          <w:tcPr>
            <w:tcW w:w="4214" w:type="dxa"/>
            <w:tcBorders>
              <w:top w:val="single" w:sz="4" w:space="0" w:color="auto"/>
              <w:left w:val="single" w:sz="4" w:space="0" w:color="auto"/>
              <w:bottom w:val="single" w:sz="10" w:space="0" w:color="auto"/>
              <w:right w:val="single" w:sz="4" w:space="0" w:color="auto"/>
            </w:tcBorders>
          </w:tcPr>
          <w:p w14:paraId="18739888" w14:textId="2E462673" w:rsidR="007C5C3C" w:rsidRPr="00440BF0" w:rsidRDefault="007C5C3C" w:rsidP="007C5C3C">
            <w:pPr>
              <w:widowControl w:val="0"/>
              <w:autoSpaceDE w:val="0"/>
              <w:autoSpaceDN w:val="0"/>
              <w:adjustRightInd w:val="0"/>
              <w:spacing w:after="0" w:line="240" w:lineRule="auto"/>
              <w:rPr>
                <w:rFonts w:cstheme="minorHAnsi"/>
                <w:sz w:val="24"/>
                <w:szCs w:val="24"/>
              </w:rPr>
            </w:pPr>
          </w:p>
        </w:tc>
        <w:tc>
          <w:tcPr>
            <w:tcW w:w="1315" w:type="dxa"/>
            <w:tcBorders>
              <w:top w:val="single" w:sz="4" w:space="0" w:color="auto"/>
              <w:left w:val="single" w:sz="4" w:space="0" w:color="auto"/>
              <w:bottom w:val="single" w:sz="10" w:space="0" w:color="auto"/>
              <w:right w:val="single" w:sz="4" w:space="0" w:color="auto"/>
            </w:tcBorders>
          </w:tcPr>
          <w:p w14:paraId="25AF5247" w14:textId="181E0684" w:rsidR="007C5C3C" w:rsidRPr="00440BF0" w:rsidRDefault="007C5C3C" w:rsidP="007C5C3C">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 xml:space="preserve"> Mean</w:t>
            </w:r>
          </w:p>
        </w:tc>
        <w:tc>
          <w:tcPr>
            <w:tcW w:w="1981" w:type="dxa"/>
            <w:tcBorders>
              <w:top w:val="single" w:sz="4" w:space="0" w:color="auto"/>
              <w:left w:val="single" w:sz="4" w:space="0" w:color="auto"/>
              <w:bottom w:val="single" w:sz="10" w:space="0" w:color="auto"/>
              <w:right w:val="single" w:sz="4" w:space="0" w:color="auto"/>
            </w:tcBorders>
          </w:tcPr>
          <w:p w14:paraId="51F44276" w14:textId="530768E2" w:rsidR="007C5C3C" w:rsidRPr="00440BF0" w:rsidRDefault="007C5C3C" w:rsidP="007C5C3C">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 xml:space="preserve"> Std. Dev.</w:t>
            </w:r>
          </w:p>
        </w:tc>
        <w:tc>
          <w:tcPr>
            <w:tcW w:w="1981" w:type="dxa"/>
            <w:tcBorders>
              <w:top w:val="single" w:sz="4" w:space="0" w:color="auto"/>
              <w:left w:val="single" w:sz="4" w:space="0" w:color="auto"/>
              <w:bottom w:val="single" w:sz="10" w:space="0" w:color="auto"/>
              <w:right w:val="single" w:sz="4" w:space="0" w:color="auto"/>
            </w:tcBorders>
          </w:tcPr>
          <w:p w14:paraId="22A68C73" w14:textId="7E6D4259" w:rsidR="007C5C3C" w:rsidRPr="00440BF0" w:rsidRDefault="00F647DA" w:rsidP="007C5C3C">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Variance</w:t>
            </w:r>
          </w:p>
        </w:tc>
        <w:tc>
          <w:tcPr>
            <w:tcW w:w="1981" w:type="dxa"/>
            <w:tcBorders>
              <w:top w:val="single" w:sz="4" w:space="0" w:color="auto"/>
              <w:left w:val="single" w:sz="4" w:space="0" w:color="auto"/>
              <w:bottom w:val="single" w:sz="10" w:space="0" w:color="auto"/>
              <w:right w:val="single" w:sz="4" w:space="0" w:color="auto"/>
            </w:tcBorders>
          </w:tcPr>
          <w:p w14:paraId="6A66DA9C" w14:textId="2FB31EDC" w:rsidR="007C5C3C" w:rsidRPr="00440BF0" w:rsidRDefault="007C5C3C" w:rsidP="007C5C3C">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 xml:space="preserve"> </w:t>
            </w:r>
            <w:r w:rsidR="00440BF0" w:rsidRPr="00440BF0">
              <w:rPr>
                <w:rFonts w:cstheme="minorHAnsi"/>
                <w:sz w:val="24"/>
                <w:szCs w:val="24"/>
              </w:rPr>
              <w:t>Skewness</w:t>
            </w:r>
          </w:p>
        </w:tc>
        <w:tc>
          <w:tcPr>
            <w:tcW w:w="1990" w:type="dxa"/>
            <w:tcBorders>
              <w:top w:val="single" w:sz="4" w:space="0" w:color="auto"/>
              <w:left w:val="single" w:sz="4" w:space="0" w:color="auto"/>
              <w:bottom w:val="single" w:sz="10" w:space="0" w:color="auto"/>
              <w:right w:val="single" w:sz="4" w:space="0" w:color="auto"/>
            </w:tcBorders>
          </w:tcPr>
          <w:p w14:paraId="06DD93C7" w14:textId="65FA7CE3" w:rsidR="007C5C3C" w:rsidRPr="00440BF0" w:rsidRDefault="00440BF0" w:rsidP="007C5C3C">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Kurtosis</w:t>
            </w:r>
          </w:p>
        </w:tc>
      </w:tr>
      <w:tr w:rsidR="00440BF0" w:rsidRPr="00440BF0" w14:paraId="5695E305" w14:textId="77777777" w:rsidTr="007C5C3C">
        <w:trPr>
          <w:trHeight w:val="82"/>
        </w:trPr>
        <w:tc>
          <w:tcPr>
            <w:tcW w:w="4214" w:type="dxa"/>
            <w:tcBorders>
              <w:top w:val="nil"/>
              <w:left w:val="single" w:sz="4" w:space="0" w:color="auto"/>
              <w:bottom w:val="single" w:sz="4" w:space="0" w:color="auto"/>
              <w:right w:val="single" w:sz="4" w:space="0" w:color="auto"/>
            </w:tcBorders>
          </w:tcPr>
          <w:p w14:paraId="6FA9356F" w14:textId="13A61E4D"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Consumer Durables -- Cars, TV's, Furniture, Household Appliances</w:t>
            </w:r>
          </w:p>
        </w:tc>
        <w:tc>
          <w:tcPr>
            <w:tcW w:w="1315" w:type="dxa"/>
            <w:tcBorders>
              <w:top w:val="nil"/>
              <w:left w:val="single" w:sz="4" w:space="0" w:color="auto"/>
              <w:bottom w:val="single" w:sz="4" w:space="0" w:color="auto"/>
              <w:right w:val="single" w:sz="4" w:space="0" w:color="auto"/>
            </w:tcBorders>
          </w:tcPr>
          <w:p w14:paraId="4973DC7C" w14:textId="4B9BB883"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88.012</w:t>
            </w:r>
          </w:p>
        </w:tc>
        <w:tc>
          <w:tcPr>
            <w:tcW w:w="1981" w:type="dxa"/>
            <w:tcBorders>
              <w:top w:val="nil"/>
              <w:left w:val="single" w:sz="4" w:space="0" w:color="auto"/>
              <w:bottom w:val="single" w:sz="4" w:space="0" w:color="auto"/>
              <w:right w:val="single" w:sz="4" w:space="0" w:color="auto"/>
            </w:tcBorders>
          </w:tcPr>
          <w:p w14:paraId="7CDE4FF1" w14:textId="5748EE3D"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208.000</w:t>
            </w:r>
          </w:p>
        </w:tc>
        <w:tc>
          <w:tcPr>
            <w:tcW w:w="1981" w:type="dxa"/>
            <w:tcBorders>
              <w:top w:val="nil"/>
              <w:left w:val="single" w:sz="4" w:space="0" w:color="auto"/>
              <w:bottom w:val="single" w:sz="4" w:space="0" w:color="auto"/>
              <w:right w:val="single" w:sz="4" w:space="0" w:color="auto"/>
            </w:tcBorders>
          </w:tcPr>
          <w:p w14:paraId="77ADDB04" w14:textId="38A2E16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43264</w:t>
            </w:r>
          </w:p>
        </w:tc>
        <w:tc>
          <w:tcPr>
            <w:tcW w:w="1981" w:type="dxa"/>
            <w:tcBorders>
              <w:top w:val="nil"/>
              <w:left w:val="single" w:sz="4" w:space="0" w:color="auto"/>
              <w:bottom w:val="single" w:sz="4" w:space="0" w:color="auto"/>
              <w:right w:val="single" w:sz="4" w:space="0" w:color="auto"/>
            </w:tcBorders>
          </w:tcPr>
          <w:p w14:paraId="63B81C11" w14:textId="576D503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2.634</w:t>
            </w:r>
          </w:p>
        </w:tc>
        <w:tc>
          <w:tcPr>
            <w:tcW w:w="1990" w:type="dxa"/>
            <w:tcBorders>
              <w:top w:val="nil"/>
              <w:left w:val="single" w:sz="4" w:space="0" w:color="auto"/>
              <w:bottom w:val="single" w:sz="4" w:space="0" w:color="auto"/>
              <w:right w:val="single" w:sz="4" w:space="0" w:color="auto"/>
            </w:tcBorders>
          </w:tcPr>
          <w:p w14:paraId="29199C82" w14:textId="3555D2C1"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8.007</w:t>
            </w:r>
          </w:p>
        </w:tc>
      </w:tr>
      <w:tr w:rsidR="00440BF0" w:rsidRPr="00440BF0" w14:paraId="6FD0F4D6"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4F330EB5" w14:textId="087F3879"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Manufacturing -- Machinery, Trucks, Planes, Off Furn, Paper, Com Printing</w:t>
            </w:r>
          </w:p>
        </w:tc>
        <w:tc>
          <w:tcPr>
            <w:tcW w:w="1315" w:type="dxa"/>
            <w:tcBorders>
              <w:top w:val="single" w:sz="4" w:space="0" w:color="auto"/>
              <w:left w:val="single" w:sz="4" w:space="0" w:color="auto"/>
              <w:bottom w:val="single" w:sz="4" w:space="0" w:color="auto"/>
              <w:right w:val="single" w:sz="4" w:space="0" w:color="auto"/>
            </w:tcBorders>
          </w:tcPr>
          <w:p w14:paraId="74C81210" w14:textId="73D2786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33.570</w:t>
            </w:r>
          </w:p>
        </w:tc>
        <w:tc>
          <w:tcPr>
            <w:tcW w:w="1981" w:type="dxa"/>
            <w:tcBorders>
              <w:top w:val="single" w:sz="4" w:space="0" w:color="auto"/>
              <w:left w:val="single" w:sz="4" w:space="0" w:color="auto"/>
              <w:bottom w:val="single" w:sz="4" w:space="0" w:color="auto"/>
              <w:right w:val="single" w:sz="4" w:space="0" w:color="auto"/>
            </w:tcBorders>
          </w:tcPr>
          <w:p w14:paraId="3A69E7A0" w14:textId="10DC4FFC"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30.874</w:t>
            </w:r>
          </w:p>
        </w:tc>
        <w:tc>
          <w:tcPr>
            <w:tcW w:w="1981" w:type="dxa"/>
            <w:tcBorders>
              <w:top w:val="single" w:sz="4" w:space="0" w:color="auto"/>
              <w:left w:val="single" w:sz="4" w:space="0" w:color="auto"/>
              <w:bottom w:val="single" w:sz="4" w:space="0" w:color="auto"/>
              <w:right w:val="single" w:sz="4" w:space="0" w:color="auto"/>
            </w:tcBorders>
          </w:tcPr>
          <w:p w14:paraId="0BE7A9B0" w14:textId="4C30526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953.204</w:t>
            </w:r>
          </w:p>
        </w:tc>
        <w:tc>
          <w:tcPr>
            <w:tcW w:w="1981" w:type="dxa"/>
            <w:tcBorders>
              <w:top w:val="single" w:sz="4" w:space="0" w:color="auto"/>
              <w:left w:val="single" w:sz="4" w:space="0" w:color="auto"/>
              <w:bottom w:val="single" w:sz="4" w:space="0" w:color="auto"/>
              <w:right w:val="single" w:sz="4" w:space="0" w:color="auto"/>
            </w:tcBorders>
          </w:tcPr>
          <w:p w14:paraId="51658021" w14:textId="16A619B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1.583</w:t>
            </w:r>
          </w:p>
        </w:tc>
        <w:tc>
          <w:tcPr>
            <w:tcW w:w="1990" w:type="dxa"/>
            <w:tcBorders>
              <w:top w:val="single" w:sz="4" w:space="0" w:color="auto"/>
              <w:left w:val="single" w:sz="4" w:space="0" w:color="auto"/>
              <w:bottom w:val="single" w:sz="4" w:space="0" w:color="auto"/>
              <w:right w:val="single" w:sz="4" w:space="0" w:color="auto"/>
            </w:tcBorders>
          </w:tcPr>
          <w:p w14:paraId="3DF15EDC" w14:textId="7B2C847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4.458</w:t>
            </w:r>
          </w:p>
        </w:tc>
      </w:tr>
      <w:tr w:rsidR="00440BF0" w:rsidRPr="00440BF0" w14:paraId="24E75ED5"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7660575D" w14:textId="126A0645"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Oil, Gas, and Coal Extraction and Products</w:t>
            </w:r>
          </w:p>
        </w:tc>
        <w:tc>
          <w:tcPr>
            <w:tcW w:w="1315" w:type="dxa"/>
            <w:tcBorders>
              <w:top w:val="single" w:sz="4" w:space="0" w:color="auto"/>
              <w:left w:val="single" w:sz="4" w:space="0" w:color="auto"/>
              <w:bottom w:val="single" w:sz="4" w:space="0" w:color="auto"/>
              <w:right w:val="single" w:sz="4" w:space="0" w:color="auto"/>
            </w:tcBorders>
          </w:tcPr>
          <w:p w14:paraId="69047901" w14:textId="39D9EFDC"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35.197</w:t>
            </w:r>
          </w:p>
        </w:tc>
        <w:tc>
          <w:tcPr>
            <w:tcW w:w="1981" w:type="dxa"/>
            <w:tcBorders>
              <w:top w:val="single" w:sz="4" w:space="0" w:color="auto"/>
              <w:left w:val="single" w:sz="4" w:space="0" w:color="auto"/>
              <w:bottom w:val="single" w:sz="4" w:space="0" w:color="auto"/>
              <w:right w:val="single" w:sz="4" w:space="0" w:color="auto"/>
            </w:tcBorders>
          </w:tcPr>
          <w:p w14:paraId="6BA2FCB1" w14:textId="49D65BEE"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49.670</w:t>
            </w:r>
          </w:p>
        </w:tc>
        <w:tc>
          <w:tcPr>
            <w:tcW w:w="1981" w:type="dxa"/>
            <w:tcBorders>
              <w:top w:val="single" w:sz="4" w:space="0" w:color="auto"/>
              <w:left w:val="single" w:sz="4" w:space="0" w:color="auto"/>
              <w:bottom w:val="single" w:sz="4" w:space="0" w:color="auto"/>
              <w:right w:val="single" w:sz="4" w:space="0" w:color="auto"/>
            </w:tcBorders>
          </w:tcPr>
          <w:p w14:paraId="66C510A1" w14:textId="79D4B0C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2467.109</w:t>
            </w:r>
          </w:p>
        </w:tc>
        <w:tc>
          <w:tcPr>
            <w:tcW w:w="1981" w:type="dxa"/>
            <w:tcBorders>
              <w:top w:val="single" w:sz="4" w:space="0" w:color="auto"/>
              <w:left w:val="single" w:sz="4" w:space="0" w:color="auto"/>
              <w:bottom w:val="single" w:sz="4" w:space="0" w:color="auto"/>
              <w:right w:val="single" w:sz="4" w:space="0" w:color="auto"/>
            </w:tcBorders>
          </w:tcPr>
          <w:p w14:paraId="311BD3EB" w14:textId="1CB1C6E5"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2.278</w:t>
            </w:r>
          </w:p>
        </w:tc>
        <w:tc>
          <w:tcPr>
            <w:tcW w:w="1990" w:type="dxa"/>
            <w:tcBorders>
              <w:top w:val="single" w:sz="4" w:space="0" w:color="auto"/>
              <w:left w:val="single" w:sz="4" w:space="0" w:color="auto"/>
              <w:bottom w:val="single" w:sz="4" w:space="0" w:color="auto"/>
              <w:right w:val="single" w:sz="4" w:space="0" w:color="auto"/>
            </w:tcBorders>
          </w:tcPr>
          <w:p w14:paraId="139DB9A3" w14:textId="7969BB33"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6.589</w:t>
            </w:r>
          </w:p>
        </w:tc>
      </w:tr>
      <w:tr w:rsidR="00440BF0" w:rsidRPr="00440BF0" w14:paraId="3AFB468B" w14:textId="77777777" w:rsidTr="007C5C3C">
        <w:trPr>
          <w:trHeight w:val="377"/>
        </w:trPr>
        <w:tc>
          <w:tcPr>
            <w:tcW w:w="4214" w:type="dxa"/>
            <w:tcBorders>
              <w:top w:val="single" w:sz="4" w:space="0" w:color="auto"/>
              <w:left w:val="single" w:sz="4" w:space="0" w:color="auto"/>
              <w:right w:val="single" w:sz="4" w:space="0" w:color="auto"/>
            </w:tcBorders>
          </w:tcPr>
          <w:p w14:paraId="260A4864" w14:textId="64044222"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Chemicals and Allied Products</w:t>
            </w:r>
          </w:p>
        </w:tc>
        <w:tc>
          <w:tcPr>
            <w:tcW w:w="1315" w:type="dxa"/>
            <w:tcBorders>
              <w:top w:val="single" w:sz="4" w:space="0" w:color="auto"/>
              <w:left w:val="single" w:sz="4" w:space="0" w:color="auto"/>
              <w:right w:val="single" w:sz="4" w:space="0" w:color="auto"/>
            </w:tcBorders>
          </w:tcPr>
          <w:p w14:paraId="7387DCBF" w14:textId="08D7FAF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53.180</w:t>
            </w:r>
          </w:p>
        </w:tc>
        <w:tc>
          <w:tcPr>
            <w:tcW w:w="1981" w:type="dxa"/>
            <w:tcBorders>
              <w:top w:val="single" w:sz="4" w:space="0" w:color="auto"/>
              <w:left w:val="single" w:sz="4" w:space="0" w:color="auto"/>
              <w:right w:val="single" w:sz="4" w:space="0" w:color="auto"/>
            </w:tcBorders>
          </w:tcPr>
          <w:p w14:paraId="3E2C82F9" w14:textId="13C06F1F"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65.564</w:t>
            </w:r>
          </w:p>
        </w:tc>
        <w:tc>
          <w:tcPr>
            <w:tcW w:w="1981" w:type="dxa"/>
            <w:tcBorders>
              <w:top w:val="single" w:sz="4" w:space="0" w:color="auto"/>
              <w:left w:val="single" w:sz="4" w:space="0" w:color="auto"/>
              <w:right w:val="single" w:sz="4" w:space="0" w:color="auto"/>
            </w:tcBorders>
          </w:tcPr>
          <w:p w14:paraId="4CA96066" w14:textId="5608336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4298.638</w:t>
            </w:r>
          </w:p>
        </w:tc>
        <w:tc>
          <w:tcPr>
            <w:tcW w:w="1981" w:type="dxa"/>
            <w:tcBorders>
              <w:top w:val="single" w:sz="4" w:space="0" w:color="auto"/>
              <w:left w:val="single" w:sz="4" w:space="0" w:color="auto"/>
              <w:right w:val="single" w:sz="4" w:space="0" w:color="auto"/>
            </w:tcBorders>
          </w:tcPr>
          <w:p w14:paraId="18E41002" w14:textId="69A043DA"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2.775</w:t>
            </w:r>
          </w:p>
        </w:tc>
        <w:tc>
          <w:tcPr>
            <w:tcW w:w="1990" w:type="dxa"/>
            <w:tcBorders>
              <w:top w:val="single" w:sz="4" w:space="0" w:color="auto"/>
              <w:left w:val="single" w:sz="4" w:space="0" w:color="auto"/>
              <w:right w:val="single" w:sz="4" w:space="0" w:color="auto"/>
            </w:tcBorders>
          </w:tcPr>
          <w:p w14:paraId="0046E63C" w14:textId="7C50180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10.73</w:t>
            </w:r>
          </w:p>
        </w:tc>
      </w:tr>
      <w:tr w:rsidR="00440BF0" w:rsidRPr="00440BF0" w14:paraId="414865D2"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54CE058F" w14:textId="66E5271E"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Business Equipment -- Computers, Software, and Electronic Equipment</w:t>
            </w:r>
          </w:p>
        </w:tc>
        <w:tc>
          <w:tcPr>
            <w:tcW w:w="1315" w:type="dxa"/>
            <w:tcBorders>
              <w:top w:val="single" w:sz="4" w:space="0" w:color="auto"/>
              <w:left w:val="single" w:sz="4" w:space="0" w:color="auto"/>
              <w:bottom w:val="single" w:sz="4" w:space="0" w:color="auto"/>
              <w:right w:val="single" w:sz="4" w:space="0" w:color="auto"/>
            </w:tcBorders>
          </w:tcPr>
          <w:p w14:paraId="7EB8169D" w14:textId="60C3ACCC"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129.000</w:t>
            </w:r>
          </w:p>
        </w:tc>
        <w:tc>
          <w:tcPr>
            <w:tcW w:w="1981" w:type="dxa"/>
            <w:tcBorders>
              <w:top w:val="single" w:sz="4" w:space="0" w:color="auto"/>
              <w:left w:val="single" w:sz="4" w:space="0" w:color="auto"/>
              <w:bottom w:val="single" w:sz="4" w:space="0" w:color="auto"/>
              <w:right w:val="single" w:sz="4" w:space="0" w:color="auto"/>
            </w:tcBorders>
          </w:tcPr>
          <w:p w14:paraId="774872CD" w14:textId="5873BAA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326.000</w:t>
            </w:r>
          </w:p>
        </w:tc>
        <w:tc>
          <w:tcPr>
            <w:tcW w:w="1981" w:type="dxa"/>
            <w:tcBorders>
              <w:top w:val="single" w:sz="4" w:space="0" w:color="auto"/>
              <w:left w:val="single" w:sz="4" w:space="0" w:color="auto"/>
              <w:bottom w:val="single" w:sz="4" w:space="0" w:color="auto"/>
              <w:right w:val="single" w:sz="4" w:space="0" w:color="auto"/>
            </w:tcBorders>
          </w:tcPr>
          <w:p w14:paraId="316926B9" w14:textId="5844DC3E"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106276</w:t>
            </w:r>
          </w:p>
        </w:tc>
        <w:tc>
          <w:tcPr>
            <w:tcW w:w="1981" w:type="dxa"/>
            <w:tcBorders>
              <w:top w:val="single" w:sz="4" w:space="0" w:color="auto"/>
              <w:left w:val="single" w:sz="4" w:space="0" w:color="auto"/>
              <w:bottom w:val="single" w:sz="4" w:space="0" w:color="auto"/>
              <w:right w:val="single" w:sz="4" w:space="0" w:color="auto"/>
            </w:tcBorders>
          </w:tcPr>
          <w:p w14:paraId="29FF519D" w14:textId="2B75703D"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4.094</w:t>
            </w:r>
          </w:p>
        </w:tc>
        <w:tc>
          <w:tcPr>
            <w:tcW w:w="1990" w:type="dxa"/>
            <w:tcBorders>
              <w:top w:val="single" w:sz="4" w:space="0" w:color="auto"/>
              <w:left w:val="single" w:sz="4" w:space="0" w:color="auto"/>
              <w:bottom w:val="single" w:sz="4" w:space="0" w:color="auto"/>
              <w:right w:val="single" w:sz="4" w:space="0" w:color="auto"/>
            </w:tcBorders>
          </w:tcPr>
          <w:p w14:paraId="42EAB5AC" w14:textId="16DFBBF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19.68</w:t>
            </w:r>
          </w:p>
        </w:tc>
      </w:tr>
      <w:tr w:rsidR="00440BF0" w:rsidRPr="00440BF0" w14:paraId="17154D9A"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1176F711" w14:textId="001A9E1E"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Telephone and Television Transmission</w:t>
            </w:r>
          </w:p>
        </w:tc>
        <w:tc>
          <w:tcPr>
            <w:tcW w:w="1315" w:type="dxa"/>
            <w:tcBorders>
              <w:top w:val="single" w:sz="4" w:space="0" w:color="auto"/>
              <w:left w:val="single" w:sz="4" w:space="0" w:color="auto"/>
              <w:bottom w:val="single" w:sz="4" w:space="0" w:color="auto"/>
              <w:right w:val="single" w:sz="4" w:space="0" w:color="auto"/>
            </w:tcBorders>
          </w:tcPr>
          <w:p w14:paraId="1BF10F7C" w14:textId="7EE7A439"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90.344</w:t>
            </w:r>
          </w:p>
        </w:tc>
        <w:tc>
          <w:tcPr>
            <w:tcW w:w="1981" w:type="dxa"/>
            <w:tcBorders>
              <w:top w:val="single" w:sz="4" w:space="0" w:color="auto"/>
              <w:left w:val="single" w:sz="4" w:space="0" w:color="auto"/>
              <w:bottom w:val="single" w:sz="4" w:space="0" w:color="auto"/>
              <w:right w:val="single" w:sz="4" w:space="0" w:color="auto"/>
            </w:tcBorders>
          </w:tcPr>
          <w:p w14:paraId="09EBC664" w14:textId="4A1C029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97.737</w:t>
            </w:r>
          </w:p>
        </w:tc>
        <w:tc>
          <w:tcPr>
            <w:tcW w:w="1981" w:type="dxa"/>
            <w:tcBorders>
              <w:top w:val="single" w:sz="4" w:space="0" w:color="auto"/>
              <w:left w:val="single" w:sz="4" w:space="0" w:color="auto"/>
              <w:bottom w:val="single" w:sz="4" w:space="0" w:color="auto"/>
              <w:right w:val="single" w:sz="4" w:space="0" w:color="auto"/>
            </w:tcBorders>
          </w:tcPr>
          <w:p w14:paraId="3526A29A" w14:textId="5F0A26C5"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9552.521</w:t>
            </w:r>
          </w:p>
        </w:tc>
        <w:tc>
          <w:tcPr>
            <w:tcW w:w="1981" w:type="dxa"/>
            <w:tcBorders>
              <w:top w:val="single" w:sz="4" w:space="0" w:color="auto"/>
              <w:left w:val="single" w:sz="4" w:space="0" w:color="auto"/>
              <w:bottom w:val="single" w:sz="4" w:space="0" w:color="auto"/>
              <w:right w:val="single" w:sz="4" w:space="0" w:color="auto"/>
            </w:tcBorders>
          </w:tcPr>
          <w:p w14:paraId="2638B13C" w14:textId="1B2E71C5"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.608</w:t>
            </w:r>
          </w:p>
        </w:tc>
        <w:tc>
          <w:tcPr>
            <w:tcW w:w="1990" w:type="dxa"/>
            <w:tcBorders>
              <w:top w:val="single" w:sz="4" w:space="0" w:color="auto"/>
              <w:left w:val="single" w:sz="4" w:space="0" w:color="auto"/>
              <w:bottom w:val="single" w:sz="4" w:space="0" w:color="auto"/>
              <w:right w:val="single" w:sz="4" w:space="0" w:color="auto"/>
            </w:tcBorders>
          </w:tcPr>
          <w:p w14:paraId="67F4029E" w14:textId="2E0102B2"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1.557</w:t>
            </w:r>
          </w:p>
        </w:tc>
      </w:tr>
      <w:tr w:rsidR="00440BF0" w:rsidRPr="00440BF0" w14:paraId="126ACEBA"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274EDD7F" w14:textId="18308DD0"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Utilities</w:t>
            </w:r>
          </w:p>
        </w:tc>
        <w:tc>
          <w:tcPr>
            <w:tcW w:w="1315" w:type="dxa"/>
            <w:tcBorders>
              <w:top w:val="single" w:sz="4" w:space="0" w:color="auto"/>
              <w:left w:val="single" w:sz="4" w:space="0" w:color="auto"/>
              <w:bottom w:val="single" w:sz="4" w:space="0" w:color="auto"/>
              <w:right w:val="single" w:sz="4" w:space="0" w:color="auto"/>
            </w:tcBorders>
          </w:tcPr>
          <w:p w14:paraId="17940EBB" w14:textId="0D381FA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31.163</w:t>
            </w:r>
          </w:p>
        </w:tc>
        <w:tc>
          <w:tcPr>
            <w:tcW w:w="1981" w:type="dxa"/>
            <w:tcBorders>
              <w:top w:val="single" w:sz="4" w:space="0" w:color="auto"/>
              <w:left w:val="single" w:sz="4" w:space="0" w:color="auto"/>
              <w:bottom w:val="single" w:sz="4" w:space="0" w:color="auto"/>
              <w:right w:val="single" w:sz="4" w:space="0" w:color="auto"/>
            </w:tcBorders>
          </w:tcPr>
          <w:p w14:paraId="2605DB40" w14:textId="2E32F6FD"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27.704</w:t>
            </w:r>
          </w:p>
        </w:tc>
        <w:tc>
          <w:tcPr>
            <w:tcW w:w="1981" w:type="dxa"/>
            <w:tcBorders>
              <w:top w:val="single" w:sz="4" w:space="0" w:color="auto"/>
              <w:left w:val="single" w:sz="4" w:space="0" w:color="auto"/>
              <w:bottom w:val="single" w:sz="4" w:space="0" w:color="auto"/>
              <w:right w:val="single" w:sz="4" w:space="0" w:color="auto"/>
            </w:tcBorders>
          </w:tcPr>
          <w:p w14:paraId="49B8EC62" w14:textId="2FA77B3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767.512</w:t>
            </w:r>
          </w:p>
        </w:tc>
        <w:tc>
          <w:tcPr>
            <w:tcW w:w="1981" w:type="dxa"/>
            <w:tcBorders>
              <w:top w:val="single" w:sz="4" w:space="0" w:color="auto"/>
              <w:left w:val="single" w:sz="4" w:space="0" w:color="auto"/>
              <w:bottom w:val="single" w:sz="4" w:space="0" w:color="auto"/>
              <w:right w:val="single" w:sz="4" w:space="0" w:color="auto"/>
            </w:tcBorders>
          </w:tcPr>
          <w:p w14:paraId="5651460A" w14:textId="2EDE667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2.943</w:t>
            </w:r>
          </w:p>
        </w:tc>
        <w:tc>
          <w:tcPr>
            <w:tcW w:w="1990" w:type="dxa"/>
            <w:tcBorders>
              <w:top w:val="single" w:sz="4" w:space="0" w:color="auto"/>
              <w:left w:val="single" w:sz="4" w:space="0" w:color="auto"/>
              <w:bottom w:val="single" w:sz="4" w:space="0" w:color="auto"/>
              <w:right w:val="single" w:sz="4" w:space="0" w:color="auto"/>
            </w:tcBorders>
          </w:tcPr>
          <w:p w14:paraId="06F8D0B1" w14:textId="2F5CC3E9"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12.931</w:t>
            </w:r>
          </w:p>
        </w:tc>
      </w:tr>
      <w:tr w:rsidR="00440BF0" w:rsidRPr="00440BF0" w14:paraId="741A590F"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2689606E" w14:textId="19BD1EC9"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lastRenderedPageBreak/>
              <w:t>Wholesale, Retail, and Some Services (Laundries, Repair Shops)</w:t>
            </w:r>
          </w:p>
        </w:tc>
        <w:tc>
          <w:tcPr>
            <w:tcW w:w="1315" w:type="dxa"/>
            <w:tcBorders>
              <w:top w:val="single" w:sz="4" w:space="0" w:color="auto"/>
              <w:left w:val="single" w:sz="4" w:space="0" w:color="auto"/>
              <w:bottom w:val="single" w:sz="4" w:space="0" w:color="auto"/>
              <w:right w:val="single" w:sz="4" w:space="0" w:color="auto"/>
            </w:tcBorders>
          </w:tcPr>
          <w:p w14:paraId="7F4531E6" w14:textId="234F9AC2"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106.000</w:t>
            </w:r>
          </w:p>
        </w:tc>
        <w:tc>
          <w:tcPr>
            <w:tcW w:w="1981" w:type="dxa"/>
            <w:tcBorders>
              <w:top w:val="single" w:sz="4" w:space="0" w:color="auto"/>
              <w:left w:val="single" w:sz="4" w:space="0" w:color="auto"/>
              <w:bottom w:val="single" w:sz="4" w:space="0" w:color="auto"/>
              <w:right w:val="single" w:sz="4" w:space="0" w:color="auto"/>
            </w:tcBorders>
          </w:tcPr>
          <w:p w14:paraId="1C9851DF" w14:textId="743A0CB1"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329.000</w:t>
            </w:r>
          </w:p>
        </w:tc>
        <w:tc>
          <w:tcPr>
            <w:tcW w:w="1981" w:type="dxa"/>
            <w:tcBorders>
              <w:top w:val="single" w:sz="4" w:space="0" w:color="auto"/>
              <w:left w:val="single" w:sz="4" w:space="0" w:color="auto"/>
              <w:bottom w:val="single" w:sz="4" w:space="0" w:color="auto"/>
              <w:right w:val="single" w:sz="4" w:space="0" w:color="auto"/>
            </w:tcBorders>
          </w:tcPr>
          <w:p w14:paraId="1A89A1AB" w14:textId="722B3DB2"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108241</w:t>
            </w:r>
          </w:p>
        </w:tc>
        <w:tc>
          <w:tcPr>
            <w:tcW w:w="1981" w:type="dxa"/>
            <w:tcBorders>
              <w:top w:val="single" w:sz="4" w:space="0" w:color="auto"/>
              <w:left w:val="single" w:sz="4" w:space="0" w:color="auto"/>
              <w:bottom w:val="single" w:sz="4" w:space="0" w:color="auto"/>
              <w:right w:val="single" w:sz="4" w:space="0" w:color="auto"/>
            </w:tcBorders>
          </w:tcPr>
          <w:p w14:paraId="2D0BE5CE" w14:textId="36C32ABE"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4.468</w:t>
            </w:r>
          </w:p>
        </w:tc>
        <w:tc>
          <w:tcPr>
            <w:tcW w:w="1990" w:type="dxa"/>
            <w:tcBorders>
              <w:top w:val="single" w:sz="4" w:space="0" w:color="auto"/>
              <w:left w:val="single" w:sz="4" w:space="0" w:color="auto"/>
              <w:bottom w:val="single" w:sz="4" w:space="0" w:color="auto"/>
              <w:right w:val="single" w:sz="4" w:space="0" w:color="auto"/>
            </w:tcBorders>
          </w:tcPr>
          <w:p w14:paraId="3C7BCAA8" w14:textId="06C8B1E4"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21.321</w:t>
            </w:r>
          </w:p>
        </w:tc>
      </w:tr>
      <w:tr w:rsidR="00440BF0" w:rsidRPr="00440BF0" w14:paraId="177254E8"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31D77FF9" w14:textId="0752CC09"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Healthcare, Medical Equipment, and Drugs</w:t>
            </w:r>
          </w:p>
        </w:tc>
        <w:tc>
          <w:tcPr>
            <w:tcW w:w="1315" w:type="dxa"/>
            <w:tcBorders>
              <w:top w:val="single" w:sz="4" w:space="0" w:color="auto"/>
              <w:left w:val="single" w:sz="4" w:space="0" w:color="auto"/>
              <w:bottom w:val="single" w:sz="4" w:space="0" w:color="auto"/>
              <w:right w:val="single" w:sz="4" w:space="0" w:color="auto"/>
            </w:tcBorders>
          </w:tcPr>
          <w:p w14:paraId="3355401C" w14:textId="5F730C33"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72.425</w:t>
            </w:r>
          </w:p>
        </w:tc>
        <w:tc>
          <w:tcPr>
            <w:tcW w:w="1981" w:type="dxa"/>
            <w:tcBorders>
              <w:top w:val="single" w:sz="4" w:space="0" w:color="auto"/>
              <w:left w:val="single" w:sz="4" w:space="0" w:color="auto"/>
              <w:bottom w:val="single" w:sz="4" w:space="0" w:color="auto"/>
              <w:right w:val="single" w:sz="4" w:space="0" w:color="auto"/>
            </w:tcBorders>
          </w:tcPr>
          <w:p w14:paraId="6889450A" w14:textId="51C97D23"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81.110</w:t>
            </w:r>
          </w:p>
        </w:tc>
        <w:tc>
          <w:tcPr>
            <w:tcW w:w="1981" w:type="dxa"/>
            <w:tcBorders>
              <w:top w:val="single" w:sz="4" w:space="0" w:color="auto"/>
              <w:left w:val="single" w:sz="4" w:space="0" w:color="auto"/>
              <w:bottom w:val="single" w:sz="4" w:space="0" w:color="auto"/>
              <w:right w:val="single" w:sz="4" w:space="0" w:color="auto"/>
            </w:tcBorders>
          </w:tcPr>
          <w:p w14:paraId="752A8CC9" w14:textId="17BFC285"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6578.832</w:t>
            </w:r>
          </w:p>
        </w:tc>
        <w:tc>
          <w:tcPr>
            <w:tcW w:w="1981" w:type="dxa"/>
            <w:tcBorders>
              <w:top w:val="single" w:sz="4" w:space="0" w:color="auto"/>
              <w:left w:val="single" w:sz="4" w:space="0" w:color="auto"/>
              <w:bottom w:val="single" w:sz="4" w:space="0" w:color="auto"/>
              <w:right w:val="single" w:sz="4" w:space="0" w:color="auto"/>
            </w:tcBorders>
          </w:tcPr>
          <w:p w14:paraId="7C67FA65" w14:textId="7EE58EE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2.317</w:t>
            </w:r>
          </w:p>
        </w:tc>
        <w:tc>
          <w:tcPr>
            <w:tcW w:w="1990" w:type="dxa"/>
            <w:tcBorders>
              <w:top w:val="single" w:sz="4" w:space="0" w:color="auto"/>
              <w:left w:val="single" w:sz="4" w:space="0" w:color="auto"/>
              <w:bottom w:val="single" w:sz="4" w:space="0" w:color="auto"/>
              <w:right w:val="single" w:sz="4" w:space="0" w:color="auto"/>
            </w:tcBorders>
          </w:tcPr>
          <w:p w14:paraId="3BFDECCD" w14:textId="14D9E09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9.316</w:t>
            </w:r>
          </w:p>
        </w:tc>
      </w:tr>
      <w:tr w:rsidR="00440BF0" w:rsidRPr="00440BF0" w14:paraId="51E47B04"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1830195B" w14:textId="0E6A3817"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Finance</w:t>
            </w:r>
          </w:p>
        </w:tc>
        <w:tc>
          <w:tcPr>
            <w:tcW w:w="1315" w:type="dxa"/>
            <w:tcBorders>
              <w:top w:val="single" w:sz="4" w:space="0" w:color="auto"/>
              <w:left w:val="single" w:sz="4" w:space="0" w:color="auto"/>
              <w:bottom w:val="single" w:sz="4" w:space="0" w:color="auto"/>
              <w:right w:val="single" w:sz="4" w:space="0" w:color="auto"/>
            </w:tcBorders>
          </w:tcPr>
          <w:p w14:paraId="08498012" w14:textId="0AB2F0B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53.730</w:t>
            </w:r>
          </w:p>
        </w:tc>
        <w:tc>
          <w:tcPr>
            <w:tcW w:w="1981" w:type="dxa"/>
            <w:tcBorders>
              <w:top w:val="single" w:sz="4" w:space="0" w:color="auto"/>
              <w:left w:val="single" w:sz="4" w:space="0" w:color="auto"/>
              <w:bottom w:val="single" w:sz="4" w:space="0" w:color="auto"/>
              <w:right w:val="single" w:sz="4" w:space="0" w:color="auto"/>
            </w:tcBorders>
          </w:tcPr>
          <w:p w14:paraId="06C2D503" w14:textId="33DF194E"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80.914</w:t>
            </w:r>
          </w:p>
        </w:tc>
        <w:tc>
          <w:tcPr>
            <w:tcW w:w="1981" w:type="dxa"/>
            <w:tcBorders>
              <w:top w:val="single" w:sz="4" w:space="0" w:color="auto"/>
              <w:left w:val="single" w:sz="4" w:space="0" w:color="auto"/>
              <w:bottom w:val="single" w:sz="4" w:space="0" w:color="auto"/>
              <w:right w:val="single" w:sz="4" w:space="0" w:color="auto"/>
            </w:tcBorders>
          </w:tcPr>
          <w:p w14:paraId="7B72767B" w14:textId="7D366C80"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6547.075</w:t>
            </w:r>
          </w:p>
        </w:tc>
        <w:tc>
          <w:tcPr>
            <w:tcW w:w="1981" w:type="dxa"/>
            <w:tcBorders>
              <w:top w:val="single" w:sz="4" w:space="0" w:color="auto"/>
              <w:left w:val="single" w:sz="4" w:space="0" w:color="auto"/>
              <w:bottom w:val="single" w:sz="4" w:space="0" w:color="auto"/>
              <w:right w:val="single" w:sz="4" w:space="0" w:color="auto"/>
            </w:tcBorders>
          </w:tcPr>
          <w:p w14:paraId="713834D5" w14:textId="0EA15503"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3.208</w:t>
            </w:r>
          </w:p>
        </w:tc>
        <w:tc>
          <w:tcPr>
            <w:tcW w:w="1990" w:type="dxa"/>
            <w:tcBorders>
              <w:top w:val="single" w:sz="4" w:space="0" w:color="auto"/>
              <w:left w:val="single" w:sz="4" w:space="0" w:color="auto"/>
              <w:bottom w:val="single" w:sz="4" w:space="0" w:color="auto"/>
              <w:right w:val="single" w:sz="4" w:space="0" w:color="auto"/>
            </w:tcBorders>
          </w:tcPr>
          <w:p w14:paraId="144FBBCE" w14:textId="6625356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13.165</w:t>
            </w:r>
          </w:p>
        </w:tc>
      </w:tr>
      <w:tr w:rsidR="00440BF0" w:rsidRPr="00440BF0" w14:paraId="6C71BB80" w14:textId="77777777" w:rsidTr="007C5C3C">
        <w:trPr>
          <w:trHeight w:val="82"/>
        </w:trPr>
        <w:tc>
          <w:tcPr>
            <w:tcW w:w="4214" w:type="dxa"/>
            <w:tcBorders>
              <w:top w:val="single" w:sz="4" w:space="0" w:color="auto"/>
              <w:left w:val="single" w:sz="4" w:space="0" w:color="auto"/>
              <w:bottom w:val="single" w:sz="4" w:space="0" w:color="auto"/>
              <w:right w:val="single" w:sz="4" w:space="0" w:color="auto"/>
            </w:tcBorders>
          </w:tcPr>
          <w:p w14:paraId="45503699" w14:textId="1BF68695"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Other -- Mines, Constr, BldMt, Trans, Hotels, Bus Serv, Entertainment</w:t>
            </w:r>
          </w:p>
        </w:tc>
        <w:tc>
          <w:tcPr>
            <w:tcW w:w="1315" w:type="dxa"/>
            <w:tcBorders>
              <w:top w:val="single" w:sz="4" w:space="0" w:color="auto"/>
              <w:left w:val="single" w:sz="4" w:space="0" w:color="auto"/>
              <w:bottom w:val="single" w:sz="4" w:space="0" w:color="auto"/>
              <w:right w:val="single" w:sz="4" w:space="0" w:color="auto"/>
            </w:tcBorders>
          </w:tcPr>
          <w:p w14:paraId="314B65DF" w14:textId="7B9CBE9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54.184</w:t>
            </w:r>
          </w:p>
        </w:tc>
        <w:tc>
          <w:tcPr>
            <w:tcW w:w="1981" w:type="dxa"/>
            <w:tcBorders>
              <w:top w:val="single" w:sz="4" w:space="0" w:color="auto"/>
              <w:left w:val="single" w:sz="4" w:space="0" w:color="auto"/>
              <w:bottom w:val="single" w:sz="4" w:space="0" w:color="auto"/>
              <w:right w:val="single" w:sz="4" w:space="0" w:color="auto"/>
            </w:tcBorders>
          </w:tcPr>
          <w:p w14:paraId="348FF122" w14:textId="10DAA7B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102.000</w:t>
            </w:r>
          </w:p>
        </w:tc>
        <w:tc>
          <w:tcPr>
            <w:tcW w:w="1981" w:type="dxa"/>
            <w:tcBorders>
              <w:top w:val="single" w:sz="4" w:space="0" w:color="auto"/>
              <w:left w:val="single" w:sz="4" w:space="0" w:color="auto"/>
              <w:bottom w:val="single" w:sz="4" w:space="0" w:color="auto"/>
              <w:right w:val="single" w:sz="4" w:space="0" w:color="auto"/>
            </w:tcBorders>
          </w:tcPr>
          <w:p w14:paraId="11226605" w14:textId="06BDBD6E"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10404</w:t>
            </w:r>
          </w:p>
        </w:tc>
        <w:tc>
          <w:tcPr>
            <w:tcW w:w="1981" w:type="dxa"/>
            <w:tcBorders>
              <w:top w:val="single" w:sz="4" w:space="0" w:color="auto"/>
              <w:left w:val="single" w:sz="4" w:space="0" w:color="auto"/>
              <w:bottom w:val="single" w:sz="4" w:space="0" w:color="auto"/>
              <w:right w:val="single" w:sz="4" w:space="0" w:color="auto"/>
            </w:tcBorders>
          </w:tcPr>
          <w:p w14:paraId="6FB077EC" w14:textId="65755C79"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3.863</w:t>
            </w:r>
          </w:p>
        </w:tc>
        <w:tc>
          <w:tcPr>
            <w:tcW w:w="1990" w:type="dxa"/>
            <w:tcBorders>
              <w:top w:val="single" w:sz="4" w:space="0" w:color="auto"/>
              <w:left w:val="single" w:sz="4" w:space="0" w:color="auto"/>
              <w:bottom w:val="single" w:sz="4" w:space="0" w:color="auto"/>
              <w:right w:val="single" w:sz="4" w:space="0" w:color="auto"/>
            </w:tcBorders>
          </w:tcPr>
          <w:p w14:paraId="5FF59C15" w14:textId="02385DD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18.216</w:t>
            </w:r>
          </w:p>
        </w:tc>
      </w:tr>
      <w:tr w:rsidR="00440BF0" w:rsidRPr="00440BF0" w14:paraId="7BEDE078" w14:textId="77777777" w:rsidTr="007C5C3C">
        <w:trPr>
          <w:trHeight w:val="82"/>
        </w:trPr>
        <w:tc>
          <w:tcPr>
            <w:tcW w:w="4214" w:type="dxa"/>
            <w:tcBorders>
              <w:top w:val="single" w:sz="4" w:space="0" w:color="auto"/>
              <w:left w:val="single" w:sz="4" w:space="0" w:color="auto"/>
              <w:bottom w:val="nil"/>
              <w:right w:val="single" w:sz="4" w:space="0" w:color="auto"/>
            </w:tcBorders>
          </w:tcPr>
          <w:p w14:paraId="3DFAC9C7" w14:textId="538D346A"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Consumer NonDurables – Food, Tobacco, Textiles, Apparel, Leather, Toys</w:t>
            </w:r>
          </w:p>
        </w:tc>
        <w:tc>
          <w:tcPr>
            <w:tcW w:w="1315" w:type="dxa"/>
            <w:tcBorders>
              <w:top w:val="single" w:sz="4" w:space="0" w:color="auto"/>
              <w:left w:val="single" w:sz="4" w:space="0" w:color="auto"/>
              <w:bottom w:val="nil"/>
              <w:right w:val="single" w:sz="4" w:space="0" w:color="auto"/>
            </w:tcBorders>
          </w:tcPr>
          <w:p w14:paraId="591BB926" w14:textId="68552ABD"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43.169</w:t>
            </w:r>
          </w:p>
        </w:tc>
        <w:tc>
          <w:tcPr>
            <w:tcW w:w="1981" w:type="dxa"/>
            <w:tcBorders>
              <w:top w:val="single" w:sz="4" w:space="0" w:color="auto"/>
              <w:left w:val="single" w:sz="4" w:space="0" w:color="auto"/>
              <w:bottom w:val="nil"/>
              <w:right w:val="single" w:sz="4" w:space="0" w:color="auto"/>
            </w:tcBorders>
          </w:tcPr>
          <w:p w14:paraId="179AC930" w14:textId="6B792BCB"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59.664</w:t>
            </w:r>
          </w:p>
        </w:tc>
        <w:tc>
          <w:tcPr>
            <w:tcW w:w="1981" w:type="dxa"/>
            <w:tcBorders>
              <w:top w:val="single" w:sz="4" w:space="0" w:color="auto"/>
              <w:left w:val="single" w:sz="4" w:space="0" w:color="auto"/>
              <w:bottom w:val="nil"/>
              <w:right w:val="single" w:sz="4" w:space="0" w:color="auto"/>
            </w:tcBorders>
          </w:tcPr>
          <w:p w14:paraId="2824FCDF" w14:textId="5996E2C7"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3559.793</w:t>
            </w:r>
          </w:p>
        </w:tc>
        <w:tc>
          <w:tcPr>
            <w:tcW w:w="1981" w:type="dxa"/>
            <w:tcBorders>
              <w:top w:val="single" w:sz="4" w:space="0" w:color="auto"/>
              <w:left w:val="single" w:sz="4" w:space="0" w:color="auto"/>
              <w:bottom w:val="nil"/>
              <w:right w:val="single" w:sz="4" w:space="0" w:color="auto"/>
            </w:tcBorders>
          </w:tcPr>
          <w:p w14:paraId="2E05C6F6" w14:textId="6884AD2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2.226</w:t>
            </w:r>
          </w:p>
        </w:tc>
        <w:tc>
          <w:tcPr>
            <w:tcW w:w="1990" w:type="dxa"/>
            <w:tcBorders>
              <w:top w:val="single" w:sz="4" w:space="0" w:color="auto"/>
              <w:left w:val="single" w:sz="4" w:space="0" w:color="auto"/>
              <w:bottom w:val="nil"/>
              <w:right w:val="single" w:sz="4" w:space="0" w:color="auto"/>
            </w:tcBorders>
          </w:tcPr>
          <w:p w14:paraId="2EAE9DF1" w14:textId="499991E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7.011</w:t>
            </w:r>
          </w:p>
        </w:tc>
      </w:tr>
      <w:tr w:rsidR="00440BF0" w:rsidRPr="00440BF0" w14:paraId="5AF56B60" w14:textId="77777777" w:rsidTr="007C5C3C">
        <w:trPr>
          <w:trHeight w:val="82"/>
        </w:trPr>
        <w:tc>
          <w:tcPr>
            <w:tcW w:w="4214" w:type="dxa"/>
            <w:tcBorders>
              <w:top w:val="single" w:sz="4" w:space="0" w:color="auto"/>
              <w:left w:val="single" w:sz="4" w:space="0" w:color="auto"/>
              <w:bottom w:val="nil"/>
              <w:right w:val="single" w:sz="4" w:space="0" w:color="auto"/>
            </w:tcBorders>
          </w:tcPr>
          <w:p w14:paraId="0F029A07" w14:textId="12B0AE51"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Market Value</w:t>
            </w:r>
          </w:p>
        </w:tc>
        <w:tc>
          <w:tcPr>
            <w:tcW w:w="1315" w:type="dxa"/>
            <w:tcBorders>
              <w:top w:val="single" w:sz="4" w:space="0" w:color="auto"/>
              <w:left w:val="single" w:sz="4" w:space="0" w:color="auto"/>
              <w:bottom w:val="nil"/>
              <w:right w:val="single" w:sz="4" w:space="0" w:color="auto"/>
            </w:tcBorders>
          </w:tcPr>
          <w:p w14:paraId="71DBB4CA" w14:textId="5EC60370"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69.135</w:t>
            </w:r>
          </w:p>
        </w:tc>
        <w:tc>
          <w:tcPr>
            <w:tcW w:w="1981" w:type="dxa"/>
            <w:tcBorders>
              <w:top w:val="single" w:sz="4" w:space="0" w:color="auto"/>
              <w:left w:val="single" w:sz="4" w:space="0" w:color="auto"/>
              <w:bottom w:val="nil"/>
              <w:right w:val="single" w:sz="4" w:space="0" w:color="auto"/>
            </w:tcBorders>
          </w:tcPr>
          <w:p w14:paraId="14B396B5" w14:textId="2291F8E5"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175.000</w:t>
            </w:r>
          </w:p>
        </w:tc>
        <w:tc>
          <w:tcPr>
            <w:tcW w:w="1981" w:type="dxa"/>
            <w:tcBorders>
              <w:top w:val="single" w:sz="4" w:space="0" w:color="auto"/>
              <w:left w:val="single" w:sz="4" w:space="0" w:color="auto"/>
              <w:bottom w:val="nil"/>
              <w:right w:val="single" w:sz="4" w:space="0" w:color="auto"/>
            </w:tcBorders>
          </w:tcPr>
          <w:p w14:paraId="48A951D4" w14:textId="631E9651"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30625</w:t>
            </w:r>
          </w:p>
        </w:tc>
        <w:tc>
          <w:tcPr>
            <w:tcW w:w="1981" w:type="dxa"/>
            <w:tcBorders>
              <w:top w:val="single" w:sz="4" w:space="0" w:color="auto"/>
              <w:left w:val="single" w:sz="4" w:space="0" w:color="auto"/>
              <w:bottom w:val="nil"/>
              <w:right w:val="single" w:sz="4" w:space="0" w:color="auto"/>
            </w:tcBorders>
          </w:tcPr>
          <w:p w14:paraId="22B51513" w14:textId="63275050"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7.226</w:t>
            </w:r>
          </w:p>
        </w:tc>
        <w:tc>
          <w:tcPr>
            <w:tcW w:w="1990" w:type="dxa"/>
            <w:tcBorders>
              <w:top w:val="single" w:sz="4" w:space="0" w:color="auto"/>
              <w:left w:val="single" w:sz="4" w:space="0" w:color="auto"/>
              <w:bottom w:val="nil"/>
              <w:right w:val="single" w:sz="4" w:space="0" w:color="auto"/>
            </w:tcBorders>
          </w:tcPr>
          <w:p w14:paraId="17F63253" w14:textId="381701D8"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63.941</w:t>
            </w:r>
          </w:p>
        </w:tc>
      </w:tr>
      <w:tr w:rsidR="00440BF0" w:rsidRPr="00440BF0" w14:paraId="03238B89" w14:textId="77777777" w:rsidTr="007C5C3C">
        <w:trPr>
          <w:trHeight w:val="82"/>
        </w:trPr>
        <w:tc>
          <w:tcPr>
            <w:tcW w:w="4214" w:type="dxa"/>
            <w:tcBorders>
              <w:top w:val="single" w:sz="4" w:space="0" w:color="auto"/>
              <w:left w:val="single" w:sz="4" w:space="0" w:color="auto"/>
              <w:bottom w:val="nil"/>
              <w:right w:val="single" w:sz="4" w:space="0" w:color="auto"/>
            </w:tcBorders>
          </w:tcPr>
          <w:p w14:paraId="40F6DC8A" w14:textId="7CD2CE11" w:rsidR="00440BF0" w:rsidRPr="00440BF0" w:rsidRDefault="00440BF0" w:rsidP="00440BF0">
            <w:pPr>
              <w:widowControl w:val="0"/>
              <w:autoSpaceDE w:val="0"/>
              <w:autoSpaceDN w:val="0"/>
              <w:adjustRightInd w:val="0"/>
              <w:spacing w:after="0" w:line="240" w:lineRule="auto"/>
              <w:rPr>
                <w:rFonts w:cstheme="minorHAnsi"/>
                <w:sz w:val="24"/>
                <w:szCs w:val="24"/>
              </w:rPr>
            </w:pPr>
            <w:r w:rsidRPr="00440BF0">
              <w:rPr>
                <w:rFonts w:cstheme="minorHAnsi"/>
                <w:sz w:val="24"/>
                <w:szCs w:val="24"/>
              </w:rPr>
              <w:t>Total Assets</w:t>
            </w:r>
          </w:p>
        </w:tc>
        <w:tc>
          <w:tcPr>
            <w:tcW w:w="1315" w:type="dxa"/>
            <w:tcBorders>
              <w:top w:val="single" w:sz="4" w:space="0" w:color="auto"/>
              <w:left w:val="single" w:sz="4" w:space="0" w:color="auto"/>
              <w:bottom w:val="nil"/>
              <w:right w:val="single" w:sz="4" w:space="0" w:color="auto"/>
            </w:tcBorders>
          </w:tcPr>
          <w:p w14:paraId="5977765E" w14:textId="2FEB06FA"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88.433</w:t>
            </w:r>
          </w:p>
        </w:tc>
        <w:tc>
          <w:tcPr>
            <w:tcW w:w="1981" w:type="dxa"/>
            <w:tcBorders>
              <w:top w:val="single" w:sz="4" w:space="0" w:color="auto"/>
              <w:left w:val="single" w:sz="4" w:space="0" w:color="auto"/>
              <w:bottom w:val="nil"/>
              <w:right w:val="single" w:sz="4" w:space="0" w:color="auto"/>
            </w:tcBorders>
          </w:tcPr>
          <w:p w14:paraId="5704E4FD" w14:textId="55061D44"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275.000</w:t>
            </w:r>
          </w:p>
        </w:tc>
        <w:tc>
          <w:tcPr>
            <w:tcW w:w="1981" w:type="dxa"/>
            <w:tcBorders>
              <w:top w:val="single" w:sz="4" w:space="0" w:color="auto"/>
              <w:left w:val="single" w:sz="4" w:space="0" w:color="auto"/>
              <w:bottom w:val="nil"/>
              <w:right w:val="single" w:sz="4" w:space="0" w:color="auto"/>
            </w:tcBorders>
          </w:tcPr>
          <w:p w14:paraId="71D1ACE0" w14:textId="4A94938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75625</w:t>
            </w:r>
          </w:p>
        </w:tc>
        <w:tc>
          <w:tcPr>
            <w:tcW w:w="1981" w:type="dxa"/>
            <w:tcBorders>
              <w:top w:val="single" w:sz="4" w:space="0" w:color="auto"/>
              <w:left w:val="single" w:sz="4" w:space="0" w:color="auto"/>
              <w:bottom w:val="nil"/>
              <w:right w:val="single" w:sz="4" w:space="0" w:color="auto"/>
            </w:tcBorders>
          </w:tcPr>
          <w:p w14:paraId="13E20DF4" w14:textId="71F3F3CA"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8.05</w:t>
            </w:r>
          </w:p>
        </w:tc>
        <w:tc>
          <w:tcPr>
            <w:tcW w:w="1990" w:type="dxa"/>
            <w:tcBorders>
              <w:top w:val="single" w:sz="4" w:space="0" w:color="auto"/>
              <w:left w:val="single" w:sz="4" w:space="0" w:color="auto"/>
              <w:bottom w:val="nil"/>
              <w:right w:val="single" w:sz="4" w:space="0" w:color="auto"/>
            </w:tcBorders>
          </w:tcPr>
          <w:p w14:paraId="623E17CA" w14:textId="41921BB6" w:rsidR="00440BF0" w:rsidRPr="00440BF0" w:rsidRDefault="00440BF0" w:rsidP="00440BF0">
            <w:pPr>
              <w:widowControl w:val="0"/>
              <w:autoSpaceDE w:val="0"/>
              <w:autoSpaceDN w:val="0"/>
              <w:adjustRightInd w:val="0"/>
              <w:spacing w:after="0" w:line="240" w:lineRule="auto"/>
              <w:jc w:val="right"/>
              <w:rPr>
                <w:rFonts w:cstheme="minorHAnsi"/>
                <w:sz w:val="24"/>
                <w:szCs w:val="24"/>
              </w:rPr>
            </w:pPr>
            <w:r w:rsidRPr="00440BF0">
              <w:rPr>
                <w:rFonts w:cstheme="minorHAnsi"/>
                <w:sz w:val="24"/>
                <w:szCs w:val="24"/>
              </w:rPr>
              <w:t>80.018</w:t>
            </w:r>
          </w:p>
        </w:tc>
      </w:tr>
      <w:tr w:rsidR="007C5C3C" w:rsidRPr="00440BF0" w14:paraId="4494EA52" w14:textId="77777777" w:rsidTr="00BA08AC">
        <w:trPr>
          <w:trHeight w:val="82"/>
        </w:trPr>
        <w:tc>
          <w:tcPr>
            <w:tcW w:w="13462" w:type="dxa"/>
            <w:gridSpan w:val="6"/>
            <w:tcBorders>
              <w:top w:val="single" w:sz="6" w:space="0" w:color="auto"/>
              <w:left w:val="single" w:sz="4" w:space="0" w:color="auto"/>
              <w:bottom w:val="single" w:sz="6" w:space="0" w:color="auto"/>
              <w:right w:val="single" w:sz="4" w:space="0" w:color="auto"/>
            </w:tcBorders>
          </w:tcPr>
          <w:p w14:paraId="3E4DAA8E" w14:textId="4993644E" w:rsidR="007C5C3C" w:rsidRPr="00440BF0" w:rsidRDefault="007C5C3C" w:rsidP="007C5C3C">
            <w:pPr>
              <w:widowControl w:val="0"/>
              <w:autoSpaceDE w:val="0"/>
              <w:autoSpaceDN w:val="0"/>
              <w:adjustRightInd w:val="0"/>
              <w:spacing w:after="0" w:line="240" w:lineRule="auto"/>
              <w:rPr>
                <w:rFonts w:cstheme="minorHAnsi"/>
                <w:i/>
                <w:iCs/>
                <w:sz w:val="20"/>
                <w:szCs w:val="20"/>
              </w:rPr>
            </w:pPr>
            <w:r w:rsidRPr="00440BF0">
              <w:rPr>
                <w:rFonts w:cstheme="minorHAnsi"/>
                <w:i/>
                <w:iCs/>
                <w:sz w:val="20"/>
                <w:szCs w:val="20"/>
              </w:rPr>
              <w:t xml:space="preserve">Note. </w:t>
            </w:r>
            <w:r w:rsidRPr="00440BF0">
              <w:rPr>
                <w:rFonts w:cstheme="minorHAnsi"/>
                <w:sz w:val="20"/>
                <w:szCs w:val="20"/>
              </w:rPr>
              <w:t xml:space="preserve">Values for </w:t>
            </w:r>
            <w:r w:rsidR="00440BF0" w:rsidRPr="00440BF0">
              <w:rPr>
                <w:rFonts w:cstheme="minorHAnsi"/>
                <w:sz w:val="20"/>
                <w:szCs w:val="20"/>
              </w:rPr>
              <w:t xml:space="preserve">mean and </w:t>
            </w:r>
            <w:r w:rsidRPr="00440BF0">
              <w:rPr>
                <w:rFonts w:cstheme="minorHAnsi"/>
                <w:sz w:val="20"/>
                <w:szCs w:val="20"/>
              </w:rPr>
              <w:t>standard deviation are expressed in USD billions.</w:t>
            </w:r>
          </w:p>
        </w:tc>
      </w:tr>
    </w:tbl>
    <w:p w14:paraId="504E0862" w14:textId="77777777" w:rsidR="00C40435" w:rsidRPr="00440BF0" w:rsidRDefault="00C40435" w:rsidP="003C3952">
      <w:pPr>
        <w:spacing w:line="360" w:lineRule="auto"/>
        <w:jc w:val="both"/>
        <w:rPr>
          <w:rFonts w:cstheme="minorHAnsi"/>
          <w:sz w:val="32"/>
          <w:szCs w:val="32"/>
        </w:rPr>
        <w:sectPr w:rsidR="00C40435" w:rsidRPr="00440BF0" w:rsidSect="00BA08AC">
          <w:pgSz w:w="16409" w:h="12242" w:orient="landscape"/>
          <w:pgMar w:top="1440" w:right="1440" w:bottom="1440" w:left="1440" w:header="720" w:footer="720" w:gutter="0"/>
          <w:cols w:space="720"/>
          <w:docGrid w:linePitch="360"/>
        </w:sectPr>
      </w:pPr>
    </w:p>
    <w:p w14:paraId="62BFA99A" w14:textId="3B3DE384" w:rsidR="00896485" w:rsidRPr="00CB230C" w:rsidRDefault="006256D1" w:rsidP="003C3952">
      <w:pPr>
        <w:spacing w:line="360" w:lineRule="auto"/>
        <w:jc w:val="both"/>
        <w:rPr>
          <w:rFonts w:cstheme="minorHAnsi"/>
          <w:sz w:val="32"/>
          <w:szCs w:val="32"/>
        </w:rPr>
      </w:pPr>
      <w:r>
        <w:rPr>
          <w:rFonts w:cstheme="minorHAnsi"/>
          <w:sz w:val="32"/>
          <w:szCs w:val="32"/>
        </w:rPr>
        <w:lastRenderedPageBreak/>
        <w:t>5</w:t>
      </w:r>
      <w:r w:rsidR="00896485" w:rsidRPr="00CB230C">
        <w:rPr>
          <w:rFonts w:cstheme="minorHAnsi"/>
          <w:sz w:val="32"/>
          <w:szCs w:val="32"/>
        </w:rPr>
        <w:t>. Results</w:t>
      </w:r>
    </w:p>
    <w:p w14:paraId="507C73CA" w14:textId="40E130F5" w:rsidR="0070784C" w:rsidRPr="00CB230C" w:rsidRDefault="006256D1" w:rsidP="003C3952">
      <w:pPr>
        <w:spacing w:line="360" w:lineRule="auto"/>
        <w:jc w:val="both"/>
        <w:rPr>
          <w:rFonts w:cstheme="minorHAnsi"/>
          <w:sz w:val="28"/>
          <w:szCs w:val="28"/>
        </w:rPr>
      </w:pPr>
      <w:r>
        <w:rPr>
          <w:rFonts w:cstheme="minorHAnsi"/>
          <w:sz w:val="28"/>
          <w:szCs w:val="28"/>
        </w:rPr>
        <w:t>5</w:t>
      </w:r>
      <w:r w:rsidR="0070784C" w:rsidRPr="00CB230C">
        <w:rPr>
          <w:rFonts w:cstheme="minorHAnsi"/>
          <w:sz w:val="28"/>
          <w:szCs w:val="28"/>
        </w:rPr>
        <w:t>.1 Abnormal returns around the event dates</w:t>
      </w:r>
    </w:p>
    <w:p w14:paraId="46CCBE51" w14:textId="77777777" w:rsidR="0070784C" w:rsidRPr="00CB230C" w:rsidRDefault="0070784C" w:rsidP="003C3952">
      <w:pPr>
        <w:spacing w:line="360" w:lineRule="auto"/>
        <w:jc w:val="both"/>
        <w:rPr>
          <w:rFonts w:cstheme="minorHAnsi"/>
          <w:sz w:val="24"/>
          <w:szCs w:val="24"/>
        </w:rPr>
      </w:pPr>
      <w:r w:rsidRPr="00CB230C">
        <w:rPr>
          <w:rFonts w:cstheme="minorHAnsi"/>
          <w:sz w:val="24"/>
          <w:szCs w:val="24"/>
        </w:rPr>
        <w:t>The first hypothesis that was formulated is:</w:t>
      </w:r>
    </w:p>
    <w:p w14:paraId="3DB15673" w14:textId="63C144EF" w:rsidR="00F56336" w:rsidRPr="007D1BE3" w:rsidRDefault="00F56336" w:rsidP="00F56336">
      <w:pPr>
        <w:spacing w:line="360" w:lineRule="auto"/>
        <w:jc w:val="both"/>
        <w:rPr>
          <w:rFonts w:cstheme="minorHAnsi"/>
          <w:i/>
          <w:iCs/>
          <w:sz w:val="24"/>
          <w:szCs w:val="24"/>
        </w:rPr>
      </w:pPr>
      <w:r w:rsidRPr="007D1BE3">
        <w:rPr>
          <w:rFonts w:cstheme="minorHAnsi"/>
          <w:i/>
          <w:iCs/>
          <w:sz w:val="24"/>
          <w:szCs w:val="24"/>
        </w:rPr>
        <w:t xml:space="preserve">H1: Companies within the S&amp;P 500 exhibited </w:t>
      </w:r>
      <w:r>
        <w:rPr>
          <w:rFonts w:cstheme="minorHAnsi"/>
          <w:i/>
          <w:iCs/>
          <w:sz w:val="24"/>
          <w:szCs w:val="24"/>
        </w:rPr>
        <w:t xml:space="preserve">positive </w:t>
      </w:r>
      <w:r w:rsidRPr="007D1BE3">
        <w:rPr>
          <w:rFonts w:cstheme="minorHAnsi"/>
          <w:i/>
          <w:iCs/>
          <w:sz w:val="24"/>
          <w:szCs w:val="24"/>
        </w:rPr>
        <w:t xml:space="preserve">abnormal returns around the dates November 20, </w:t>
      </w:r>
      <w:r>
        <w:rPr>
          <w:rFonts w:cstheme="minorHAnsi"/>
          <w:i/>
          <w:iCs/>
          <w:sz w:val="24"/>
          <w:szCs w:val="24"/>
        </w:rPr>
        <w:t xml:space="preserve">2020, </w:t>
      </w:r>
      <w:r w:rsidRPr="007D1BE3">
        <w:rPr>
          <w:rFonts w:cstheme="minorHAnsi"/>
          <w:i/>
          <w:iCs/>
          <w:sz w:val="24"/>
          <w:szCs w:val="24"/>
        </w:rPr>
        <w:t>and November 30</w:t>
      </w:r>
      <w:r>
        <w:rPr>
          <w:rFonts w:cstheme="minorHAnsi"/>
          <w:i/>
          <w:iCs/>
          <w:sz w:val="24"/>
          <w:szCs w:val="24"/>
        </w:rPr>
        <w:t>, 2020</w:t>
      </w:r>
      <w:r w:rsidRPr="007D1BE3">
        <w:rPr>
          <w:rFonts w:cstheme="minorHAnsi"/>
          <w:i/>
          <w:iCs/>
          <w:sz w:val="24"/>
          <w:szCs w:val="24"/>
        </w:rPr>
        <w:t>.</w:t>
      </w:r>
    </w:p>
    <w:p w14:paraId="1D7E3CA3" w14:textId="51F364DD" w:rsidR="00345FBC" w:rsidRDefault="002F70BE" w:rsidP="003C3952">
      <w:pPr>
        <w:spacing w:line="360" w:lineRule="auto"/>
        <w:jc w:val="both"/>
        <w:rPr>
          <w:rFonts w:cstheme="minorHAnsi"/>
          <w:sz w:val="24"/>
          <w:szCs w:val="24"/>
        </w:rPr>
      </w:pPr>
      <w:r>
        <w:rPr>
          <w:rFonts w:cstheme="minorHAnsi"/>
          <w:sz w:val="24"/>
          <w:szCs w:val="24"/>
        </w:rPr>
        <w:t xml:space="preserve">To test this hypothesis, I run one-sample t-tests on each of the CARs. </w:t>
      </w:r>
      <w:r w:rsidR="00A7043A" w:rsidRPr="00CB230C">
        <w:rPr>
          <w:rFonts w:cstheme="minorHAnsi"/>
          <w:sz w:val="24"/>
          <w:szCs w:val="24"/>
        </w:rPr>
        <w:t xml:space="preserve">As </w:t>
      </w:r>
      <w:r w:rsidR="00B86371" w:rsidRPr="00CB230C">
        <w:rPr>
          <w:rFonts w:cstheme="minorHAnsi"/>
          <w:sz w:val="24"/>
          <w:szCs w:val="24"/>
        </w:rPr>
        <w:t xml:space="preserve">per Table </w:t>
      </w:r>
      <w:r w:rsidR="006256D1">
        <w:rPr>
          <w:rFonts w:cstheme="minorHAnsi"/>
          <w:sz w:val="24"/>
          <w:szCs w:val="24"/>
        </w:rPr>
        <w:t>5</w:t>
      </w:r>
      <w:r w:rsidR="00B86371" w:rsidRPr="00CB230C">
        <w:rPr>
          <w:rFonts w:cstheme="minorHAnsi"/>
          <w:sz w:val="24"/>
          <w:szCs w:val="24"/>
        </w:rPr>
        <w:t>.1</w:t>
      </w:r>
      <w:r w:rsidR="006417C0">
        <w:rPr>
          <w:rFonts w:cstheme="minorHAnsi"/>
          <w:sz w:val="24"/>
          <w:szCs w:val="24"/>
        </w:rPr>
        <w:t>.1</w:t>
      </w:r>
      <w:r w:rsidR="00B86371" w:rsidRPr="00CB230C">
        <w:rPr>
          <w:rFonts w:cstheme="minorHAnsi"/>
          <w:sz w:val="24"/>
          <w:szCs w:val="24"/>
        </w:rPr>
        <w:t xml:space="preserve">, </w:t>
      </w:r>
      <w:r w:rsidR="004B6FCD" w:rsidRPr="00CB230C">
        <w:rPr>
          <w:rFonts w:cstheme="minorHAnsi"/>
          <w:sz w:val="24"/>
          <w:szCs w:val="24"/>
        </w:rPr>
        <w:t xml:space="preserve">the mean of the estimated CARs is positive for each event window around November 20. This is consistent with the initial claim that the application for EUA by Pfizer and Biontech is a positive event for the economy. Furthermore, </w:t>
      </w:r>
      <w:r w:rsidR="00A7043A" w:rsidRPr="00CB230C">
        <w:rPr>
          <w:rFonts w:cstheme="minorHAnsi"/>
          <w:sz w:val="24"/>
          <w:szCs w:val="24"/>
        </w:rPr>
        <w:t>the</w:t>
      </w:r>
      <w:r w:rsidR="00F26398">
        <w:rPr>
          <w:rFonts w:cstheme="minorHAnsi"/>
          <w:sz w:val="24"/>
          <w:szCs w:val="24"/>
        </w:rPr>
        <w:t xml:space="preserve"> CARs a</w:t>
      </w:r>
      <w:r w:rsidR="00A7043A" w:rsidRPr="00CB230C">
        <w:rPr>
          <w:rFonts w:cstheme="minorHAnsi"/>
          <w:sz w:val="24"/>
          <w:szCs w:val="24"/>
        </w:rPr>
        <w:t xml:space="preserve">re all significant at the 5% level, except for CAR(-7,7) for the first event date, November 20. </w:t>
      </w:r>
      <w:r w:rsidR="00B86371" w:rsidRPr="00CB230C">
        <w:rPr>
          <w:rFonts w:cstheme="minorHAnsi"/>
          <w:sz w:val="24"/>
          <w:szCs w:val="24"/>
        </w:rPr>
        <w:t xml:space="preserve">Given Figure </w:t>
      </w:r>
      <w:r w:rsidR="006256D1">
        <w:rPr>
          <w:rFonts w:cstheme="minorHAnsi"/>
          <w:sz w:val="24"/>
          <w:szCs w:val="24"/>
        </w:rPr>
        <w:t>5</w:t>
      </w:r>
      <w:r w:rsidR="00B86371" w:rsidRPr="00CB230C">
        <w:rPr>
          <w:rFonts w:cstheme="minorHAnsi"/>
          <w:sz w:val="24"/>
          <w:szCs w:val="24"/>
        </w:rPr>
        <w:t>.1</w:t>
      </w:r>
      <w:r w:rsidR="006417C0">
        <w:rPr>
          <w:rFonts w:cstheme="minorHAnsi"/>
          <w:sz w:val="24"/>
          <w:szCs w:val="24"/>
        </w:rPr>
        <w:t>.1</w:t>
      </w:r>
      <w:r w:rsidR="00B86371" w:rsidRPr="00CB230C">
        <w:rPr>
          <w:rFonts w:cstheme="minorHAnsi"/>
          <w:sz w:val="24"/>
          <w:szCs w:val="24"/>
        </w:rPr>
        <w:t xml:space="preserve">, the reason for this is that on trading days November 11 and 12, the abnormal returns are large in magnitude and negative, they switch sign between November 13 and November 22, only to be again negative, but smaller in magnitude between November 23 and November 27. </w:t>
      </w:r>
      <w:r w:rsidR="00E17F81">
        <w:rPr>
          <w:rFonts w:cstheme="minorHAnsi"/>
          <w:sz w:val="24"/>
          <w:szCs w:val="24"/>
        </w:rPr>
        <w:t xml:space="preserve">The </w:t>
      </w:r>
      <w:r w:rsidR="00875897">
        <w:rPr>
          <w:rFonts w:cstheme="minorHAnsi"/>
          <w:sz w:val="24"/>
          <w:szCs w:val="24"/>
        </w:rPr>
        <w:t>reason</w:t>
      </w:r>
      <w:r w:rsidR="00E17F81">
        <w:rPr>
          <w:rFonts w:cstheme="minorHAnsi"/>
          <w:sz w:val="24"/>
          <w:szCs w:val="24"/>
        </w:rPr>
        <w:t xml:space="preserve"> is that </w:t>
      </w:r>
      <w:r w:rsidR="00F26398">
        <w:rPr>
          <w:rFonts w:cstheme="minorHAnsi"/>
          <w:sz w:val="24"/>
          <w:szCs w:val="24"/>
        </w:rPr>
        <w:t xml:space="preserve">a large amount of news regarding </w:t>
      </w:r>
      <w:r w:rsidR="00E17F81">
        <w:rPr>
          <w:rFonts w:cstheme="minorHAnsi"/>
          <w:sz w:val="24"/>
          <w:szCs w:val="24"/>
        </w:rPr>
        <w:t>the US Presidential elections</w:t>
      </w:r>
      <w:r w:rsidR="00875897">
        <w:rPr>
          <w:rFonts w:cstheme="minorHAnsi"/>
          <w:sz w:val="24"/>
          <w:szCs w:val="24"/>
        </w:rPr>
        <w:t>, which took place on November 3</w:t>
      </w:r>
      <w:r w:rsidR="00875897" w:rsidRPr="00875897">
        <w:rPr>
          <w:rFonts w:cstheme="minorHAnsi"/>
          <w:sz w:val="24"/>
          <w:szCs w:val="24"/>
          <w:vertAlign w:val="superscript"/>
        </w:rPr>
        <w:t>rd</w:t>
      </w:r>
      <w:r w:rsidR="00875897">
        <w:rPr>
          <w:rFonts w:cstheme="minorHAnsi"/>
          <w:sz w:val="24"/>
          <w:szCs w:val="24"/>
        </w:rPr>
        <w:t>,</w:t>
      </w:r>
      <w:r w:rsidR="00F26398">
        <w:rPr>
          <w:rFonts w:cstheme="minorHAnsi"/>
          <w:sz w:val="24"/>
          <w:szCs w:val="24"/>
        </w:rPr>
        <w:t xml:space="preserve"> negatively</w:t>
      </w:r>
      <w:r w:rsidR="00E17F81">
        <w:rPr>
          <w:rFonts w:cstheme="minorHAnsi"/>
          <w:sz w:val="24"/>
          <w:szCs w:val="24"/>
        </w:rPr>
        <w:t xml:space="preserve"> </w:t>
      </w:r>
      <w:r w:rsidR="00F26398">
        <w:rPr>
          <w:rFonts w:cstheme="minorHAnsi"/>
          <w:sz w:val="24"/>
          <w:szCs w:val="24"/>
        </w:rPr>
        <w:t xml:space="preserve">interfered with the abnormal returns on the larger (-7,7) event window. </w:t>
      </w:r>
      <w:r w:rsidR="00F56336">
        <w:rPr>
          <w:rFonts w:cstheme="minorHAnsi"/>
          <w:sz w:val="24"/>
          <w:szCs w:val="24"/>
        </w:rPr>
        <w:t>Finally, the results are economically meaningful. Take for example the</w:t>
      </w:r>
      <w:r w:rsidR="00F26398">
        <w:rPr>
          <w:rFonts w:cstheme="minorHAnsi"/>
          <w:sz w:val="24"/>
          <w:szCs w:val="24"/>
        </w:rPr>
        <w:t xml:space="preserve"> (-5,5) event window</w:t>
      </w:r>
      <w:r w:rsidR="00F56336">
        <w:rPr>
          <w:rFonts w:cstheme="minorHAnsi"/>
          <w:sz w:val="24"/>
          <w:szCs w:val="24"/>
        </w:rPr>
        <w:t xml:space="preserve"> which</w:t>
      </w:r>
      <w:r w:rsidR="00F26398">
        <w:rPr>
          <w:rFonts w:cstheme="minorHAnsi"/>
          <w:sz w:val="24"/>
          <w:szCs w:val="24"/>
        </w:rPr>
        <w:t xml:space="preserve"> shows a cumulative </w:t>
      </w:r>
      <w:r w:rsidR="00F56336">
        <w:rPr>
          <w:rFonts w:cstheme="minorHAnsi"/>
          <w:sz w:val="24"/>
          <w:szCs w:val="24"/>
        </w:rPr>
        <w:t xml:space="preserve">average </w:t>
      </w:r>
      <w:r w:rsidR="00F26398">
        <w:rPr>
          <w:rFonts w:cstheme="minorHAnsi"/>
          <w:sz w:val="24"/>
          <w:szCs w:val="24"/>
        </w:rPr>
        <w:t>abnormal return of 2.3</w:t>
      </w:r>
      <w:r w:rsidR="00F56336">
        <w:rPr>
          <w:rFonts w:cstheme="minorHAnsi"/>
          <w:sz w:val="24"/>
          <w:szCs w:val="24"/>
        </w:rPr>
        <w:t xml:space="preserve">%. Given the average market capitalization of </w:t>
      </w:r>
      <w:r w:rsidR="00D618FE">
        <w:rPr>
          <w:rFonts w:cstheme="minorHAnsi"/>
          <w:sz w:val="24"/>
          <w:szCs w:val="24"/>
        </w:rPr>
        <w:t>USD</w:t>
      </w:r>
      <w:r w:rsidR="00E43715">
        <w:rPr>
          <w:rFonts w:cstheme="minorHAnsi"/>
          <w:sz w:val="24"/>
          <w:szCs w:val="24"/>
          <w:lang w:val="ro-RO"/>
        </w:rPr>
        <w:t>69.135</w:t>
      </w:r>
      <w:r w:rsidR="00A42B36">
        <w:rPr>
          <w:rFonts w:cstheme="minorHAnsi"/>
          <w:sz w:val="24"/>
          <w:szCs w:val="24"/>
          <w:lang w:val="ro-RO"/>
        </w:rPr>
        <w:t xml:space="preserve"> </w:t>
      </w:r>
      <w:r w:rsidR="00F56336">
        <w:rPr>
          <w:rFonts w:cstheme="minorHAnsi"/>
          <w:sz w:val="24"/>
          <w:szCs w:val="24"/>
          <w:lang w:val="ro-RO"/>
        </w:rPr>
        <w:t xml:space="preserve">billion </w:t>
      </w:r>
      <w:r w:rsidR="00875897">
        <w:rPr>
          <w:rFonts w:cstheme="minorHAnsi"/>
          <w:sz w:val="24"/>
          <w:szCs w:val="24"/>
          <w:lang w:val="ro-RO"/>
        </w:rPr>
        <w:t>of the firms in the sample</w:t>
      </w:r>
      <w:r w:rsidR="00F56336">
        <w:rPr>
          <w:rFonts w:cstheme="minorHAnsi"/>
          <w:sz w:val="24"/>
          <w:szCs w:val="24"/>
          <w:lang w:val="ro-RO"/>
        </w:rPr>
        <w:t xml:space="preserve">, </w:t>
      </w:r>
      <w:r w:rsidR="005529A0">
        <w:rPr>
          <w:rFonts w:cstheme="minorHAnsi"/>
          <w:sz w:val="24"/>
          <w:szCs w:val="24"/>
          <w:lang w:val="ro-RO"/>
        </w:rPr>
        <w:t xml:space="preserve">as per Table 4.3.1, </w:t>
      </w:r>
      <w:r w:rsidR="00F56336">
        <w:rPr>
          <w:rFonts w:cstheme="minorHAnsi"/>
          <w:sz w:val="24"/>
          <w:szCs w:val="24"/>
          <w:lang w:val="ro-RO"/>
        </w:rPr>
        <w:t xml:space="preserve">it implies an average benefit </w:t>
      </w:r>
      <w:r w:rsidR="00C57760">
        <w:rPr>
          <w:rFonts w:cstheme="minorHAnsi"/>
          <w:sz w:val="24"/>
          <w:szCs w:val="24"/>
          <w:lang w:val="ro-RO"/>
        </w:rPr>
        <w:t>to the economy of</w:t>
      </w:r>
      <w:r w:rsidR="00F56336">
        <w:rPr>
          <w:rFonts w:cstheme="minorHAnsi"/>
          <w:sz w:val="24"/>
          <w:szCs w:val="24"/>
          <w:lang w:val="ro-RO"/>
        </w:rPr>
        <w:t xml:space="preserve"> </w:t>
      </w:r>
      <w:r w:rsidR="00A42B36">
        <w:rPr>
          <w:rFonts w:cstheme="minorHAnsi"/>
          <w:sz w:val="24"/>
          <w:szCs w:val="24"/>
          <w:lang w:val="ro-RO"/>
        </w:rPr>
        <w:t xml:space="preserve">0.023 x 69.135 = </w:t>
      </w:r>
      <w:r w:rsidR="00D618FE">
        <w:rPr>
          <w:rFonts w:cstheme="minorHAnsi"/>
          <w:sz w:val="24"/>
          <w:szCs w:val="24"/>
          <w:lang w:val="ro-RO"/>
        </w:rPr>
        <w:t>USD</w:t>
      </w:r>
      <w:r w:rsidR="00A42B36">
        <w:rPr>
          <w:rFonts w:cstheme="minorHAnsi"/>
          <w:sz w:val="24"/>
          <w:szCs w:val="24"/>
          <w:lang w:val="ro-RO"/>
        </w:rPr>
        <w:t>1</w:t>
      </w:r>
      <w:r w:rsidR="00F56336">
        <w:rPr>
          <w:rFonts w:cstheme="minorHAnsi"/>
          <w:sz w:val="24"/>
          <w:szCs w:val="24"/>
          <w:lang w:val="ro-RO"/>
        </w:rPr>
        <w:t>.</w:t>
      </w:r>
      <w:r w:rsidR="00A42B36">
        <w:rPr>
          <w:rFonts w:cstheme="minorHAnsi"/>
          <w:sz w:val="24"/>
          <w:szCs w:val="24"/>
          <w:lang w:val="ro-RO"/>
        </w:rPr>
        <w:t>590</w:t>
      </w:r>
      <w:r w:rsidR="00D618FE">
        <w:rPr>
          <w:rFonts w:cstheme="minorHAnsi"/>
          <w:sz w:val="24"/>
          <w:szCs w:val="24"/>
          <w:lang w:val="ro-RO"/>
        </w:rPr>
        <w:t xml:space="preserve"> billion</w:t>
      </w:r>
      <w:r w:rsidR="00875897">
        <w:rPr>
          <w:rFonts w:cstheme="minorHAnsi"/>
          <w:sz w:val="24"/>
          <w:szCs w:val="24"/>
          <w:lang w:val="ro-RO"/>
        </w:rPr>
        <w:t>.</w:t>
      </w:r>
      <w:r w:rsidR="00F56336">
        <w:rPr>
          <w:rFonts w:cstheme="minorHAnsi"/>
          <w:sz w:val="24"/>
          <w:szCs w:val="24"/>
          <w:lang w:val="ro-RO"/>
        </w:rPr>
        <w:t xml:space="preserve"> </w:t>
      </w:r>
      <w:r w:rsidR="003B71A4">
        <w:rPr>
          <w:rFonts w:cstheme="minorHAnsi"/>
          <w:sz w:val="24"/>
          <w:szCs w:val="24"/>
        </w:rPr>
        <w:t>Therefore</w:t>
      </w:r>
      <w:r w:rsidR="008F550C">
        <w:rPr>
          <w:rFonts w:cstheme="minorHAnsi"/>
          <w:sz w:val="24"/>
          <w:szCs w:val="24"/>
        </w:rPr>
        <w:t xml:space="preserve">, the first hypothesis is not rejected for </w:t>
      </w:r>
      <w:r w:rsidR="003B71A4">
        <w:rPr>
          <w:rFonts w:cstheme="minorHAnsi"/>
          <w:sz w:val="24"/>
          <w:szCs w:val="24"/>
        </w:rPr>
        <w:t>November 20</w:t>
      </w:r>
      <w:r w:rsidR="00AF5B29">
        <w:rPr>
          <w:rFonts w:cstheme="minorHAnsi"/>
          <w:sz w:val="24"/>
          <w:szCs w:val="24"/>
        </w:rPr>
        <w:t>, 2020</w:t>
      </w:r>
      <w:r w:rsidR="003B71A4">
        <w:rPr>
          <w:rFonts w:cstheme="minorHAnsi"/>
          <w:sz w:val="24"/>
          <w:szCs w:val="24"/>
        </w:rPr>
        <w:t>.</w:t>
      </w:r>
    </w:p>
    <w:p w14:paraId="4EC3764F" w14:textId="3B9E8480" w:rsidR="00B47898" w:rsidRDefault="00B47898" w:rsidP="003C3952">
      <w:pPr>
        <w:spacing w:line="360" w:lineRule="auto"/>
        <w:jc w:val="both"/>
        <w:rPr>
          <w:rFonts w:cstheme="minorHAnsi"/>
          <w:sz w:val="24"/>
          <w:szCs w:val="24"/>
        </w:rPr>
      </w:pPr>
    </w:p>
    <w:p w14:paraId="06183D4E" w14:textId="0E4F8DEE" w:rsidR="00B47898" w:rsidRDefault="00B47898" w:rsidP="003C3952">
      <w:pPr>
        <w:spacing w:line="360" w:lineRule="auto"/>
        <w:jc w:val="both"/>
        <w:rPr>
          <w:rFonts w:cstheme="minorHAnsi"/>
          <w:sz w:val="24"/>
          <w:szCs w:val="24"/>
        </w:rPr>
      </w:pPr>
    </w:p>
    <w:p w14:paraId="1D0489D4" w14:textId="52283D7E" w:rsidR="00A42B36" w:rsidRDefault="00A42B36" w:rsidP="003C3952">
      <w:pPr>
        <w:spacing w:line="360" w:lineRule="auto"/>
        <w:jc w:val="both"/>
        <w:rPr>
          <w:rFonts w:cstheme="minorHAnsi"/>
          <w:sz w:val="24"/>
          <w:szCs w:val="24"/>
        </w:rPr>
      </w:pPr>
    </w:p>
    <w:p w14:paraId="6CCBDC71" w14:textId="63D4DACD" w:rsidR="00A42B36" w:rsidRDefault="00A42B36" w:rsidP="003C3952">
      <w:pPr>
        <w:spacing w:line="360" w:lineRule="auto"/>
        <w:jc w:val="both"/>
        <w:rPr>
          <w:rFonts w:cstheme="minorHAnsi"/>
          <w:sz w:val="24"/>
          <w:szCs w:val="24"/>
        </w:rPr>
      </w:pPr>
    </w:p>
    <w:p w14:paraId="77DADF22" w14:textId="77777777" w:rsidR="00A42B36" w:rsidRPr="00CB230C" w:rsidRDefault="00A42B36" w:rsidP="003C3952">
      <w:pPr>
        <w:spacing w:line="360" w:lineRule="auto"/>
        <w:jc w:val="both"/>
        <w:rPr>
          <w:rFonts w:cstheme="minorHAnsi"/>
          <w:sz w:val="24"/>
          <w:szCs w:val="24"/>
        </w:rPr>
      </w:pPr>
    </w:p>
    <w:p w14:paraId="2BB4CEBC" w14:textId="0EA40F20" w:rsidR="0007236F" w:rsidRPr="00CB230C" w:rsidRDefault="0007236F" w:rsidP="003C3952">
      <w:pPr>
        <w:spacing w:line="360" w:lineRule="auto"/>
        <w:jc w:val="both"/>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sidRPr="00CB230C">
        <w:rPr>
          <w:rFonts w:cstheme="minorHAnsi"/>
          <w:sz w:val="24"/>
          <w:szCs w:val="24"/>
        </w:rPr>
        <w:t>.1</w:t>
      </w:r>
      <w:r w:rsidR="006417C0">
        <w:rPr>
          <w:rFonts w:cstheme="minorHAnsi"/>
          <w:sz w:val="24"/>
          <w:szCs w:val="24"/>
        </w:rPr>
        <w:t>.1</w:t>
      </w:r>
    </w:p>
    <w:p w14:paraId="5BB21B29" w14:textId="35B0CD89" w:rsidR="0007236F" w:rsidRPr="00CB230C" w:rsidRDefault="0007236F" w:rsidP="0007236F">
      <w:pPr>
        <w:spacing w:line="360" w:lineRule="auto"/>
        <w:jc w:val="both"/>
        <w:rPr>
          <w:rFonts w:cstheme="minorHAnsi"/>
          <w:i/>
          <w:iCs/>
          <w:sz w:val="24"/>
          <w:szCs w:val="24"/>
        </w:rPr>
      </w:pPr>
      <w:r w:rsidRPr="00CB230C">
        <w:rPr>
          <w:rFonts w:cstheme="minorHAnsi"/>
          <w:i/>
          <w:iCs/>
          <w:sz w:val="24"/>
          <w:szCs w:val="24"/>
        </w:rPr>
        <w:t>One sample t-tests for cumulative abnormal returns given event windows of (0,0), (-1,1), (-3,3), (-5,5) and (-7,7) around the event date November 20</w:t>
      </w:r>
      <w:r w:rsidR="006417C0">
        <w:rPr>
          <w:rFonts w:cstheme="minorHAnsi"/>
          <w:i/>
          <w:iCs/>
          <w:sz w:val="24"/>
          <w:szCs w:val="24"/>
        </w:rPr>
        <w:t>, 2020</w:t>
      </w:r>
    </w:p>
    <w:tbl>
      <w:tblPr>
        <w:tblW w:w="9375" w:type="dxa"/>
        <w:tblLayout w:type="fixed"/>
        <w:tblLook w:val="0000" w:firstRow="0" w:lastRow="0" w:firstColumn="0" w:lastColumn="0" w:noHBand="0" w:noVBand="0"/>
      </w:tblPr>
      <w:tblGrid>
        <w:gridCol w:w="1550"/>
        <w:gridCol w:w="1565"/>
        <w:gridCol w:w="1565"/>
        <w:gridCol w:w="1565"/>
        <w:gridCol w:w="1565"/>
        <w:gridCol w:w="1565"/>
      </w:tblGrid>
      <w:tr w:rsidR="0007236F" w:rsidRPr="00CB230C" w14:paraId="19E931FD" w14:textId="77777777" w:rsidTr="0007236F">
        <w:trPr>
          <w:trHeight w:val="360"/>
        </w:trPr>
        <w:tc>
          <w:tcPr>
            <w:tcW w:w="1550" w:type="dxa"/>
            <w:tcBorders>
              <w:top w:val="single" w:sz="4" w:space="0" w:color="auto"/>
              <w:left w:val="nil"/>
              <w:bottom w:val="single" w:sz="10" w:space="0" w:color="auto"/>
              <w:right w:val="nil"/>
            </w:tcBorders>
          </w:tcPr>
          <w:p w14:paraId="5AC8D6A6" w14:textId="0E6D930B"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w:t>
            </w:r>
          </w:p>
        </w:tc>
        <w:tc>
          <w:tcPr>
            <w:tcW w:w="1565" w:type="dxa"/>
            <w:tcBorders>
              <w:top w:val="single" w:sz="4" w:space="0" w:color="auto"/>
              <w:left w:val="nil"/>
              <w:bottom w:val="single" w:sz="10" w:space="0" w:color="auto"/>
              <w:right w:val="nil"/>
            </w:tcBorders>
          </w:tcPr>
          <w:p w14:paraId="65DF8794" w14:textId="33E47714"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Obs.</w:t>
            </w:r>
          </w:p>
        </w:tc>
        <w:tc>
          <w:tcPr>
            <w:tcW w:w="1565" w:type="dxa"/>
            <w:tcBorders>
              <w:top w:val="single" w:sz="4" w:space="0" w:color="auto"/>
              <w:left w:val="nil"/>
              <w:bottom w:val="single" w:sz="10" w:space="0" w:color="auto"/>
              <w:right w:val="nil"/>
            </w:tcBorders>
          </w:tcPr>
          <w:p w14:paraId="4B611A79"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Mean</w:t>
            </w:r>
          </w:p>
        </w:tc>
        <w:tc>
          <w:tcPr>
            <w:tcW w:w="1565" w:type="dxa"/>
            <w:tcBorders>
              <w:top w:val="single" w:sz="4" w:space="0" w:color="auto"/>
              <w:left w:val="nil"/>
              <w:bottom w:val="single" w:sz="10" w:space="0" w:color="auto"/>
              <w:right w:val="nil"/>
            </w:tcBorders>
          </w:tcPr>
          <w:p w14:paraId="67416866" w14:textId="5F557C02"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St. Err.</w:t>
            </w:r>
          </w:p>
        </w:tc>
        <w:tc>
          <w:tcPr>
            <w:tcW w:w="1565" w:type="dxa"/>
            <w:tcBorders>
              <w:top w:val="single" w:sz="4" w:space="0" w:color="auto"/>
              <w:left w:val="nil"/>
              <w:bottom w:val="single" w:sz="10" w:space="0" w:color="auto"/>
              <w:right w:val="nil"/>
            </w:tcBorders>
          </w:tcPr>
          <w:p w14:paraId="534F0618" w14:textId="563D21F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t-value</w:t>
            </w:r>
          </w:p>
        </w:tc>
        <w:tc>
          <w:tcPr>
            <w:tcW w:w="1565" w:type="dxa"/>
            <w:tcBorders>
              <w:top w:val="single" w:sz="4" w:space="0" w:color="auto"/>
              <w:left w:val="nil"/>
              <w:bottom w:val="single" w:sz="10" w:space="0" w:color="auto"/>
              <w:right w:val="nil"/>
            </w:tcBorders>
          </w:tcPr>
          <w:p w14:paraId="19A995EC" w14:textId="5C94803D"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 xml:space="preserve">  p-value</w:t>
            </w:r>
          </w:p>
        </w:tc>
      </w:tr>
      <w:tr w:rsidR="0007236F" w:rsidRPr="00CB230C" w14:paraId="5063CEF0" w14:textId="77777777" w:rsidTr="0007236F">
        <w:trPr>
          <w:trHeight w:val="360"/>
        </w:trPr>
        <w:tc>
          <w:tcPr>
            <w:tcW w:w="1550" w:type="dxa"/>
            <w:tcBorders>
              <w:top w:val="nil"/>
              <w:left w:val="nil"/>
              <w:bottom w:val="nil"/>
              <w:right w:val="nil"/>
            </w:tcBorders>
          </w:tcPr>
          <w:p w14:paraId="222F73AE"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CAR(0,0)</w:t>
            </w:r>
          </w:p>
        </w:tc>
        <w:tc>
          <w:tcPr>
            <w:tcW w:w="1565" w:type="dxa"/>
            <w:tcBorders>
              <w:top w:val="nil"/>
              <w:left w:val="nil"/>
              <w:bottom w:val="nil"/>
              <w:right w:val="nil"/>
            </w:tcBorders>
          </w:tcPr>
          <w:p w14:paraId="1175999A"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6792760B" w14:textId="2459B948" w:rsidR="0007236F" w:rsidRPr="00CB230C" w:rsidRDefault="00E17F81" w:rsidP="00FB2D99">
            <w:pPr>
              <w:widowControl w:val="0"/>
              <w:autoSpaceDE w:val="0"/>
              <w:autoSpaceDN w:val="0"/>
              <w:adjustRightInd w:val="0"/>
              <w:spacing w:after="0" w:line="240" w:lineRule="auto"/>
              <w:jc w:val="right"/>
              <w:rPr>
                <w:rFonts w:cstheme="minorHAnsi"/>
                <w:sz w:val="24"/>
                <w:szCs w:val="24"/>
              </w:rPr>
            </w:pPr>
            <w:r>
              <w:rPr>
                <w:rFonts w:cstheme="minorHAnsi"/>
                <w:sz w:val="24"/>
                <w:szCs w:val="24"/>
              </w:rPr>
              <w:t>0.</w:t>
            </w:r>
            <w:r w:rsidR="0007236F" w:rsidRPr="00CB230C">
              <w:rPr>
                <w:rFonts w:cstheme="minorHAnsi"/>
                <w:sz w:val="24"/>
                <w:szCs w:val="24"/>
              </w:rPr>
              <w:t>3</w:t>
            </w:r>
            <w:r>
              <w:rPr>
                <w:rFonts w:cstheme="minorHAnsi"/>
                <w:sz w:val="24"/>
                <w:szCs w:val="24"/>
              </w:rPr>
              <w:t>%</w:t>
            </w:r>
          </w:p>
        </w:tc>
        <w:tc>
          <w:tcPr>
            <w:tcW w:w="1565" w:type="dxa"/>
            <w:tcBorders>
              <w:top w:val="nil"/>
              <w:left w:val="nil"/>
              <w:bottom w:val="nil"/>
              <w:right w:val="nil"/>
            </w:tcBorders>
          </w:tcPr>
          <w:p w14:paraId="78C780AC"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0.001</w:t>
            </w:r>
          </w:p>
        </w:tc>
        <w:tc>
          <w:tcPr>
            <w:tcW w:w="1565" w:type="dxa"/>
            <w:tcBorders>
              <w:top w:val="nil"/>
              <w:left w:val="nil"/>
              <w:bottom w:val="nil"/>
              <w:right w:val="nil"/>
            </w:tcBorders>
          </w:tcPr>
          <w:p w14:paraId="18A0504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3.878</w:t>
            </w:r>
          </w:p>
        </w:tc>
        <w:tc>
          <w:tcPr>
            <w:tcW w:w="1565" w:type="dxa"/>
            <w:tcBorders>
              <w:top w:val="nil"/>
              <w:left w:val="nil"/>
              <w:bottom w:val="nil"/>
              <w:right w:val="nil"/>
            </w:tcBorders>
          </w:tcPr>
          <w:p w14:paraId="59348F21"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222C7B44" w14:textId="77777777" w:rsidTr="0007236F">
        <w:trPr>
          <w:trHeight w:val="360"/>
        </w:trPr>
        <w:tc>
          <w:tcPr>
            <w:tcW w:w="1550" w:type="dxa"/>
            <w:tcBorders>
              <w:top w:val="nil"/>
              <w:left w:val="nil"/>
              <w:bottom w:val="nil"/>
              <w:right w:val="nil"/>
            </w:tcBorders>
          </w:tcPr>
          <w:p w14:paraId="2006A0E2"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CAR(-1,1)</w:t>
            </w:r>
          </w:p>
        </w:tc>
        <w:tc>
          <w:tcPr>
            <w:tcW w:w="1565" w:type="dxa"/>
            <w:tcBorders>
              <w:top w:val="nil"/>
              <w:left w:val="nil"/>
              <w:bottom w:val="nil"/>
              <w:right w:val="nil"/>
            </w:tcBorders>
          </w:tcPr>
          <w:p w14:paraId="3956D3D2"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5308F156" w14:textId="5125233E" w:rsidR="0007236F" w:rsidRPr="00CB230C" w:rsidRDefault="00E17F81" w:rsidP="00FB2D99">
            <w:pPr>
              <w:widowControl w:val="0"/>
              <w:autoSpaceDE w:val="0"/>
              <w:autoSpaceDN w:val="0"/>
              <w:adjustRightInd w:val="0"/>
              <w:spacing w:after="0" w:line="240" w:lineRule="auto"/>
              <w:jc w:val="right"/>
              <w:rPr>
                <w:rFonts w:cstheme="minorHAnsi"/>
                <w:sz w:val="24"/>
                <w:szCs w:val="24"/>
              </w:rPr>
            </w:pPr>
            <w:r>
              <w:rPr>
                <w:rFonts w:cstheme="minorHAnsi"/>
                <w:sz w:val="24"/>
                <w:szCs w:val="24"/>
              </w:rPr>
              <w:t>1.</w:t>
            </w:r>
            <w:r w:rsidR="0007236F" w:rsidRPr="00CB230C">
              <w:rPr>
                <w:rFonts w:cstheme="minorHAnsi"/>
                <w:sz w:val="24"/>
                <w:szCs w:val="24"/>
              </w:rPr>
              <w:t>1</w:t>
            </w:r>
            <w:r>
              <w:rPr>
                <w:rFonts w:cstheme="minorHAnsi"/>
                <w:sz w:val="24"/>
                <w:szCs w:val="24"/>
              </w:rPr>
              <w:t>%</w:t>
            </w:r>
          </w:p>
        </w:tc>
        <w:tc>
          <w:tcPr>
            <w:tcW w:w="1565" w:type="dxa"/>
            <w:tcBorders>
              <w:top w:val="nil"/>
              <w:left w:val="nil"/>
              <w:bottom w:val="nil"/>
              <w:right w:val="nil"/>
            </w:tcBorders>
          </w:tcPr>
          <w:p w14:paraId="191F461D"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0.002</w:t>
            </w:r>
          </w:p>
        </w:tc>
        <w:tc>
          <w:tcPr>
            <w:tcW w:w="1565" w:type="dxa"/>
            <w:tcBorders>
              <w:top w:val="nil"/>
              <w:left w:val="nil"/>
              <w:bottom w:val="nil"/>
              <w:right w:val="nil"/>
            </w:tcBorders>
          </w:tcPr>
          <w:p w14:paraId="5FD18027"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7.088</w:t>
            </w:r>
          </w:p>
        </w:tc>
        <w:tc>
          <w:tcPr>
            <w:tcW w:w="1565" w:type="dxa"/>
            <w:tcBorders>
              <w:top w:val="nil"/>
              <w:left w:val="nil"/>
              <w:bottom w:val="nil"/>
              <w:right w:val="nil"/>
            </w:tcBorders>
          </w:tcPr>
          <w:p w14:paraId="032E4C29"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12436B68" w14:textId="77777777" w:rsidTr="0007236F">
        <w:trPr>
          <w:trHeight w:val="360"/>
        </w:trPr>
        <w:tc>
          <w:tcPr>
            <w:tcW w:w="1550" w:type="dxa"/>
            <w:tcBorders>
              <w:top w:val="nil"/>
              <w:left w:val="nil"/>
              <w:bottom w:val="nil"/>
              <w:right w:val="nil"/>
            </w:tcBorders>
          </w:tcPr>
          <w:p w14:paraId="1F81A64A"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CAR(-3,3)</w:t>
            </w:r>
          </w:p>
        </w:tc>
        <w:tc>
          <w:tcPr>
            <w:tcW w:w="1565" w:type="dxa"/>
            <w:tcBorders>
              <w:top w:val="nil"/>
              <w:left w:val="nil"/>
              <w:bottom w:val="nil"/>
              <w:right w:val="nil"/>
            </w:tcBorders>
          </w:tcPr>
          <w:p w14:paraId="4BD5336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4D220468" w14:textId="7C8ECBD9" w:rsidR="0007236F" w:rsidRPr="00CB230C" w:rsidRDefault="00E17F81" w:rsidP="00FB2D99">
            <w:pPr>
              <w:widowControl w:val="0"/>
              <w:autoSpaceDE w:val="0"/>
              <w:autoSpaceDN w:val="0"/>
              <w:adjustRightInd w:val="0"/>
              <w:spacing w:after="0" w:line="240" w:lineRule="auto"/>
              <w:jc w:val="right"/>
              <w:rPr>
                <w:rFonts w:cstheme="minorHAnsi"/>
                <w:sz w:val="24"/>
                <w:szCs w:val="24"/>
              </w:rPr>
            </w:pPr>
            <w:r>
              <w:rPr>
                <w:rFonts w:cstheme="minorHAnsi"/>
                <w:sz w:val="24"/>
                <w:szCs w:val="24"/>
              </w:rPr>
              <w:t>1.</w:t>
            </w:r>
            <w:r w:rsidR="0007236F" w:rsidRPr="00CB230C">
              <w:rPr>
                <w:rFonts w:cstheme="minorHAnsi"/>
                <w:sz w:val="24"/>
                <w:szCs w:val="24"/>
              </w:rPr>
              <w:t>5</w:t>
            </w:r>
            <w:r>
              <w:rPr>
                <w:rFonts w:cstheme="minorHAnsi"/>
                <w:sz w:val="24"/>
                <w:szCs w:val="24"/>
              </w:rPr>
              <w:t>%</w:t>
            </w:r>
          </w:p>
        </w:tc>
        <w:tc>
          <w:tcPr>
            <w:tcW w:w="1565" w:type="dxa"/>
            <w:tcBorders>
              <w:top w:val="nil"/>
              <w:left w:val="nil"/>
              <w:bottom w:val="nil"/>
              <w:right w:val="nil"/>
            </w:tcBorders>
          </w:tcPr>
          <w:p w14:paraId="2D0FEBA4"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0.003</w:t>
            </w:r>
          </w:p>
        </w:tc>
        <w:tc>
          <w:tcPr>
            <w:tcW w:w="1565" w:type="dxa"/>
            <w:tcBorders>
              <w:top w:val="nil"/>
              <w:left w:val="nil"/>
              <w:bottom w:val="nil"/>
              <w:right w:val="nil"/>
            </w:tcBorders>
          </w:tcPr>
          <w:p w14:paraId="56CFAE9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5.035</w:t>
            </w:r>
          </w:p>
        </w:tc>
        <w:tc>
          <w:tcPr>
            <w:tcW w:w="1565" w:type="dxa"/>
            <w:tcBorders>
              <w:top w:val="nil"/>
              <w:left w:val="nil"/>
              <w:bottom w:val="nil"/>
              <w:right w:val="nil"/>
            </w:tcBorders>
          </w:tcPr>
          <w:p w14:paraId="7869EA03"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1A2A87DE" w14:textId="77777777" w:rsidTr="0007236F">
        <w:trPr>
          <w:trHeight w:val="344"/>
        </w:trPr>
        <w:tc>
          <w:tcPr>
            <w:tcW w:w="1550" w:type="dxa"/>
            <w:tcBorders>
              <w:top w:val="nil"/>
              <w:left w:val="nil"/>
              <w:bottom w:val="nil"/>
              <w:right w:val="nil"/>
            </w:tcBorders>
          </w:tcPr>
          <w:p w14:paraId="3F7C2110"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CAR(-5,5)</w:t>
            </w:r>
          </w:p>
        </w:tc>
        <w:tc>
          <w:tcPr>
            <w:tcW w:w="1565" w:type="dxa"/>
            <w:tcBorders>
              <w:top w:val="nil"/>
              <w:left w:val="nil"/>
              <w:bottom w:val="nil"/>
              <w:right w:val="nil"/>
            </w:tcBorders>
          </w:tcPr>
          <w:p w14:paraId="180D4A11"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50DF2D31" w14:textId="273A84AE" w:rsidR="0007236F" w:rsidRPr="00CB230C" w:rsidRDefault="00E17F81" w:rsidP="00FB2D99">
            <w:pPr>
              <w:widowControl w:val="0"/>
              <w:autoSpaceDE w:val="0"/>
              <w:autoSpaceDN w:val="0"/>
              <w:adjustRightInd w:val="0"/>
              <w:spacing w:after="0" w:line="240" w:lineRule="auto"/>
              <w:jc w:val="right"/>
              <w:rPr>
                <w:rFonts w:cstheme="minorHAnsi"/>
                <w:sz w:val="24"/>
                <w:szCs w:val="24"/>
              </w:rPr>
            </w:pPr>
            <w:r>
              <w:rPr>
                <w:rFonts w:cstheme="minorHAnsi"/>
                <w:sz w:val="24"/>
                <w:szCs w:val="24"/>
              </w:rPr>
              <w:t>2.</w:t>
            </w:r>
            <w:r w:rsidR="0007236F" w:rsidRPr="00CB230C">
              <w:rPr>
                <w:rFonts w:cstheme="minorHAnsi"/>
                <w:sz w:val="24"/>
                <w:szCs w:val="24"/>
              </w:rPr>
              <w:t>3</w:t>
            </w:r>
            <w:r>
              <w:rPr>
                <w:rFonts w:cstheme="minorHAnsi"/>
                <w:sz w:val="24"/>
                <w:szCs w:val="24"/>
              </w:rPr>
              <w:t>%</w:t>
            </w:r>
          </w:p>
        </w:tc>
        <w:tc>
          <w:tcPr>
            <w:tcW w:w="1565" w:type="dxa"/>
            <w:tcBorders>
              <w:top w:val="nil"/>
              <w:left w:val="nil"/>
              <w:bottom w:val="nil"/>
              <w:right w:val="nil"/>
            </w:tcBorders>
          </w:tcPr>
          <w:p w14:paraId="1CD5816D"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5" w:type="dxa"/>
            <w:tcBorders>
              <w:top w:val="nil"/>
              <w:left w:val="nil"/>
              <w:bottom w:val="nil"/>
              <w:right w:val="nil"/>
            </w:tcBorders>
          </w:tcPr>
          <w:p w14:paraId="45D2F728"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6.448</w:t>
            </w:r>
          </w:p>
        </w:tc>
        <w:tc>
          <w:tcPr>
            <w:tcW w:w="1565" w:type="dxa"/>
            <w:tcBorders>
              <w:top w:val="nil"/>
              <w:left w:val="nil"/>
              <w:bottom w:val="nil"/>
              <w:right w:val="nil"/>
            </w:tcBorders>
          </w:tcPr>
          <w:p w14:paraId="49609B16"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07236F" w:rsidRPr="00CB230C" w14:paraId="247437EC" w14:textId="77777777" w:rsidTr="0007236F">
        <w:trPr>
          <w:trHeight w:val="360"/>
        </w:trPr>
        <w:tc>
          <w:tcPr>
            <w:tcW w:w="1550" w:type="dxa"/>
            <w:tcBorders>
              <w:top w:val="nil"/>
              <w:left w:val="nil"/>
              <w:bottom w:val="nil"/>
              <w:right w:val="nil"/>
            </w:tcBorders>
          </w:tcPr>
          <w:p w14:paraId="6CAB0033" w14:textId="77777777" w:rsidR="0007236F" w:rsidRPr="00CB230C" w:rsidRDefault="0007236F" w:rsidP="00FB2D99">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CAR(-7,7)</w:t>
            </w:r>
          </w:p>
        </w:tc>
        <w:tc>
          <w:tcPr>
            <w:tcW w:w="1565" w:type="dxa"/>
            <w:tcBorders>
              <w:top w:val="nil"/>
              <w:left w:val="nil"/>
              <w:bottom w:val="nil"/>
              <w:right w:val="nil"/>
            </w:tcBorders>
          </w:tcPr>
          <w:p w14:paraId="77339956"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5" w:type="dxa"/>
            <w:tcBorders>
              <w:top w:val="nil"/>
              <w:left w:val="nil"/>
              <w:bottom w:val="nil"/>
              <w:right w:val="nil"/>
            </w:tcBorders>
          </w:tcPr>
          <w:p w14:paraId="118E7F57" w14:textId="6C362883" w:rsidR="0007236F" w:rsidRPr="00CB230C" w:rsidRDefault="00AF5B29" w:rsidP="00FB2D99">
            <w:pPr>
              <w:widowControl w:val="0"/>
              <w:autoSpaceDE w:val="0"/>
              <w:autoSpaceDN w:val="0"/>
              <w:adjustRightInd w:val="0"/>
              <w:spacing w:after="0" w:line="240" w:lineRule="auto"/>
              <w:jc w:val="right"/>
              <w:rPr>
                <w:rFonts w:cstheme="minorHAnsi"/>
                <w:sz w:val="24"/>
                <w:szCs w:val="24"/>
              </w:rPr>
            </w:pPr>
            <w:r>
              <w:rPr>
                <w:rFonts w:cstheme="minorHAnsi"/>
                <w:sz w:val="24"/>
                <w:szCs w:val="24"/>
              </w:rPr>
              <w:t>0.5%</w:t>
            </w:r>
          </w:p>
        </w:tc>
        <w:tc>
          <w:tcPr>
            <w:tcW w:w="1565" w:type="dxa"/>
            <w:tcBorders>
              <w:top w:val="nil"/>
              <w:left w:val="nil"/>
              <w:bottom w:val="nil"/>
              <w:right w:val="nil"/>
            </w:tcBorders>
          </w:tcPr>
          <w:p w14:paraId="22B7F344"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5" w:type="dxa"/>
            <w:tcBorders>
              <w:top w:val="nil"/>
              <w:left w:val="nil"/>
              <w:bottom w:val="nil"/>
              <w:right w:val="nil"/>
            </w:tcBorders>
          </w:tcPr>
          <w:p w14:paraId="05FC3632"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1.258</w:t>
            </w:r>
          </w:p>
        </w:tc>
        <w:tc>
          <w:tcPr>
            <w:tcW w:w="1565" w:type="dxa"/>
            <w:tcBorders>
              <w:top w:val="nil"/>
              <w:left w:val="nil"/>
              <w:bottom w:val="nil"/>
              <w:right w:val="nil"/>
            </w:tcBorders>
          </w:tcPr>
          <w:p w14:paraId="37B7E25F" w14:textId="77777777" w:rsidR="0007236F" w:rsidRPr="00CB230C" w:rsidRDefault="0007236F" w:rsidP="00FB2D99">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.209</w:t>
            </w:r>
          </w:p>
        </w:tc>
      </w:tr>
    </w:tbl>
    <w:p w14:paraId="57F7E251" w14:textId="77777777" w:rsidR="0007236F" w:rsidRPr="00CB230C" w:rsidRDefault="0007236F" w:rsidP="003C3952">
      <w:pPr>
        <w:spacing w:line="360" w:lineRule="auto"/>
        <w:jc w:val="both"/>
        <w:rPr>
          <w:rFonts w:cstheme="minorHAnsi"/>
          <w:sz w:val="24"/>
          <w:szCs w:val="24"/>
        </w:rPr>
      </w:pPr>
    </w:p>
    <w:p w14:paraId="11252743" w14:textId="56D57060" w:rsidR="001F7C10" w:rsidRPr="00CB230C" w:rsidRDefault="0007236F" w:rsidP="001F7C10">
      <w:pPr>
        <w:spacing w:line="360" w:lineRule="auto"/>
        <w:jc w:val="both"/>
        <w:rPr>
          <w:rFonts w:cstheme="minorHAnsi"/>
          <w:sz w:val="24"/>
          <w:szCs w:val="24"/>
        </w:rPr>
      </w:pPr>
      <w:r w:rsidRPr="00CB230C">
        <w:rPr>
          <w:rFonts w:cstheme="minorHAnsi"/>
          <w:sz w:val="24"/>
          <w:szCs w:val="24"/>
        </w:rPr>
        <w:t xml:space="preserve">Figure </w:t>
      </w:r>
      <w:r w:rsidR="006256D1">
        <w:rPr>
          <w:rFonts w:cstheme="minorHAnsi"/>
          <w:sz w:val="24"/>
          <w:szCs w:val="24"/>
        </w:rPr>
        <w:t>5</w:t>
      </w:r>
      <w:r w:rsidRPr="00CB230C">
        <w:rPr>
          <w:rFonts w:cstheme="minorHAnsi"/>
          <w:sz w:val="24"/>
          <w:szCs w:val="24"/>
        </w:rPr>
        <w:t>.1</w:t>
      </w:r>
      <w:r w:rsidR="006417C0">
        <w:rPr>
          <w:rFonts w:cstheme="minorHAnsi"/>
          <w:sz w:val="24"/>
          <w:szCs w:val="24"/>
        </w:rPr>
        <w:t>.1</w:t>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r w:rsidR="001F7C10" w:rsidRPr="00CB230C">
        <w:rPr>
          <w:rFonts w:cstheme="minorHAnsi"/>
          <w:sz w:val="24"/>
          <w:szCs w:val="24"/>
        </w:rPr>
        <w:tab/>
      </w:r>
    </w:p>
    <w:p w14:paraId="083E0415" w14:textId="6DA02425" w:rsidR="002D7F7B" w:rsidRPr="00B40507" w:rsidRDefault="00B47898" w:rsidP="004B6FCD">
      <w:pPr>
        <w:spacing w:line="360" w:lineRule="auto"/>
        <w:jc w:val="both"/>
        <w:rPr>
          <w:rFonts w:cstheme="minorHAnsi"/>
          <w:i/>
          <w:iCs/>
          <w:sz w:val="24"/>
          <w:szCs w:val="24"/>
        </w:rPr>
      </w:pPr>
      <w:r w:rsidRPr="00CB230C">
        <w:rPr>
          <w:rFonts w:cstheme="minorHAnsi"/>
          <w:noProof/>
          <w:sz w:val="24"/>
          <w:szCs w:val="24"/>
        </w:rPr>
        <w:drawing>
          <wp:anchor distT="0" distB="0" distL="114300" distR="114300" simplePos="0" relativeHeight="251660288" behindDoc="0" locked="0" layoutInCell="1" allowOverlap="1" wp14:anchorId="25246BB3" wp14:editId="26A40A70">
            <wp:simplePos x="0" y="0"/>
            <wp:positionH relativeFrom="margin">
              <wp:align>right</wp:align>
            </wp:positionH>
            <wp:positionV relativeFrom="paragraph">
              <wp:posOffset>615315</wp:posOffset>
            </wp:positionV>
            <wp:extent cx="5943600" cy="43224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F7C10" w:rsidRPr="00CB230C">
        <w:rPr>
          <w:rFonts w:cstheme="minorHAnsi"/>
          <w:i/>
          <w:iCs/>
          <w:sz w:val="24"/>
          <w:szCs w:val="24"/>
        </w:rPr>
        <w:t>Mean ab</w:t>
      </w:r>
      <w:r w:rsidR="007676C8" w:rsidRPr="00CB230C">
        <w:rPr>
          <w:rFonts w:cstheme="minorHAnsi"/>
          <w:i/>
          <w:iCs/>
          <w:sz w:val="24"/>
          <w:szCs w:val="24"/>
        </w:rPr>
        <w:t>n</w:t>
      </w:r>
      <w:r w:rsidR="001F7C10" w:rsidRPr="00CB230C">
        <w:rPr>
          <w:rFonts w:cstheme="minorHAnsi"/>
          <w:i/>
          <w:iCs/>
          <w:sz w:val="24"/>
          <w:szCs w:val="24"/>
        </w:rPr>
        <w:t>ormal stock returns 7 trading days before and after November 20, 2020</w:t>
      </w:r>
      <w:r w:rsidR="001676B8">
        <w:rPr>
          <w:rFonts w:cstheme="minorHAnsi"/>
          <w:i/>
          <w:iCs/>
          <w:sz w:val="24"/>
          <w:szCs w:val="24"/>
        </w:rPr>
        <w:t>,</w:t>
      </w:r>
      <w:r w:rsidR="001F7C10" w:rsidRPr="00CB230C">
        <w:rPr>
          <w:rFonts w:cstheme="minorHAnsi"/>
          <w:i/>
          <w:iCs/>
          <w:sz w:val="24"/>
          <w:szCs w:val="24"/>
        </w:rPr>
        <w:t xml:space="preserve"> for companies within the S&amp;P500</w:t>
      </w:r>
      <w:r w:rsidR="00AF5B29">
        <w:rPr>
          <w:rFonts w:cstheme="minorHAnsi"/>
          <w:i/>
          <w:iCs/>
          <w:sz w:val="24"/>
          <w:szCs w:val="24"/>
        </w:rPr>
        <w:t>, adjusted for outliers</w:t>
      </w:r>
    </w:p>
    <w:p w14:paraId="0894F17E" w14:textId="7E0B296C" w:rsidR="0007236F" w:rsidRPr="00CB230C" w:rsidRDefault="004B6FCD" w:rsidP="004B6FCD">
      <w:pPr>
        <w:spacing w:line="360" w:lineRule="auto"/>
        <w:jc w:val="both"/>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sidRPr="00CB230C">
        <w:rPr>
          <w:rFonts w:cstheme="minorHAnsi"/>
          <w:sz w:val="24"/>
          <w:szCs w:val="24"/>
        </w:rPr>
        <w:t>.</w:t>
      </w:r>
      <w:r w:rsidR="006417C0">
        <w:rPr>
          <w:rFonts w:cstheme="minorHAnsi"/>
          <w:sz w:val="24"/>
          <w:szCs w:val="24"/>
        </w:rPr>
        <w:t>1.2</w:t>
      </w:r>
      <w:r w:rsidRPr="00CB230C">
        <w:rPr>
          <w:rFonts w:cstheme="minorHAnsi"/>
          <w:sz w:val="24"/>
          <w:szCs w:val="24"/>
        </w:rPr>
        <w:t xml:space="preserve"> presents one sample t-tests for the cumulative abnormal returns, given the second event window, November 30. </w:t>
      </w:r>
      <w:r w:rsidR="00345FBC" w:rsidRPr="00CB230C">
        <w:rPr>
          <w:rFonts w:cstheme="minorHAnsi"/>
          <w:sz w:val="24"/>
          <w:szCs w:val="24"/>
        </w:rPr>
        <w:t xml:space="preserve">Firstly, the mean of abnormal returns is </w:t>
      </w:r>
      <w:r w:rsidR="000B3323" w:rsidRPr="00CB230C">
        <w:rPr>
          <w:rFonts w:cstheme="minorHAnsi"/>
          <w:sz w:val="24"/>
          <w:szCs w:val="24"/>
        </w:rPr>
        <w:t xml:space="preserve">small and </w:t>
      </w:r>
      <w:r w:rsidR="00345FBC" w:rsidRPr="00CB230C">
        <w:rPr>
          <w:rFonts w:cstheme="minorHAnsi"/>
          <w:sz w:val="24"/>
          <w:szCs w:val="24"/>
        </w:rPr>
        <w:t xml:space="preserve">negative, up to 3 days before and after the event date. </w:t>
      </w:r>
      <w:r w:rsidR="000B3323" w:rsidRPr="00CB230C">
        <w:rPr>
          <w:rFonts w:cstheme="minorHAnsi"/>
          <w:sz w:val="24"/>
          <w:szCs w:val="24"/>
        </w:rPr>
        <w:t xml:space="preserve">Then, the mean becomes positive for the other event windows. </w:t>
      </w:r>
      <w:r w:rsidR="0070784C" w:rsidRPr="00CB230C">
        <w:rPr>
          <w:rFonts w:cstheme="minorHAnsi"/>
          <w:sz w:val="24"/>
          <w:szCs w:val="24"/>
        </w:rPr>
        <w:t>Second, all the computed CARs are significant at the 5% level.</w:t>
      </w:r>
      <w:r w:rsidR="007676C8" w:rsidRPr="00CB230C">
        <w:rPr>
          <w:rFonts w:cstheme="minorHAnsi"/>
          <w:sz w:val="24"/>
          <w:szCs w:val="24"/>
        </w:rPr>
        <w:t xml:space="preserve"> Moreover, Figure </w:t>
      </w:r>
      <w:r w:rsidR="006256D1">
        <w:rPr>
          <w:rFonts w:cstheme="minorHAnsi"/>
          <w:sz w:val="24"/>
          <w:szCs w:val="24"/>
        </w:rPr>
        <w:t>5</w:t>
      </w:r>
      <w:r w:rsidR="007676C8" w:rsidRPr="00CB230C">
        <w:rPr>
          <w:rFonts w:cstheme="minorHAnsi"/>
          <w:sz w:val="24"/>
          <w:szCs w:val="24"/>
        </w:rPr>
        <w:t>.</w:t>
      </w:r>
      <w:r w:rsidR="006417C0">
        <w:rPr>
          <w:rFonts w:cstheme="minorHAnsi"/>
          <w:sz w:val="24"/>
          <w:szCs w:val="24"/>
        </w:rPr>
        <w:t>1.2</w:t>
      </w:r>
      <w:r w:rsidR="007676C8" w:rsidRPr="00CB230C">
        <w:rPr>
          <w:rFonts w:cstheme="minorHAnsi"/>
          <w:sz w:val="24"/>
          <w:szCs w:val="24"/>
        </w:rPr>
        <w:t xml:space="preserve"> can be used to explain the discrepancies of the means. As such, 7 to 3 days before the event date, abnormal returns were positive, possibly due to insider information, as was the case around November 20 too. Later, 2 days before and after the event date, </w:t>
      </w:r>
      <w:r w:rsidR="00814FB6" w:rsidRPr="00CB230C">
        <w:rPr>
          <w:rFonts w:cstheme="minorHAnsi"/>
          <w:sz w:val="24"/>
          <w:szCs w:val="24"/>
        </w:rPr>
        <w:t>the abnormal returns were negative and small</w:t>
      </w:r>
      <w:r w:rsidR="00875897">
        <w:rPr>
          <w:rFonts w:cstheme="minorHAnsi"/>
          <w:sz w:val="24"/>
          <w:szCs w:val="24"/>
        </w:rPr>
        <w:t xml:space="preserve"> The reason for this is that, i</w:t>
      </w:r>
      <w:r w:rsidR="00875897" w:rsidRPr="007D1BE3">
        <w:rPr>
          <w:rFonts w:cstheme="minorHAnsi"/>
          <w:sz w:val="24"/>
          <w:szCs w:val="24"/>
        </w:rPr>
        <w:t>n practice, “</w:t>
      </w:r>
      <w:r w:rsidR="00875897" w:rsidRPr="007D1BE3">
        <w:rPr>
          <w:sz w:val="24"/>
          <w:szCs w:val="24"/>
        </w:rPr>
        <w:t>apparent underreaction to information is about as common as overreaction, and postevent continuation of abnormal returns is as frequent as postevent reversals</w:t>
      </w:r>
      <w:r w:rsidR="00875897" w:rsidRPr="007D1BE3">
        <w:rPr>
          <w:rFonts w:cstheme="minorHAnsi"/>
          <w:sz w:val="24"/>
          <w:szCs w:val="24"/>
        </w:rPr>
        <w:t xml:space="preserve">”, according to Malkiel (2003). </w:t>
      </w:r>
      <w:r w:rsidR="00814FB6" w:rsidRPr="00CB230C">
        <w:rPr>
          <w:rFonts w:cstheme="minorHAnsi"/>
          <w:sz w:val="24"/>
          <w:szCs w:val="24"/>
        </w:rPr>
        <w:t xml:space="preserve"> Finally, 3 to 7 days after the event date, the abnormal returns are once again positive. </w:t>
      </w:r>
      <w:r w:rsidR="008F550C">
        <w:rPr>
          <w:rFonts w:cstheme="minorHAnsi"/>
          <w:sz w:val="24"/>
          <w:szCs w:val="24"/>
        </w:rPr>
        <w:t>The</w:t>
      </w:r>
      <w:r w:rsidR="00814FB6" w:rsidRPr="00CB230C">
        <w:rPr>
          <w:rFonts w:cstheme="minorHAnsi"/>
          <w:sz w:val="24"/>
          <w:szCs w:val="24"/>
        </w:rPr>
        <w:t xml:space="preserve"> overall effect </w:t>
      </w:r>
      <w:r w:rsidR="006417C0">
        <w:rPr>
          <w:rFonts w:cstheme="minorHAnsi"/>
          <w:sz w:val="24"/>
          <w:szCs w:val="24"/>
        </w:rPr>
        <w:t>signaled around the event</w:t>
      </w:r>
      <w:r w:rsidR="00814FB6" w:rsidRPr="00CB230C">
        <w:rPr>
          <w:rFonts w:cstheme="minorHAnsi"/>
          <w:sz w:val="24"/>
          <w:szCs w:val="24"/>
        </w:rPr>
        <w:t xml:space="preserve"> is positive, as reflected by positive</w:t>
      </w:r>
      <w:r w:rsidR="00DB0154">
        <w:rPr>
          <w:rFonts w:cstheme="minorHAnsi"/>
          <w:sz w:val="24"/>
          <w:szCs w:val="24"/>
        </w:rPr>
        <w:t xml:space="preserve"> and large</w:t>
      </w:r>
      <w:r w:rsidR="00814FB6" w:rsidRPr="00CB230C">
        <w:rPr>
          <w:rFonts w:cstheme="minorHAnsi"/>
          <w:sz w:val="24"/>
          <w:szCs w:val="24"/>
        </w:rPr>
        <w:t xml:space="preserve"> abnormal returns. </w:t>
      </w:r>
      <w:r w:rsidR="00DB0154">
        <w:rPr>
          <w:rFonts w:cstheme="minorHAnsi"/>
          <w:sz w:val="24"/>
          <w:szCs w:val="24"/>
        </w:rPr>
        <w:t xml:space="preserve">In the (-7,7) event window, the cumulative average abnormal return is 1.5%. Given the average market capitalization of </w:t>
      </w:r>
      <w:r w:rsidR="00D618FE">
        <w:rPr>
          <w:rFonts w:cstheme="minorHAnsi"/>
          <w:sz w:val="24"/>
          <w:szCs w:val="24"/>
        </w:rPr>
        <w:t>USD</w:t>
      </w:r>
      <w:r w:rsidR="00A42B36">
        <w:rPr>
          <w:rFonts w:cstheme="minorHAnsi"/>
          <w:sz w:val="24"/>
          <w:szCs w:val="24"/>
        </w:rPr>
        <w:t>69.135</w:t>
      </w:r>
      <w:r w:rsidR="00DB0154">
        <w:rPr>
          <w:rFonts w:cstheme="minorHAnsi"/>
          <w:sz w:val="24"/>
          <w:szCs w:val="24"/>
        </w:rPr>
        <w:t xml:space="preserve"> </w:t>
      </w:r>
      <w:r w:rsidR="00C57760">
        <w:rPr>
          <w:rFonts w:cstheme="minorHAnsi"/>
          <w:sz w:val="24"/>
          <w:szCs w:val="24"/>
        </w:rPr>
        <w:t xml:space="preserve">billion </w:t>
      </w:r>
      <w:r w:rsidR="00DB0154">
        <w:rPr>
          <w:rFonts w:cstheme="minorHAnsi"/>
          <w:sz w:val="24"/>
          <w:szCs w:val="24"/>
        </w:rPr>
        <w:t>of the firms in the sample</w:t>
      </w:r>
      <w:r w:rsidR="005529A0">
        <w:rPr>
          <w:rFonts w:cstheme="minorHAnsi"/>
          <w:sz w:val="24"/>
          <w:szCs w:val="24"/>
        </w:rPr>
        <w:t xml:space="preserve"> as per Table 4.3.1</w:t>
      </w:r>
      <w:r w:rsidR="00DB0154">
        <w:rPr>
          <w:rFonts w:cstheme="minorHAnsi"/>
          <w:sz w:val="24"/>
          <w:szCs w:val="24"/>
        </w:rPr>
        <w:t xml:space="preserve">, the average benefit to the economy is 0.015 x </w:t>
      </w:r>
      <w:r w:rsidR="00A42B36">
        <w:rPr>
          <w:rFonts w:cstheme="minorHAnsi"/>
          <w:sz w:val="24"/>
          <w:szCs w:val="24"/>
        </w:rPr>
        <w:t>69.135</w:t>
      </w:r>
      <w:r w:rsidR="00DB0154">
        <w:rPr>
          <w:rFonts w:cstheme="minorHAnsi"/>
          <w:sz w:val="24"/>
          <w:szCs w:val="24"/>
        </w:rPr>
        <w:t xml:space="preserve"> = </w:t>
      </w:r>
      <w:r w:rsidR="00D618FE">
        <w:rPr>
          <w:rFonts w:cstheme="minorHAnsi"/>
          <w:sz w:val="24"/>
          <w:szCs w:val="24"/>
        </w:rPr>
        <w:t>USD</w:t>
      </w:r>
      <w:r w:rsidR="00DB0154">
        <w:rPr>
          <w:rFonts w:cstheme="minorHAnsi"/>
          <w:sz w:val="24"/>
          <w:szCs w:val="24"/>
        </w:rPr>
        <w:t>1.</w:t>
      </w:r>
      <w:r w:rsidR="00A42B36">
        <w:rPr>
          <w:rFonts w:cstheme="minorHAnsi"/>
          <w:sz w:val="24"/>
          <w:szCs w:val="24"/>
        </w:rPr>
        <w:t>037</w:t>
      </w:r>
      <w:r w:rsidR="00DB0154">
        <w:rPr>
          <w:rFonts w:cstheme="minorHAnsi"/>
          <w:sz w:val="24"/>
          <w:szCs w:val="24"/>
        </w:rPr>
        <w:t xml:space="preserve"> billion</w:t>
      </w:r>
      <w:r w:rsidR="00C57760">
        <w:rPr>
          <w:rFonts w:cstheme="minorHAnsi"/>
          <w:sz w:val="24"/>
          <w:szCs w:val="24"/>
        </w:rPr>
        <w:t xml:space="preserve">. </w:t>
      </w:r>
      <w:r w:rsidR="008F550C">
        <w:rPr>
          <w:rFonts w:cstheme="minorHAnsi"/>
          <w:sz w:val="24"/>
          <w:szCs w:val="24"/>
        </w:rPr>
        <w:t>As a result, the first hypothesis is not rejected for November 30</w:t>
      </w:r>
      <w:r w:rsidR="00DB0154">
        <w:rPr>
          <w:rFonts w:cstheme="minorHAnsi"/>
          <w:sz w:val="24"/>
          <w:szCs w:val="24"/>
        </w:rPr>
        <w:t>, 2020</w:t>
      </w:r>
      <w:r w:rsidR="008F550C">
        <w:rPr>
          <w:rFonts w:cstheme="minorHAnsi"/>
          <w:sz w:val="24"/>
          <w:szCs w:val="24"/>
        </w:rPr>
        <w:t>.</w:t>
      </w:r>
    </w:p>
    <w:p w14:paraId="4EA70EA8" w14:textId="78F5BB58" w:rsidR="001F7C10" w:rsidRPr="00CB230C" w:rsidRDefault="00120964" w:rsidP="001F7C10">
      <w:pPr>
        <w:widowControl w:val="0"/>
        <w:autoSpaceDE w:val="0"/>
        <w:autoSpaceDN w:val="0"/>
        <w:adjustRightInd w:val="0"/>
        <w:spacing w:after="0" w:line="360" w:lineRule="auto"/>
        <w:rPr>
          <w:rFonts w:cstheme="minorHAnsi"/>
          <w:sz w:val="24"/>
          <w:szCs w:val="24"/>
        </w:rPr>
      </w:pPr>
      <w:r w:rsidRPr="00CB230C">
        <w:rPr>
          <w:rFonts w:cstheme="minorHAnsi"/>
          <w:b/>
          <w:bCs/>
          <w:sz w:val="24"/>
          <w:szCs w:val="24"/>
        </w:rPr>
        <w:br/>
      </w:r>
      <w:r w:rsidR="004B6FCD" w:rsidRPr="00CB230C">
        <w:rPr>
          <w:rFonts w:cstheme="minorHAnsi"/>
          <w:sz w:val="24"/>
          <w:szCs w:val="24"/>
        </w:rPr>
        <w:t xml:space="preserve">Table </w:t>
      </w:r>
      <w:r w:rsidR="006256D1">
        <w:rPr>
          <w:rFonts w:cstheme="minorHAnsi"/>
          <w:sz w:val="24"/>
          <w:szCs w:val="24"/>
        </w:rPr>
        <w:t>5</w:t>
      </w:r>
      <w:r w:rsidR="004B6FCD" w:rsidRPr="00CB230C">
        <w:rPr>
          <w:rFonts w:cstheme="minorHAnsi"/>
          <w:sz w:val="24"/>
          <w:szCs w:val="24"/>
        </w:rPr>
        <w:t>.</w:t>
      </w:r>
      <w:r w:rsidR="006417C0">
        <w:rPr>
          <w:rFonts w:cstheme="minorHAnsi"/>
          <w:sz w:val="24"/>
          <w:szCs w:val="24"/>
        </w:rPr>
        <w:t>1.2</w:t>
      </w:r>
    </w:p>
    <w:p w14:paraId="43462790" w14:textId="6F21C59A" w:rsidR="00120964" w:rsidRPr="00CB230C" w:rsidRDefault="001F7C10" w:rsidP="001F7C10">
      <w:pPr>
        <w:spacing w:line="360" w:lineRule="auto"/>
        <w:jc w:val="both"/>
        <w:rPr>
          <w:rFonts w:cstheme="minorHAnsi"/>
          <w:i/>
          <w:iCs/>
          <w:sz w:val="24"/>
          <w:szCs w:val="24"/>
        </w:rPr>
      </w:pPr>
      <w:r w:rsidRPr="00CB230C">
        <w:rPr>
          <w:rFonts w:cstheme="minorHAnsi"/>
          <w:i/>
          <w:iCs/>
          <w:sz w:val="24"/>
          <w:szCs w:val="24"/>
        </w:rPr>
        <w:t>One sample t-tests for cumulative abnormal returns given event windows of (0,0), (-1,1), (-3,3), (-5,5) and (-7,7) around the event date November 30</w:t>
      </w:r>
      <w:r w:rsidR="006417C0">
        <w:rPr>
          <w:rFonts w:cstheme="minorHAnsi"/>
          <w:i/>
          <w:iCs/>
          <w:sz w:val="24"/>
          <w:szCs w:val="24"/>
        </w:rPr>
        <w:t>, 2020</w:t>
      </w:r>
    </w:p>
    <w:tbl>
      <w:tblPr>
        <w:tblW w:w="9399" w:type="dxa"/>
        <w:tblLayout w:type="fixed"/>
        <w:tblLook w:val="0000" w:firstRow="0" w:lastRow="0" w:firstColumn="0" w:lastColumn="0" w:noHBand="0" w:noVBand="0"/>
      </w:tblPr>
      <w:tblGrid>
        <w:gridCol w:w="1554"/>
        <w:gridCol w:w="1569"/>
        <w:gridCol w:w="1569"/>
        <w:gridCol w:w="1569"/>
        <w:gridCol w:w="1569"/>
        <w:gridCol w:w="1569"/>
      </w:tblGrid>
      <w:tr w:rsidR="00120964" w:rsidRPr="00CB230C" w14:paraId="6DCC4357" w14:textId="77777777" w:rsidTr="00345FBC">
        <w:trPr>
          <w:trHeight w:val="404"/>
        </w:trPr>
        <w:tc>
          <w:tcPr>
            <w:tcW w:w="1554" w:type="dxa"/>
            <w:tcBorders>
              <w:top w:val="single" w:sz="4" w:space="0" w:color="auto"/>
              <w:left w:val="nil"/>
              <w:bottom w:val="single" w:sz="10" w:space="0" w:color="auto"/>
              <w:right w:val="nil"/>
            </w:tcBorders>
          </w:tcPr>
          <w:p w14:paraId="756898A0"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w:t>
            </w:r>
          </w:p>
        </w:tc>
        <w:tc>
          <w:tcPr>
            <w:tcW w:w="1569" w:type="dxa"/>
            <w:tcBorders>
              <w:top w:val="single" w:sz="4" w:space="0" w:color="auto"/>
              <w:left w:val="nil"/>
              <w:bottom w:val="single" w:sz="10" w:space="0" w:color="auto"/>
              <w:right w:val="nil"/>
            </w:tcBorders>
          </w:tcPr>
          <w:p w14:paraId="48B41FBF" w14:textId="16C2A5AA"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w:t>
            </w:r>
            <w:r w:rsidR="000B3323" w:rsidRPr="00CB230C">
              <w:rPr>
                <w:rFonts w:cstheme="minorHAnsi"/>
                <w:sz w:val="24"/>
                <w:szCs w:val="24"/>
              </w:rPr>
              <w:t>Obs.</w:t>
            </w:r>
          </w:p>
        </w:tc>
        <w:tc>
          <w:tcPr>
            <w:tcW w:w="1569" w:type="dxa"/>
            <w:tcBorders>
              <w:top w:val="single" w:sz="4" w:space="0" w:color="auto"/>
              <w:left w:val="nil"/>
              <w:bottom w:val="single" w:sz="10" w:space="0" w:color="auto"/>
              <w:right w:val="nil"/>
            </w:tcBorders>
          </w:tcPr>
          <w:p w14:paraId="4132B256"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Mean</w:t>
            </w:r>
          </w:p>
        </w:tc>
        <w:tc>
          <w:tcPr>
            <w:tcW w:w="1569" w:type="dxa"/>
            <w:tcBorders>
              <w:top w:val="single" w:sz="4" w:space="0" w:color="auto"/>
              <w:left w:val="nil"/>
              <w:bottom w:val="single" w:sz="10" w:space="0" w:color="auto"/>
              <w:right w:val="nil"/>
            </w:tcBorders>
          </w:tcPr>
          <w:p w14:paraId="50F05FD0" w14:textId="522C7F9D"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St</w:t>
            </w:r>
            <w:r w:rsidR="000B3323" w:rsidRPr="00CB230C">
              <w:rPr>
                <w:rFonts w:cstheme="minorHAnsi"/>
                <w:sz w:val="24"/>
                <w:szCs w:val="24"/>
              </w:rPr>
              <w:t>.</w:t>
            </w:r>
            <w:r w:rsidRPr="00CB230C">
              <w:rPr>
                <w:rFonts w:cstheme="minorHAnsi"/>
                <w:sz w:val="24"/>
                <w:szCs w:val="24"/>
              </w:rPr>
              <w:t xml:space="preserve"> Err</w:t>
            </w:r>
            <w:r w:rsidR="000B3323" w:rsidRPr="00CB230C">
              <w:rPr>
                <w:rFonts w:cstheme="minorHAnsi"/>
                <w:sz w:val="24"/>
                <w:szCs w:val="24"/>
              </w:rPr>
              <w:t>.</w:t>
            </w:r>
          </w:p>
        </w:tc>
        <w:tc>
          <w:tcPr>
            <w:tcW w:w="1569" w:type="dxa"/>
            <w:tcBorders>
              <w:top w:val="single" w:sz="4" w:space="0" w:color="auto"/>
              <w:left w:val="nil"/>
              <w:bottom w:val="single" w:sz="10" w:space="0" w:color="auto"/>
              <w:right w:val="nil"/>
            </w:tcBorders>
          </w:tcPr>
          <w:p w14:paraId="30988ED9" w14:textId="0C025456"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w:t>
            </w:r>
            <w:r w:rsidR="000B3323" w:rsidRPr="00CB230C">
              <w:rPr>
                <w:rFonts w:cstheme="minorHAnsi"/>
                <w:sz w:val="24"/>
                <w:szCs w:val="24"/>
              </w:rPr>
              <w:t>T-</w:t>
            </w:r>
            <w:r w:rsidRPr="00CB230C">
              <w:rPr>
                <w:rFonts w:cstheme="minorHAnsi"/>
                <w:sz w:val="24"/>
                <w:szCs w:val="24"/>
              </w:rPr>
              <w:t>value</w:t>
            </w:r>
          </w:p>
        </w:tc>
        <w:tc>
          <w:tcPr>
            <w:tcW w:w="1569" w:type="dxa"/>
            <w:tcBorders>
              <w:top w:val="single" w:sz="4" w:space="0" w:color="auto"/>
              <w:left w:val="nil"/>
              <w:bottom w:val="single" w:sz="10" w:space="0" w:color="auto"/>
              <w:right w:val="nil"/>
            </w:tcBorders>
          </w:tcPr>
          <w:p w14:paraId="67ACDDF7" w14:textId="2AD8D4A4"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 xml:space="preserve">  p</w:t>
            </w:r>
            <w:r w:rsidR="000B3323" w:rsidRPr="00CB230C">
              <w:rPr>
                <w:rFonts w:cstheme="minorHAnsi"/>
                <w:sz w:val="24"/>
                <w:szCs w:val="24"/>
              </w:rPr>
              <w:t>-v</w:t>
            </w:r>
            <w:r w:rsidRPr="00CB230C">
              <w:rPr>
                <w:rFonts w:cstheme="minorHAnsi"/>
                <w:sz w:val="24"/>
                <w:szCs w:val="24"/>
              </w:rPr>
              <w:t>alue</w:t>
            </w:r>
          </w:p>
        </w:tc>
      </w:tr>
      <w:tr w:rsidR="00120964" w:rsidRPr="00CB230C" w14:paraId="2EE65922" w14:textId="77777777" w:rsidTr="00345FBC">
        <w:trPr>
          <w:trHeight w:val="404"/>
        </w:trPr>
        <w:tc>
          <w:tcPr>
            <w:tcW w:w="1554" w:type="dxa"/>
            <w:tcBorders>
              <w:top w:val="nil"/>
              <w:left w:val="nil"/>
              <w:bottom w:val="nil"/>
              <w:right w:val="nil"/>
            </w:tcBorders>
          </w:tcPr>
          <w:p w14:paraId="50404F0D" w14:textId="77777777" w:rsidR="00120964" w:rsidRPr="00CB230C" w:rsidRDefault="00120964" w:rsidP="001F7C10">
            <w:pPr>
              <w:widowControl w:val="0"/>
              <w:autoSpaceDE w:val="0"/>
              <w:autoSpaceDN w:val="0"/>
              <w:adjustRightInd w:val="0"/>
              <w:spacing w:after="0" w:line="360" w:lineRule="auto"/>
              <w:rPr>
                <w:rFonts w:cstheme="minorHAnsi"/>
                <w:sz w:val="24"/>
                <w:szCs w:val="24"/>
              </w:rPr>
            </w:pPr>
            <w:r w:rsidRPr="00CB230C">
              <w:rPr>
                <w:rFonts w:cstheme="minorHAnsi"/>
                <w:sz w:val="24"/>
                <w:szCs w:val="24"/>
              </w:rPr>
              <w:t xml:space="preserve"> CAR(0,0)</w:t>
            </w:r>
          </w:p>
        </w:tc>
        <w:tc>
          <w:tcPr>
            <w:tcW w:w="1569" w:type="dxa"/>
            <w:tcBorders>
              <w:top w:val="nil"/>
              <w:left w:val="nil"/>
              <w:bottom w:val="nil"/>
              <w:right w:val="nil"/>
            </w:tcBorders>
          </w:tcPr>
          <w:p w14:paraId="4E2575AC"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0E201A0F" w14:textId="53057F36"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w:t>
            </w:r>
            <w:r w:rsidR="006D19C2">
              <w:rPr>
                <w:rFonts w:cstheme="minorHAnsi"/>
                <w:sz w:val="24"/>
                <w:szCs w:val="24"/>
              </w:rPr>
              <w:t>0</w:t>
            </w:r>
            <w:r w:rsidRPr="00CB230C">
              <w:rPr>
                <w:rFonts w:cstheme="minorHAnsi"/>
                <w:sz w:val="24"/>
                <w:szCs w:val="24"/>
              </w:rPr>
              <w:t>.5</w:t>
            </w:r>
            <w:r w:rsidR="006D19C2">
              <w:rPr>
                <w:rFonts w:cstheme="minorHAnsi"/>
                <w:sz w:val="24"/>
                <w:szCs w:val="24"/>
              </w:rPr>
              <w:t>%</w:t>
            </w:r>
          </w:p>
        </w:tc>
        <w:tc>
          <w:tcPr>
            <w:tcW w:w="1569" w:type="dxa"/>
            <w:tcBorders>
              <w:top w:val="nil"/>
              <w:left w:val="nil"/>
              <w:bottom w:val="nil"/>
              <w:right w:val="nil"/>
            </w:tcBorders>
          </w:tcPr>
          <w:p w14:paraId="00946B5F"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0.001</w:t>
            </w:r>
          </w:p>
        </w:tc>
        <w:tc>
          <w:tcPr>
            <w:tcW w:w="1569" w:type="dxa"/>
            <w:tcBorders>
              <w:top w:val="nil"/>
              <w:left w:val="nil"/>
              <w:bottom w:val="nil"/>
              <w:right w:val="nil"/>
            </w:tcBorders>
          </w:tcPr>
          <w:p w14:paraId="58E7DEA5"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-5.314</w:t>
            </w:r>
          </w:p>
        </w:tc>
        <w:tc>
          <w:tcPr>
            <w:tcW w:w="1569" w:type="dxa"/>
            <w:tcBorders>
              <w:top w:val="nil"/>
              <w:left w:val="nil"/>
              <w:bottom w:val="nil"/>
              <w:right w:val="nil"/>
            </w:tcBorders>
          </w:tcPr>
          <w:p w14:paraId="5255568E" w14:textId="77777777" w:rsidR="00120964" w:rsidRPr="00CB230C" w:rsidRDefault="00120964" w:rsidP="001F7C10">
            <w:pPr>
              <w:widowControl w:val="0"/>
              <w:autoSpaceDE w:val="0"/>
              <w:autoSpaceDN w:val="0"/>
              <w:adjustRightInd w:val="0"/>
              <w:spacing w:after="0" w:line="360" w:lineRule="auto"/>
              <w:jc w:val="right"/>
              <w:rPr>
                <w:rFonts w:cstheme="minorHAnsi"/>
                <w:sz w:val="24"/>
                <w:szCs w:val="24"/>
              </w:rPr>
            </w:pPr>
            <w:r w:rsidRPr="00CB230C">
              <w:rPr>
                <w:rFonts w:cstheme="minorHAnsi"/>
                <w:sz w:val="24"/>
                <w:szCs w:val="24"/>
              </w:rPr>
              <w:t>0</w:t>
            </w:r>
          </w:p>
        </w:tc>
      </w:tr>
      <w:tr w:rsidR="00120964" w:rsidRPr="00CB230C" w14:paraId="54A3E6CE" w14:textId="77777777" w:rsidTr="00345FBC">
        <w:trPr>
          <w:trHeight w:val="404"/>
        </w:trPr>
        <w:tc>
          <w:tcPr>
            <w:tcW w:w="1554" w:type="dxa"/>
            <w:tcBorders>
              <w:top w:val="nil"/>
              <w:left w:val="nil"/>
              <w:bottom w:val="nil"/>
              <w:right w:val="nil"/>
            </w:tcBorders>
          </w:tcPr>
          <w:p w14:paraId="55F6352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CAR(-1,1)</w:t>
            </w:r>
          </w:p>
        </w:tc>
        <w:tc>
          <w:tcPr>
            <w:tcW w:w="1569" w:type="dxa"/>
            <w:tcBorders>
              <w:top w:val="nil"/>
              <w:left w:val="nil"/>
              <w:bottom w:val="nil"/>
              <w:right w:val="nil"/>
            </w:tcBorders>
          </w:tcPr>
          <w:p w14:paraId="616133A3"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6906EFB2" w14:textId="143870B4"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w:t>
            </w:r>
            <w:r w:rsidR="006D19C2">
              <w:rPr>
                <w:rFonts w:cstheme="minorHAnsi"/>
                <w:sz w:val="24"/>
                <w:szCs w:val="24"/>
              </w:rPr>
              <w:t>1.2%</w:t>
            </w:r>
          </w:p>
        </w:tc>
        <w:tc>
          <w:tcPr>
            <w:tcW w:w="1569" w:type="dxa"/>
            <w:tcBorders>
              <w:top w:val="nil"/>
              <w:left w:val="nil"/>
              <w:bottom w:val="nil"/>
              <w:right w:val="nil"/>
            </w:tcBorders>
          </w:tcPr>
          <w:p w14:paraId="4A2666B1"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0.002</w:t>
            </w:r>
          </w:p>
        </w:tc>
        <w:tc>
          <w:tcPr>
            <w:tcW w:w="1569" w:type="dxa"/>
            <w:tcBorders>
              <w:top w:val="nil"/>
              <w:left w:val="nil"/>
              <w:bottom w:val="nil"/>
              <w:right w:val="nil"/>
            </w:tcBorders>
          </w:tcPr>
          <w:p w14:paraId="3E3E64C6"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-5.573</w:t>
            </w:r>
          </w:p>
        </w:tc>
        <w:tc>
          <w:tcPr>
            <w:tcW w:w="1569" w:type="dxa"/>
            <w:tcBorders>
              <w:top w:val="nil"/>
              <w:left w:val="nil"/>
              <w:bottom w:val="nil"/>
              <w:right w:val="nil"/>
            </w:tcBorders>
          </w:tcPr>
          <w:p w14:paraId="7AACDCEA"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120964" w:rsidRPr="00CB230C" w14:paraId="7C38A4D3" w14:textId="77777777" w:rsidTr="00345FBC">
        <w:trPr>
          <w:trHeight w:val="404"/>
        </w:trPr>
        <w:tc>
          <w:tcPr>
            <w:tcW w:w="1554" w:type="dxa"/>
            <w:tcBorders>
              <w:top w:val="nil"/>
              <w:left w:val="nil"/>
              <w:bottom w:val="nil"/>
              <w:right w:val="nil"/>
            </w:tcBorders>
          </w:tcPr>
          <w:p w14:paraId="2EDA58F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CAR(-3,3)</w:t>
            </w:r>
          </w:p>
        </w:tc>
        <w:tc>
          <w:tcPr>
            <w:tcW w:w="1569" w:type="dxa"/>
            <w:tcBorders>
              <w:top w:val="nil"/>
              <w:left w:val="nil"/>
              <w:bottom w:val="nil"/>
              <w:right w:val="nil"/>
            </w:tcBorders>
          </w:tcPr>
          <w:p w14:paraId="09938CF8"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7C93B106" w14:textId="43E4BB00" w:rsidR="00120964" w:rsidRPr="00CB230C" w:rsidRDefault="006D19C2" w:rsidP="00937EA6">
            <w:pPr>
              <w:widowControl w:val="0"/>
              <w:autoSpaceDE w:val="0"/>
              <w:autoSpaceDN w:val="0"/>
              <w:adjustRightInd w:val="0"/>
              <w:spacing w:after="0" w:line="240" w:lineRule="auto"/>
              <w:jc w:val="right"/>
              <w:rPr>
                <w:rFonts w:cstheme="minorHAnsi"/>
                <w:sz w:val="24"/>
                <w:szCs w:val="24"/>
              </w:rPr>
            </w:pPr>
            <w:r>
              <w:rPr>
                <w:rFonts w:cstheme="minorHAnsi"/>
                <w:sz w:val="24"/>
                <w:szCs w:val="24"/>
              </w:rPr>
              <w:t>-0.7%</w:t>
            </w:r>
          </w:p>
        </w:tc>
        <w:tc>
          <w:tcPr>
            <w:tcW w:w="1569" w:type="dxa"/>
            <w:tcBorders>
              <w:top w:val="nil"/>
              <w:left w:val="nil"/>
              <w:bottom w:val="nil"/>
              <w:right w:val="nil"/>
            </w:tcBorders>
          </w:tcPr>
          <w:p w14:paraId="48FB3674"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0.003</w:t>
            </w:r>
          </w:p>
        </w:tc>
        <w:tc>
          <w:tcPr>
            <w:tcW w:w="1569" w:type="dxa"/>
            <w:tcBorders>
              <w:top w:val="nil"/>
              <w:left w:val="nil"/>
              <w:bottom w:val="nil"/>
              <w:right w:val="nil"/>
            </w:tcBorders>
          </w:tcPr>
          <w:p w14:paraId="6864E2F8"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-2.321</w:t>
            </w:r>
          </w:p>
        </w:tc>
        <w:tc>
          <w:tcPr>
            <w:tcW w:w="1569" w:type="dxa"/>
            <w:tcBorders>
              <w:top w:val="nil"/>
              <w:left w:val="nil"/>
              <w:bottom w:val="nil"/>
              <w:right w:val="nil"/>
            </w:tcBorders>
          </w:tcPr>
          <w:p w14:paraId="01643457"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.021</w:t>
            </w:r>
          </w:p>
        </w:tc>
      </w:tr>
      <w:tr w:rsidR="00120964" w:rsidRPr="00CB230C" w14:paraId="225EE4E1" w14:textId="77777777" w:rsidTr="00345FBC">
        <w:trPr>
          <w:trHeight w:val="386"/>
        </w:trPr>
        <w:tc>
          <w:tcPr>
            <w:tcW w:w="1554" w:type="dxa"/>
            <w:tcBorders>
              <w:top w:val="nil"/>
              <w:left w:val="nil"/>
              <w:bottom w:val="nil"/>
              <w:right w:val="nil"/>
            </w:tcBorders>
          </w:tcPr>
          <w:p w14:paraId="24182DD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CAR(-5,5)</w:t>
            </w:r>
          </w:p>
        </w:tc>
        <w:tc>
          <w:tcPr>
            <w:tcW w:w="1569" w:type="dxa"/>
            <w:tcBorders>
              <w:top w:val="nil"/>
              <w:left w:val="nil"/>
              <w:bottom w:val="nil"/>
              <w:right w:val="nil"/>
            </w:tcBorders>
          </w:tcPr>
          <w:p w14:paraId="4EA3416F"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68121F3B" w14:textId="756DABBB" w:rsidR="00120964" w:rsidRPr="00CB230C" w:rsidRDefault="006D19C2" w:rsidP="00937EA6">
            <w:pPr>
              <w:widowControl w:val="0"/>
              <w:autoSpaceDE w:val="0"/>
              <w:autoSpaceDN w:val="0"/>
              <w:adjustRightInd w:val="0"/>
              <w:spacing w:after="0" w:line="240" w:lineRule="auto"/>
              <w:jc w:val="right"/>
              <w:rPr>
                <w:rFonts w:cstheme="minorHAnsi"/>
                <w:sz w:val="24"/>
                <w:szCs w:val="24"/>
              </w:rPr>
            </w:pPr>
            <w:r>
              <w:rPr>
                <w:rFonts w:cstheme="minorHAnsi"/>
                <w:sz w:val="24"/>
                <w:szCs w:val="24"/>
              </w:rPr>
              <w:t>0.9%</w:t>
            </w:r>
          </w:p>
        </w:tc>
        <w:tc>
          <w:tcPr>
            <w:tcW w:w="1569" w:type="dxa"/>
            <w:tcBorders>
              <w:top w:val="nil"/>
              <w:left w:val="nil"/>
              <w:bottom w:val="nil"/>
              <w:right w:val="nil"/>
            </w:tcBorders>
          </w:tcPr>
          <w:p w14:paraId="1A450775"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9" w:type="dxa"/>
            <w:tcBorders>
              <w:top w:val="nil"/>
              <w:left w:val="nil"/>
              <w:bottom w:val="nil"/>
              <w:right w:val="nil"/>
            </w:tcBorders>
          </w:tcPr>
          <w:p w14:paraId="653BD1FE"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2.408</w:t>
            </w:r>
          </w:p>
        </w:tc>
        <w:tc>
          <w:tcPr>
            <w:tcW w:w="1569" w:type="dxa"/>
            <w:tcBorders>
              <w:top w:val="nil"/>
              <w:left w:val="nil"/>
              <w:bottom w:val="nil"/>
              <w:right w:val="nil"/>
            </w:tcBorders>
          </w:tcPr>
          <w:p w14:paraId="42F3E9D8"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.017</w:t>
            </w:r>
          </w:p>
        </w:tc>
      </w:tr>
      <w:tr w:rsidR="00120964" w:rsidRPr="00CB230C" w14:paraId="5DB2EF1E" w14:textId="77777777" w:rsidTr="00345FBC">
        <w:trPr>
          <w:trHeight w:val="404"/>
        </w:trPr>
        <w:tc>
          <w:tcPr>
            <w:tcW w:w="1554" w:type="dxa"/>
            <w:tcBorders>
              <w:top w:val="nil"/>
              <w:left w:val="nil"/>
              <w:bottom w:val="nil"/>
              <w:right w:val="nil"/>
            </w:tcBorders>
          </w:tcPr>
          <w:p w14:paraId="2D7F445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 xml:space="preserve"> CAR(-7,7)</w:t>
            </w:r>
          </w:p>
        </w:tc>
        <w:tc>
          <w:tcPr>
            <w:tcW w:w="1569" w:type="dxa"/>
            <w:tcBorders>
              <w:top w:val="nil"/>
              <w:left w:val="nil"/>
              <w:bottom w:val="nil"/>
              <w:right w:val="nil"/>
            </w:tcBorders>
          </w:tcPr>
          <w:p w14:paraId="066C69DD"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467</w:t>
            </w:r>
          </w:p>
        </w:tc>
        <w:tc>
          <w:tcPr>
            <w:tcW w:w="1569" w:type="dxa"/>
            <w:tcBorders>
              <w:top w:val="nil"/>
              <w:left w:val="nil"/>
              <w:bottom w:val="nil"/>
              <w:right w:val="nil"/>
            </w:tcBorders>
          </w:tcPr>
          <w:p w14:paraId="0825EAA0" w14:textId="3DF74AE3" w:rsidR="00120964" w:rsidRPr="00CB230C" w:rsidRDefault="006D19C2" w:rsidP="00937EA6">
            <w:pPr>
              <w:widowControl w:val="0"/>
              <w:autoSpaceDE w:val="0"/>
              <w:autoSpaceDN w:val="0"/>
              <w:adjustRightInd w:val="0"/>
              <w:spacing w:after="0" w:line="240" w:lineRule="auto"/>
              <w:jc w:val="right"/>
              <w:rPr>
                <w:rFonts w:cstheme="minorHAnsi"/>
                <w:sz w:val="24"/>
                <w:szCs w:val="24"/>
              </w:rPr>
            </w:pPr>
            <w:r>
              <w:rPr>
                <w:rFonts w:cstheme="minorHAnsi"/>
                <w:sz w:val="24"/>
                <w:szCs w:val="24"/>
              </w:rPr>
              <w:t>1.5%</w:t>
            </w:r>
          </w:p>
        </w:tc>
        <w:tc>
          <w:tcPr>
            <w:tcW w:w="1569" w:type="dxa"/>
            <w:tcBorders>
              <w:top w:val="nil"/>
              <w:left w:val="nil"/>
              <w:bottom w:val="nil"/>
              <w:right w:val="nil"/>
            </w:tcBorders>
          </w:tcPr>
          <w:p w14:paraId="31A6BD77"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0.004</w:t>
            </w:r>
          </w:p>
        </w:tc>
        <w:tc>
          <w:tcPr>
            <w:tcW w:w="1569" w:type="dxa"/>
            <w:tcBorders>
              <w:top w:val="nil"/>
              <w:left w:val="nil"/>
              <w:bottom w:val="nil"/>
              <w:right w:val="nil"/>
            </w:tcBorders>
          </w:tcPr>
          <w:p w14:paraId="64BF40B1"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3.819</w:t>
            </w:r>
          </w:p>
        </w:tc>
        <w:tc>
          <w:tcPr>
            <w:tcW w:w="1569" w:type="dxa"/>
            <w:tcBorders>
              <w:top w:val="nil"/>
              <w:left w:val="nil"/>
              <w:bottom w:val="nil"/>
              <w:right w:val="nil"/>
            </w:tcBorders>
          </w:tcPr>
          <w:p w14:paraId="1821A490" w14:textId="77777777" w:rsidR="00120964" w:rsidRPr="00CB230C" w:rsidRDefault="00120964" w:rsidP="00937EA6">
            <w:pPr>
              <w:widowControl w:val="0"/>
              <w:autoSpaceDE w:val="0"/>
              <w:autoSpaceDN w:val="0"/>
              <w:adjustRightInd w:val="0"/>
              <w:spacing w:after="0" w:line="240" w:lineRule="auto"/>
              <w:jc w:val="right"/>
              <w:rPr>
                <w:rFonts w:cstheme="minorHAnsi"/>
                <w:sz w:val="24"/>
                <w:szCs w:val="24"/>
              </w:rPr>
            </w:pPr>
            <w:r w:rsidRPr="00CB230C">
              <w:rPr>
                <w:rFonts w:cstheme="minorHAnsi"/>
                <w:sz w:val="24"/>
                <w:szCs w:val="24"/>
              </w:rPr>
              <w:t>0</w:t>
            </w:r>
          </w:p>
        </w:tc>
      </w:tr>
      <w:tr w:rsidR="00DF1B13" w:rsidRPr="00CB230C" w14:paraId="4F137D25" w14:textId="77777777" w:rsidTr="00345FBC">
        <w:trPr>
          <w:trHeight w:val="404"/>
        </w:trPr>
        <w:tc>
          <w:tcPr>
            <w:tcW w:w="1554" w:type="dxa"/>
            <w:tcBorders>
              <w:top w:val="nil"/>
              <w:left w:val="nil"/>
              <w:bottom w:val="nil"/>
              <w:right w:val="nil"/>
            </w:tcBorders>
          </w:tcPr>
          <w:p w14:paraId="0F6AAF6D" w14:textId="77777777" w:rsidR="00DF1B13" w:rsidRPr="00CB230C" w:rsidRDefault="00DF1B13" w:rsidP="00937EA6">
            <w:pPr>
              <w:widowControl w:val="0"/>
              <w:autoSpaceDE w:val="0"/>
              <w:autoSpaceDN w:val="0"/>
              <w:adjustRightInd w:val="0"/>
              <w:spacing w:after="0" w:line="240" w:lineRule="auto"/>
              <w:rPr>
                <w:rFonts w:cstheme="minorHAnsi"/>
                <w:sz w:val="24"/>
                <w:szCs w:val="24"/>
              </w:rPr>
            </w:pPr>
          </w:p>
        </w:tc>
        <w:tc>
          <w:tcPr>
            <w:tcW w:w="1569" w:type="dxa"/>
            <w:tcBorders>
              <w:top w:val="nil"/>
              <w:left w:val="nil"/>
              <w:bottom w:val="nil"/>
              <w:right w:val="nil"/>
            </w:tcBorders>
          </w:tcPr>
          <w:p w14:paraId="0AD8B075" w14:textId="77777777" w:rsidR="00DF1B13" w:rsidRPr="00CB230C" w:rsidRDefault="00DF1B13" w:rsidP="00937EA6">
            <w:pPr>
              <w:widowControl w:val="0"/>
              <w:autoSpaceDE w:val="0"/>
              <w:autoSpaceDN w:val="0"/>
              <w:adjustRightInd w:val="0"/>
              <w:spacing w:after="0" w:line="240" w:lineRule="auto"/>
              <w:jc w:val="right"/>
              <w:rPr>
                <w:rFonts w:cstheme="minorHAnsi"/>
                <w:sz w:val="24"/>
                <w:szCs w:val="24"/>
              </w:rPr>
            </w:pPr>
          </w:p>
        </w:tc>
        <w:tc>
          <w:tcPr>
            <w:tcW w:w="1569" w:type="dxa"/>
            <w:tcBorders>
              <w:top w:val="nil"/>
              <w:left w:val="nil"/>
              <w:bottom w:val="nil"/>
              <w:right w:val="nil"/>
            </w:tcBorders>
          </w:tcPr>
          <w:p w14:paraId="35F63366" w14:textId="77777777" w:rsidR="00DF1B13" w:rsidRPr="00CB230C" w:rsidRDefault="00DF1B13" w:rsidP="00937EA6">
            <w:pPr>
              <w:widowControl w:val="0"/>
              <w:autoSpaceDE w:val="0"/>
              <w:autoSpaceDN w:val="0"/>
              <w:adjustRightInd w:val="0"/>
              <w:spacing w:after="0" w:line="240" w:lineRule="auto"/>
              <w:jc w:val="right"/>
              <w:rPr>
                <w:rFonts w:cstheme="minorHAnsi"/>
                <w:sz w:val="24"/>
                <w:szCs w:val="24"/>
              </w:rPr>
            </w:pPr>
          </w:p>
        </w:tc>
        <w:tc>
          <w:tcPr>
            <w:tcW w:w="1569" w:type="dxa"/>
            <w:tcBorders>
              <w:top w:val="nil"/>
              <w:left w:val="nil"/>
              <w:bottom w:val="nil"/>
              <w:right w:val="nil"/>
            </w:tcBorders>
          </w:tcPr>
          <w:p w14:paraId="411EA10D" w14:textId="77777777" w:rsidR="00DF1B13" w:rsidRPr="00CB230C" w:rsidRDefault="00DF1B13" w:rsidP="00937EA6">
            <w:pPr>
              <w:widowControl w:val="0"/>
              <w:autoSpaceDE w:val="0"/>
              <w:autoSpaceDN w:val="0"/>
              <w:adjustRightInd w:val="0"/>
              <w:spacing w:after="0" w:line="240" w:lineRule="auto"/>
              <w:jc w:val="right"/>
              <w:rPr>
                <w:rFonts w:cstheme="minorHAnsi"/>
                <w:sz w:val="24"/>
                <w:szCs w:val="24"/>
              </w:rPr>
            </w:pPr>
          </w:p>
        </w:tc>
        <w:tc>
          <w:tcPr>
            <w:tcW w:w="1569" w:type="dxa"/>
            <w:tcBorders>
              <w:top w:val="nil"/>
              <w:left w:val="nil"/>
              <w:bottom w:val="nil"/>
              <w:right w:val="nil"/>
            </w:tcBorders>
          </w:tcPr>
          <w:p w14:paraId="4F155720" w14:textId="77777777" w:rsidR="00DF1B13" w:rsidRPr="00CB230C" w:rsidRDefault="00DF1B13" w:rsidP="00937EA6">
            <w:pPr>
              <w:widowControl w:val="0"/>
              <w:autoSpaceDE w:val="0"/>
              <w:autoSpaceDN w:val="0"/>
              <w:adjustRightInd w:val="0"/>
              <w:spacing w:after="0" w:line="240" w:lineRule="auto"/>
              <w:jc w:val="right"/>
              <w:rPr>
                <w:rFonts w:cstheme="minorHAnsi"/>
                <w:sz w:val="24"/>
                <w:szCs w:val="24"/>
              </w:rPr>
            </w:pPr>
          </w:p>
        </w:tc>
        <w:tc>
          <w:tcPr>
            <w:tcW w:w="1569" w:type="dxa"/>
            <w:tcBorders>
              <w:top w:val="nil"/>
              <w:left w:val="nil"/>
              <w:bottom w:val="nil"/>
              <w:right w:val="nil"/>
            </w:tcBorders>
          </w:tcPr>
          <w:p w14:paraId="00BC3395" w14:textId="77777777" w:rsidR="00DF1B13" w:rsidRPr="00CB230C" w:rsidRDefault="00DF1B13" w:rsidP="00937EA6">
            <w:pPr>
              <w:widowControl w:val="0"/>
              <w:autoSpaceDE w:val="0"/>
              <w:autoSpaceDN w:val="0"/>
              <w:adjustRightInd w:val="0"/>
              <w:spacing w:after="0" w:line="240" w:lineRule="auto"/>
              <w:jc w:val="right"/>
              <w:rPr>
                <w:rFonts w:cstheme="minorHAnsi"/>
                <w:sz w:val="24"/>
                <w:szCs w:val="24"/>
              </w:rPr>
            </w:pPr>
          </w:p>
        </w:tc>
      </w:tr>
    </w:tbl>
    <w:p w14:paraId="7745D978" w14:textId="77777777" w:rsidR="004F5848" w:rsidRDefault="004F5848" w:rsidP="007676C8">
      <w:pPr>
        <w:spacing w:line="360" w:lineRule="auto"/>
        <w:jc w:val="both"/>
        <w:rPr>
          <w:rFonts w:cstheme="minorHAnsi"/>
          <w:sz w:val="24"/>
          <w:szCs w:val="24"/>
        </w:rPr>
      </w:pPr>
    </w:p>
    <w:p w14:paraId="5C5448F1" w14:textId="5BD2C23A" w:rsidR="007676C8" w:rsidRPr="00CB230C" w:rsidRDefault="007676C8" w:rsidP="007676C8">
      <w:pPr>
        <w:spacing w:line="360" w:lineRule="auto"/>
        <w:jc w:val="both"/>
        <w:rPr>
          <w:rFonts w:cstheme="minorHAnsi"/>
          <w:sz w:val="24"/>
          <w:szCs w:val="24"/>
        </w:rPr>
      </w:pPr>
      <w:r w:rsidRPr="00CB230C">
        <w:rPr>
          <w:rFonts w:cstheme="minorHAnsi"/>
          <w:sz w:val="24"/>
          <w:szCs w:val="24"/>
        </w:rPr>
        <w:lastRenderedPageBreak/>
        <w:t xml:space="preserve">Figure </w:t>
      </w:r>
      <w:r w:rsidR="006256D1">
        <w:rPr>
          <w:rFonts w:cstheme="minorHAnsi"/>
          <w:sz w:val="24"/>
          <w:szCs w:val="24"/>
        </w:rPr>
        <w:t>5</w:t>
      </w:r>
      <w:r w:rsidRPr="00CB230C">
        <w:rPr>
          <w:rFonts w:cstheme="minorHAnsi"/>
          <w:sz w:val="24"/>
          <w:szCs w:val="24"/>
        </w:rPr>
        <w:t>.</w:t>
      </w:r>
      <w:r w:rsidR="006417C0">
        <w:rPr>
          <w:rFonts w:cstheme="minorHAnsi"/>
          <w:sz w:val="24"/>
          <w:szCs w:val="24"/>
        </w:rPr>
        <w:t>1.2</w:t>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r w:rsidRPr="00CB230C">
        <w:rPr>
          <w:rFonts w:cstheme="minorHAnsi"/>
          <w:sz w:val="24"/>
          <w:szCs w:val="24"/>
        </w:rPr>
        <w:tab/>
      </w:r>
    </w:p>
    <w:p w14:paraId="377C48CB" w14:textId="0A7C1EE8" w:rsidR="00CB230C" w:rsidRPr="003B71A4" w:rsidRDefault="007676C8" w:rsidP="003C3952">
      <w:pPr>
        <w:spacing w:line="360" w:lineRule="auto"/>
        <w:jc w:val="both"/>
        <w:rPr>
          <w:rFonts w:cstheme="minorHAnsi"/>
          <w:i/>
          <w:iCs/>
          <w:sz w:val="24"/>
          <w:szCs w:val="24"/>
        </w:rPr>
      </w:pPr>
      <w:r w:rsidRPr="00CB230C">
        <w:rPr>
          <w:rFonts w:cstheme="minorHAnsi"/>
          <w:noProof/>
          <w:sz w:val="32"/>
          <w:szCs w:val="32"/>
        </w:rPr>
        <w:drawing>
          <wp:anchor distT="0" distB="0" distL="114300" distR="114300" simplePos="0" relativeHeight="251661312" behindDoc="0" locked="0" layoutInCell="1" allowOverlap="1" wp14:anchorId="2A907E0F" wp14:editId="04F53D46">
            <wp:simplePos x="0" y="0"/>
            <wp:positionH relativeFrom="margin">
              <wp:align>left</wp:align>
            </wp:positionH>
            <wp:positionV relativeFrom="paragraph">
              <wp:posOffset>469265</wp:posOffset>
            </wp:positionV>
            <wp:extent cx="5905500" cy="4294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0" cy="4294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230C">
        <w:rPr>
          <w:rFonts w:cstheme="minorHAnsi"/>
          <w:i/>
          <w:iCs/>
          <w:sz w:val="24"/>
          <w:szCs w:val="24"/>
        </w:rPr>
        <w:t>Mean abnormal stock returns 7 trading days before and after November 30, 2020</w:t>
      </w:r>
      <w:r w:rsidR="00E67C7F">
        <w:rPr>
          <w:rFonts w:cstheme="minorHAnsi"/>
          <w:i/>
          <w:iCs/>
          <w:sz w:val="24"/>
          <w:szCs w:val="24"/>
        </w:rPr>
        <w:t>,</w:t>
      </w:r>
      <w:r w:rsidRPr="00CB230C">
        <w:rPr>
          <w:rFonts w:cstheme="minorHAnsi"/>
          <w:i/>
          <w:iCs/>
          <w:sz w:val="24"/>
          <w:szCs w:val="24"/>
        </w:rPr>
        <w:t xml:space="preserve"> for companies within the S&amp;P500</w:t>
      </w:r>
      <w:r w:rsidR="00AF5B29">
        <w:rPr>
          <w:rFonts w:cstheme="minorHAnsi"/>
          <w:i/>
          <w:iCs/>
          <w:sz w:val="24"/>
          <w:szCs w:val="24"/>
        </w:rPr>
        <w:t>, adjusted for outliers</w:t>
      </w:r>
    </w:p>
    <w:p w14:paraId="3E064C65" w14:textId="77777777" w:rsidR="006256D1" w:rsidRDefault="006256D1" w:rsidP="003C3952">
      <w:pPr>
        <w:spacing w:line="360" w:lineRule="auto"/>
        <w:jc w:val="both"/>
        <w:rPr>
          <w:rFonts w:cstheme="minorHAnsi"/>
          <w:sz w:val="28"/>
          <w:szCs w:val="28"/>
        </w:rPr>
      </w:pPr>
    </w:p>
    <w:p w14:paraId="7706101B" w14:textId="62039209" w:rsidR="007676C8" w:rsidRPr="00CB230C" w:rsidRDefault="006256D1" w:rsidP="003C3952">
      <w:pPr>
        <w:spacing w:line="360" w:lineRule="auto"/>
        <w:jc w:val="both"/>
        <w:rPr>
          <w:rFonts w:cstheme="minorHAnsi"/>
          <w:sz w:val="28"/>
          <w:szCs w:val="28"/>
        </w:rPr>
      </w:pPr>
      <w:r>
        <w:rPr>
          <w:rFonts w:cstheme="minorHAnsi"/>
          <w:sz w:val="28"/>
          <w:szCs w:val="28"/>
        </w:rPr>
        <w:t>5</w:t>
      </w:r>
      <w:r w:rsidR="00CB230C">
        <w:rPr>
          <w:rFonts w:cstheme="minorHAnsi"/>
          <w:sz w:val="28"/>
          <w:szCs w:val="28"/>
        </w:rPr>
        <w:t>.2 The impact of firm size and industry type on cumulative abnormal returns</w:t>
      </w:r>
    </w:p>
    <w:p w14:paraId="567C46B2" w14:textId="10F1427A" w:rsidR="007676C8" w:rsidRPr="00CB230C" w:rsidRDefault="00CB230C" w:rsidP="003C3952">
      <w:pPr>
        <w:spacing w:line="360" w:lineRule="auto"/>
        <w:jc w:val="both"/>
        <w:rPr>
          <w:rFonts w:cstheme="minorHAnsi"/>
          <w:sz w:val="24"/>
          <w:szCs w:val="24"/>
        </w:rPr>
      </w:pPr>
      <w:r>
        <w:rPr>
          <w:rFonts w:cstheme="minorHAnsi"/>
          <w:sz w:val="24"/>
          <w:szCs w:val="24"/>
        </w:rPr>
        <w:t>This section presents the results for the following two hypotheses:</w:t>
      </w:r>
    </w:p>
    <w:p w14:paraId="20AEA619" w14:textId="77777777" w:rsidR="00875897" w:rsidRPr="007D1BE3" w:rsidRDefault="00875897" w:rsidP="00875897">
      <w:pPr>
        <w:spacing w:line="360" w:lineRule="auto"/>
        <w:jc w:val="both"/>
        <w:rPr>
          <w:rFonts w:cstheme="minorHAnsi"/>
          <w:i/>
          <w:iCs/>
          <w:sz w:val="24"/>
          <w:szCs w:val="24"/>
        </w:rPr>
      </w:pPr>
      <w:r w:rsidRPr="0099339F">
        <w:rPr>
          <w:rFonts w:cstheme="minorHAnsi"/>
          <w:i/>
          <w:iCs/>
          <w:sz w:val="24"/>
          <w:szCs w:val="24"/>
        </w:rPr>
        <w:t xml:space="preserve">H2: The </w:t>
      </w:r>
      <w:r>
        <w:rPr>
          <w:rFonts w:cstheme="minorHAnsi"/>
          <w:i/>
          <w:iCs/>
          <w:sz w:val="24"/>
          <w:szCs w:val="24"/>
        </w:rPr>
        <w:t>size of a company</w:t>
      </w:r>
      <w:r w:rsidRPr="0099339F">
        <w:rPr>
          <w:rFonts w:cstheme="minorHAnsi"/>
          <w:i/>
          <w:iCs/>
          <w:sz w:val="24"/>
          <w:szCs w:val="24"/>
        </w:rPr>
        <w:t xml:space="preserve"> had a </w:t>
      </w:r>
      <w:r>
        <w:rPr>
          <w:rFonts w:cstheme="minorHAnsi"/>
          <w:i/>
          <w:iCs/>
          <w:sz w:val="24"/>
          <w:szCs w:val="24"/>
        </w:rPr>
        <w:t xml:space="preserve">negative </w:t>
      </w:r>
      <w:r w:rsidRPr="0099339F">
        <w:rPr>
          <w:rFonts w:cstheme="minorHAnsi"/>
          <w:i/>
          <w:iCs/>
          <w:sz w:val="24"/>
          <w:szCs w:val="24"/>
        </w:rPr>
        <w:t>effect on the cumulative abnormal return</w:t>
      </w:r>
      <w:r>
        <w:rPr>
          <w:rFonts w:cstheme="minorHAnsi"/>
          <w:i/>
          <w:iCs/>
          <w:sz w:val="24"/>
          <w:szCs w:val="24"/>
        </w:rPr>
        <w:t>.</w:t>
      </w:r>
    </w:p>
    <w:p w14:paraId="1F6B0C00" w14:textId="594CB497" w:rsidR="007676C8" w:rsidRPr="00CB230C" w:rsidRDefault="007676C8" w:rsidP="007676C8">
      <w:pPr>
        <w:spacing w:line="360" w:lineRule="auto"/>
        <w:jc w:val="both"/>
        <w:rPr>
          <w:rFonts w:cstheme="minorHAnsi"/>
          <w:i/>
          <w:iCs/>
          <w:sz w:val="24"/>
          <w:szCs w:val="24"/>
        </w:rPr>
      </w:pPr>
      <w:r w:rsidRPr="00CB230C">
        <w:rPr>
          <w:rFonts w:cstheme="minorHAnsi"/>
          <w:i/>
          <w:iCs/>
          <w:sz w:val="24"/>
          <w:szCs w:val="24"/>
        </w:rPr>
        <w:t>H3: The industry type ha</w:t>
      </w:r>
      <w:r w:rsidR="00FA27B8">
        <w:rPr>
          <w:rFonts w:cstheme="minorHAnsi"/>
          <w:i/>
          <w:iCs/>
          <w:sz w:val="24"/>
          <w:szCs w:val="24"/>
        </w:rPr>
        <w:t>d</w:t>
      </w:r>
      <w:r w:rsidRPr="00CB230C">
        <w:rPr>
          <w:rFonts w:cstheme="minorHAnsi"/>
          <w:i/>
          <w:iCs/>
          <w:sz w:val="24"/>
          <w:szCs w:val="24"/>
        </w:rPr>
        <w:t xml:space="preserve"> an effect on the </w:t>
      </w:r>
      <w:r w:rsidR="00FA27B8">
        <w:rPr>
          <w:rFonts w:cstheme="minorHAnsi"/>
          <w:i/>
          <w:iCs/>
          <w:sz w:val="24"/>
          <w:szCs w:val="24"/>
        </w:rPr>
        <w:t>cumulative abnormal return</w:t>
      </w:r>
      <w:r w:rsidRPr="00CB230C">
        <w:rPr>
          <w:rFonts w:cstheme="minorHAnsi"/>
          <w:i/>
          <w:iCs/>
          <w:sz w:val="24"/>
          <w:szCs w:val="24"/>
        </w:rPr>
        <w:t>.</w:t>
      </w:r>
    </w:p>
    <w:p w14:paraId="15AB6C18" w14:textId="42FA325F" w:rsidR="009B2D06" w:rsidRDefault="002F70BE" w:rsidP="00AE7D96">
      <w:pPr>
        <w:spacing w:line="360" w:lineRule="auto"/>
        <w:jc w:val="both"/>
        <w:rPr>
          <w:rFonts w:cstheme="minorHAnsi"/>
          <w:sz w:val="24"/>
          <w:szCs w:val="24"/>
          <w:lang w:val="ro-RO"/>
        </w:rPr>
      </w:pPr>
      <w:r>
        <w:rPr>
          <w:rFonts w:cstheme="minorHAnsi"/>
          <w:sz w:val="24"/>
          <w:szCs w:val="24"/>
          <w:lang w:val="ro-RO"/>
        </w:rPr>
        <w:t xml:space="preserve">To test these two hypotheses, I generate the results using the level-log regression model in the Methodology section (sub-section </w:t>
      </w:r>
      <w:r w:rsidR="006256D1">
        <w:rPr>
          <w:rFonts w:cstheme="minorHAnsi"/>
          <w:sz w:val="24"/>
          <w:szCs w:val="24"/>
          <w:lang w:val="ro-RO"/>
        </w:rPr>
        <w:t>4</w:t>
      </w:r>
      <w:r>
        <w:rPr>
          <w:rFonts w:cstheme="minorHAnsi"/>
          <w:sz w:val="24"/>
          <w:szCs w:val="24"/>
          <w:lang w:val="ro-RO"/>
        </w:rPr>
        <w:t xml:space="preserve">.2, Level-log regression). The results for the first event date, November 20, </w:t>
      </w:r>
      <w:r w:rsidR="004B58ED">
        <w:rPr>
          <w:rFonts w:cstheme="minorHAnsi"/>
          <w:sz w:val="24"/>
          <w:szCs w:val="24"/>
          <w:lang w:val="ro-RO"/>
        </w:rPr>
        <w:t xml:space="preserve">2020 </w:t>
      </w:r>
      <w:r>
        <w:rPr>
          <w:rFonts w:cstheme="minorHAnsi"/>
          <w:sz w:val="24"/>
          <w:szCs w:val="24"/>
          <w:lang w:val="ro-RO"/>
        </w:rPr>
        <w:t xml:space="preserve">are found in Table </w:t>
      </w:r>
      <w:r w:rsidR="006256D1">
        <w:rPr>
          <w:rFonts w:cstheme="minorHAnsi"/>
          <w:sz w:val="24"/>
          <w:szCs w:val="24"/>
          <w:lang w:val="ro-RO"/>
        </w:rPr>
        <w:t>5</w:t>
      </w:r>
      <w:r>
        <w:rPr>
          <w:rFonts w:cstheme="minorHAnsi"/>
          <w:sz w:val="24"/>
          <w:szCs w:val="24"/>
          <w:lang w:val="ro-RO"/>
        </w:rPr>
        <w:t xml:space="preserve">.2.1. The size of a firm, proxied by the Natural Logarithm </w:t>
      </w:r>
      <w:r>
        <w:rPr>
          <w:rFonts w:cstheme="minorHAnsi"/>
          <w:sz w:val="24"/>
          <w:szCs w:val="24"/>
          <w:lang w:val="ro-RO"/>
        </w:rPr>
        <w:lastRenderedPageBreak/>
        <w:t xml:space="preserve">of Total Assets in Table </w:t>
      </w:r>
      <w:r w:rsidR="006256D1">
        <w:rPr>
          <w:rFonts w:cstheme="minorHAnsi"/>
          <w:sz w:val="24"/>
          <w:szCs w:val="24"/>
          <w:lang w:val="ro-RO"/>
        </w:rPr>
        <w:t>5</w:t>
      </w:r>
      <w:r>
        <w:rPr>
          <w:rFonts w:cstheme="minorHAnsi"/>
          <w:sz w:val="24"/>
          <w:szCs w:val="24"/>
          <w:lang w:val="ro-RO"/>
        </w:rPr>
        <w:t xml:space="preserve">.2.1, is significant at the 5% level for the (-3,3) and (-7,7) event windows. </w:t>
      </w:r>
      <w:r w:rsidR="00D8152F">
        <w:rPr>
          <w:rFonts w:cstheme="minorHAnsi"/>
          <w:sz w:val="24"/>
          <w:szCs w:val="24"/>
          <w:lang w:val="ro-RO"/>
        </w:rPr>
        <w:t>The interpretation of the level-log regression is as follows</w:t>
      </w:r>
      <w:r w:rsidR="00D8152F">
        <w:rPr>
          <w:rFonts w:cstheme="minorHAnsi"/>
          <w:sz w:val="24"/>
          <w:szCs w:val="24"/>
        </w:rPr>
        <w:t xml:space="preserve">: </w:t>
      </w:r>
      <w:r>
        <w:rPr>
          <w:rFonts w:cstheme="minorHAnsi"/>
          <w:sz w:val="24"/>
          <w:szCs w:val="24"/>
          <w:lang w:val="ro-RO"/>
        </w:rPr>
        <w:t>If</w:t>
      </w:r>
      <w:r w:rsidR="00D8152F">
        <w:rPr>
          <w:rFonts w:cstheme="minorHAnsi"/>
          <w:sz w:val="24"/>
          <w:szCs w:val="24"/>
          <w:lang w:val="ro-RO"/>
        </w:rPr>
        <w:t xml:space="preserve"> the level of</w:t>
      </w:r>
      <w:r>
        <w:rPr>
          <w:rFonts w:cstheme="minorHAnsi"/>
          <w:sz w:val="24"/>
          <w:szCs w:val="24"/>
          <w:lang w:val="ro-RO"/>
        </w:rPr>
        <w:t xml:space="preserve"> </w:t>
      </w:r>
      <w:r w:rsidR="00D8152F">
        <w:rPr>
          <w:rFonts w:cstheme="minorHAnsi"/>
          <w:sz w:val="24"/>
          <w:szCs w:val="24"/>
          <w:lang w:val="ro-RO"/>
        </w:rPr>
        <w:t>total assets of a company increases by 1%,</w:t>
      </w:r>
      <w:r>
        <w:rPr>
          <w:rFonts w:cstheme="minorHAnsi"/>
          <w:sz w:val="24"/>
          <w:szCs w:val="24"/>
          <w:lang w:val="ro-RO"/>
        </w:rPr>
        <w:t xml:space="preserve"> </w:t>
      </w:r>
      <w:r w:rsidR="00D8152F">
        <w:rPr>
          <w:rFonts w:cstheme="minorHAnsi"/>
          <w:sz w:val="24"/>
          <w:szCs w:val="24"/>
          <w:lang w:val="ro-RO"/>
        </w:rPr>
        <w:t xml:space="preserve">then I expect the CAR(-3,3) to increase by </w:t>
      </w:r>
      <w:r>
        <w:rPr>
          <w:rFonts w:cstheme="minorHAnsi"/>
          <w:sz w:val="24"/>
          <w:szCs w:val="24"/>
          <w:lang w:val="ro-RO"/>
        </w:rPr>
        <w:t xml:space="preserve">increases </w:t>
      </w:r>
      <w:r w:rsidR="009768DA">
        <w:rPr>
          <w:rFonts w:cstheme="minorHAnsi"/>
          <w:sz w:val="24"/>
          <w:szCs w:val="24"/>
          <w:lang w:val="ro-RO"/>
        </w:rPr>
        <w:t>0.006/100 = 0.00006 percentage points. Although significant, this increase is way too small. What is more, the effect on the cumulative abnormal return is positive, not negative as hypothesised, for the (-3,3) and (-7,7) event windows. Thus,</w:t>
      </w:r>
      <w:r w:rsidR="00593BDC">
        <w:rPr>
          <w:rFonts w:cstheme="minorHAnsi"/>
          <w:sz w:val="24"/>
          <w:szCs w:val="24"/>
          <w:lang w:val="ro-RO"/>
        </w:rPr>
        <w:t xml:space="preserve"> the second hypothesis, H2, is rejected.</w:t>
      </w:r>
      <w:r w:rsidR="001676B8">
        <w:rPr>
          <w:rFonts w:cstheme="minorHAnsi"/>
          <w:sz w:val="24"/>
          <w:szCs w:val="24"/>
          <w:lang w:val="ro-RO"/>
        </w:rPr>
        <w:t xml:space="preserve"> </w:t>
      </w:r>
    </w:p>
    <w:p w14:paraId="39FDF841" w14:textId="3F74FC5D" w:rsidR="00AE7D96" w:rsidRPr="00CB230C" w:rsidRDefault="00127C62" w:rsidP="00AE7D96">
      <w:pPr>
        <w:widowControl w:val="0"/>
        <w:autoSpaceDE w:val="0"/>
        <w:autoSpaceDN w:val="0"/>
        <w:adjustRightInd w:val="0"/>
        <w:spacing w:after="0" w:line="360" w:lineRule="auto"/>
        <w:jc w:val="both"/>
        <w:rPr>
          <w:rFonts w:cstheme="minorHAnsi"/>
          <w:sz w:val="24"/>
          <w:szCs w:val="24"/>
        </w:rPr>
      </w:pPr>
      <w:r>
        <w:rPr>
          <w:rFonts w:cstheme="minorHAnsi"/>
          <w:sz w:val="24"/>
          <w:szCs w:val="24"/>
          <w:lang w:val="ro-RO"/>
        </w:rPr>
        <w:t xml:space="preserve">On the other hand, Table </w:t>
      </w:r>
      <w:r w:rsidR="006256D1">
        <w:rPr>
          <w:rFonts w:cstheme="minorHAnsi"/>
          <w:sz w:val="24"/>
          <w:szCs w:val="24"/>
          <w:lang w:val="ro-RO"/>
        </w:rPr>
        <w:t>5</w:t>
      </w:r>
      <w:r w:rsidR="00FE39F2">
        <w:rPr>
          <w:rFonts w:cstheme="minorHAnsi"/>
          <w:sz w:val="24"/>
          <w:szCs w:val="24"/>
          <w:lang w:val="ro-RO"/>
        </w:rPr>
        <w:t xml:space="preserve">.2.1 also displays the effect different industries had on the cumulative abnormal returns. The results in this table show that for </w:t>
      </w:r>
      <w:r w:rsidR="00F61451">
        <w:rPr>
          <w:rFonts w:cstheme="minorHAnsi"/>
          <w:sz w:val="24"/>
          <w:szCs w:val="24"/>
          <w:lang w:val="ro-RO"/>
        </w:rPr>
        <w:t>event window</w:t>
      </w:r>
      <w:r w:rsidR="00FE39F2">
        <w:rPr>
          <w:rFonts w:cstheme="minorHAnsi"/>
          <w:sz w:val="24"/>
          <w:szCs w:val="24"/>
          <w:lang w:val="ro-RO"/>
        </w:rPr>
        <w:t xml:space="preserve">, there were several industries </w:t>
      </w:r>
      <w:r w:rsidR="00F61451">
        <w:rPr>
          <w:rFonts w:cstheme="minorHAnsi"/>
          <w:sz w:val="24"/>
          <w:szCs w:val="24"/>
          <w:lang w:val="ro-RO"/>
        </w:rPr>
        <w:t xml:space="preserve">which affected the CAR, </w:t>
      </w:r>
      <w:r w:rsidR="00FE39F2">
        <w:rPr>
          <w:rFonts w:cstheme="minorHAnsi"/>
          <w:sz w:val="24"/>
          <w:szCs w:val="24"/>
          <w:lang w:val="ro-RO"/>
        </w:rPr>
        <w:t xml:space="preserve">significant at the 10%, 5% </w:t>
      </w:r>
      <w:r w:rsidR="00F61451">
        <w:rPr>
          <w:rFonts w:cstheme="minorHAnsi"/>
          <w:sz w:val="24"/>
          <w:szCs w:val="24"/>
          <w:lang w:val="ro-RO"/>
        </w:rPr>
        <w:t>and</w:t>
      </w:r>
      <w:r w:rsidR="00FE39F2">
        <w:rPr>
          <w:rFonts w:cstheme="minorHAnsi"/>
          <w:sz w:val="24"/>
          <w:szCs w:val="24"/>
          <w:lang w:val="ro-RO"/>
        </w:rPr>
        <w:t xml:space="preserve"> 1% levels. Looking at CAR (0,0), all the industry types which are significant are negative in magnitude</w:t>
      </w:r>
      <w:r w:rsidR="00FE39F2">
        <w:rPr>
          <w:rFonts w:cstheme="minorHAnsi"/>
          <w:sz w:val="24"/>
          <w:szCs w:val="24"/>
        </w:rPr>
        <w:t>; for example, firms exhibited 1.2</w:t>
      </w:r>
      <w:r w:rsidR="00AE7D96">
        <w:rPr>
          <w:rFonts w:cstheme="minorHAnsi"/>
          <w:sz w:val="24"/>
          <w:szCs w:val="24"/>
        </w:rPr>
        <w:t xml:space="preserve"> percentage points</w:t>
      </w:r>
      <w:r w:rsidR="00FE39F2">
        <w:rPr>
          <w:rFonts w:cstheme="minorHAnsi"/>
          <w:sz w:val="24"/>
          <w:szCs w:val="24"/>
        </w:rPr>
        <w:t xml:space="preserve"> lower cumulative abnormal returns, significant at the 5% level, if their assigned industry was </w:t>
      </w:r>
      <w:r w:rsidR="00FE39F2" w:rsidRPr="00CB230C">
        <w:rPr>
          <w:rFonts w:cstheme="minorHAnsi"/>
          <w:sz w:val="24"/>
          <w:szCs w:val="24"/>
        </w:rPr>
        <w:t>Wholesale, Retail, and Some Services</w:t>
      </w:r>
      <w:r w:rsidR="00FE39F2">
        <w:rPr>
          <w:rFonts w:cstheme="minorHAnsi"/>
          <w:sz w:val="24"/>
          <w:szCs w:val="24"/>
        </w:rPr>
        <w:t>.</w:t>
      </w:r>
      <w:r w:rsidR="00F61451">
        <w:rPr>
          <w:rFonts w:cstheme="minorHAnsi"/>
          <w:sz w:val="24"/>
          <w:szCs w:val="24"/>
        </w:rPr>
        <w:t xml:space="preserve"> </w:t>
      </w:r>
      <w:r w:rsidR="00AE7D96">
        <w:rPr>
          <w:rFonts w:cstheme="minorHAnsi"/>
          <w:sz w:val="24"/>
          <w:szCs w:val="24"/>
        </w:rPr>
        <w:t xml:space="preserve">Furthermore, the </w:t>
      </w:r>
      <w:r w:rsidR="00AE7D96" w:rsidRPr="00CB230C">
        <w:rPr>
          <w:rFonts w:cstheme="minorHAnsi"/>
          <w:sz w:val="24"/>
          <w:szCs w:val="24"/>
        </w:rPr>
        <w:t>Oil, Gas, and Coal Extraction and Products</w:t>
      </w:r>
      <w:r w:rsidR="00AE7D96">
        <w:rPr>
          <w:rFonts w:cstheme="minorHAnsi"/>
          <w:sz w:val="24"/>
          <w:szCs w:val="24"/>
        </w:rPr>
        <w:t xml:space="preserve"> industry exhibited has the largest positive impact of all industries on the CARs. It is significant at the 1% level for event windows (-1,1), (-3,3), (-5,5) and (-7,7). For the (-7,7) event window, if a company is assigned to the </w:t>
      </w:r>
      <w:r w:rsidR="00AE7D96" w:rsidRPr="00CB230C">
        <w:rPr>
          <w:rFonts w:cstheme="minorHAnsi"/>
          <w:sz w:val="24"/>
          <w:szCs w:val="24"/>
        </w:rPr>
        <w:t>Oil, Gas, and Coal Extraction and Products</w:t>
      </w:r>
      <w:r w:rsidR="00AE7D96">
        <w:rPr>
          <w:rFonts w:cstheme="minorHAnsi"/>
          <w:sz w:val="24"/>
          <w:szCs w:val="24"/>
        </w:rPr>
        <w:t xml:space="preserve">, the cumulative abnormal return increases by 15.5 percentage points. </w:t>
      </w:r>
      <w:r w:rsidR="002A1CB4">
        <w:rPr>
          <w:rFonts w:cstheme="minorHAnsi"/>
          <w:sz w:val="24"/>
          <w:szCs w:val="24"/>
        </w:rPr>
        <w:t>As per Table 4.3.1, the average size of a company in this industry is</w:t>
      </w:r>
      <w:r w:rsidR="006412F4">
        <w:rPr>
          <w:rFonts w:cstheme="minorHAnsi"/>
          <w:sz w:val="24"/>
          <w:szCs w:val="24"/>
        </w:rPr>
        <w:t xml:space="preserve"> </w:t>
      </w:r>
      <w:r w:rsidR="00D618FE">
        <w:rPr>
          <w:rFonts w:cstheme="minorHAnsi"/>
          <w:sz w:val="24"/>
          <w:szCs w:val="24"/>
        </w:rPr>
        <w:t>USD</w:t>
      </w:r>
      <w:r w:rsidR="006412F4">
        <w:rPr>
          <w:rFonts w:cstheme="minorHAnsi"/>
          <w:sz w:val="24"/>
          <w:szCs w:val="24"/>
        </w:rPr>
        <w:t>35.197</w:t>
      </w:r>
      <w:r w:rsidR="002A1CB4">
        <w:rPr>
          <w:rFonts w:cstheme="minorHAnsi"/>
          <w:sz w:val="24"/>
          <w:szCs w:val="24"/>
        </w:rPr>
        <w:t xml:space="preserve"> billion. </w:t>
      </w:r>
      <w:r w:rsidR="003824EC">
        <w:rPr>
          <w:rFonts w:cstheme="minorHAnsi"/>
          <w:sz w:val="24"/>
          <w:szCs w:val="24"/>
        </w:rPr>
        <w:t>Economically,</w:t>
      </w:r>
      <w:r w:rsidR="00293870">
        <w:rPr>
          <w:rFonts w:cstheme="minorHAnsi"/>
          <w:sz w:val="24"/>
          <w:szCs w:val="24"/>
        </w:rPr>
        <w:t xml:space="preserve"> </w:t>
      </w:r>
      <w:r w:rsidR="003824EC">
        <w:rPr>
          <w:rFonts w:cstheme="minorHAnsi"/>
          <w:sz w:val="24"/>
          <w:szCs w:val="24"/>
        </w:rPr>
        <w:t xml:space="preserve">this </w:t>
      </w:r>
      <w:r w:rsidR="002A1CB4">
        <w:rPr>
          <w:rFonts w:cstheme="minorHAnsi"/>
          <w:sz w:val="24"/>
          <w:szCs w:val="24"/>
        </w:rPr>
        <w:t>means that t</w:t>
      </w:r>
      <w:r w:rsidR="00E43715">
        <w:rPr>
          <w:rFonts w:cstheme="minorHAnsi"/>
          <w:sz w:val="24"/>
          <w:szCs w:val="24"/>
        </w:rPr>
        <w:t xml:space="preserve">he value created for a company in the Oil, Gas, and Coal Extraction and Products around the (-7,7) event window was 0.155 x 35.197 = </w:t>
      </w:r>
      <w:r w:rsidR="00D618FE">
        <w:rPr>
          <w:rFonts w:cstheme="minorHAnsi"/>
          <w:sz w:val="24"/>
          <w:szCs w:val="24"/>
        </w:rPr>
        <w:t>USD</w:t>
      </w:r>
      <w:r w:rsidR="00E43715">
        <w:rPr>
          <w:rFonts w:cstheme="minorHAnsi"/>
          <w:sz w:val="24"/>
          <w:szCs w:val="24"/>
        </w:rPr>
        <w:t xml:space="preserve">5.456 billion. </w:t>
      </w:r>
      <w:r w:rsidR="00AE7D96">
        <w:rPr>
          <w:rFonts w:cstheme="minorHAnsi"/>
          <w:sz w:val="24"/>
          <w:szCs w:val="24"/>
        </w:rPr>
        <w:t xml:space="preserve">Likewise, CAR(-7,7) increases by 9.7 percentage points, significant at the 1% level, if the industry type is </w:t>
      </w:r>
      <w:r w:rsidR="00AE7D96" w:rsidRPr="00CB230C">
        <w:rPr>
          <w:rFonts w:cstheme="minorHAnsi"/>
          <w:sz w:val="24"/>
          <w:szCs w:val="24"/>
        </w:rPr>
        <w:t>Telephone and Television Transmission</w:t>
      </w:r>
      <w:r w:rsidR="00AE7D96">
        <w:rPr>
          <w:rFonts w:cstheme="minorHAnsi"/>
          <w:sz w:val="24"/>
          <w:szCs w:val="24"/>
        </w:rPr>
        <w:t>. In contrast, given the Utilities industry, CAR(-3,3) decreases by 4 percentage points, significant at the 5% level, and CAR(-5,5) decreases by 7.2 percentage points, significant at the 1% level.</w:t>
      </w:r>
      <w:r w:rsidR="00594564">
        <w:rPr>
          <w:rFonts w:cstheme="minorHAnsi"/>
          <w:sz w:val="24"/>
          <w:szCs w:val="24"/>
        </w:rPr>
        <w:t xml:space="preserve"> </w:t>
      </w:r>
      <w:r w:rsidR="00FA27B8">
        <w:rPr>
          <w:rFonts w:cstheme="minorHAnsi"/>
          <w:sz w:val="24"/>
          <w:szCs w:val="24"/>
        </w:rPr>
        <w:t>Thus, given the significance of the results, H3 is not rejected, meaning that the industry type had an effect on abnormal returns.</w:t>
      </w:r>
    </w:p>
    <w:p w14:paraId="7FF9AFA7" w14:textId="5E88E0D9" w:rsidR="00127C62" w:rsidRDefault="00127C62" w:rsidP="00AE7D96">
      <w:pPr>
        <w:spacing w:line="360" w:lineRule="auto"/>
        <w:jc w:val="both"/>
        <w:rPr>
          <w:rFonts w:cstheme="minorHAnsi"/>
          <w:sz w:val="24"/>
          <w:szCs w:val="24"/>
        </w:rPr>
      </w:pPr>
    </w:p>
    <w:p w14:paraId="1C5B0B82" w14:textId="77777777" w:rsidR="00B47898" w:rsidRDefault="00B47898" w:rsidP="00FB2D99">
      <w:pPr>
        <w:widowControl w:val="0"/>
        <w:autoSpaceDE w:val="0"/>
        <w:autoSpaceDN w:val="0"/>
        <w:adjustRightInd w:val="0"/>
        <w:spacing w:after="0" w:line="360" w:lineRule="auto"/>
        <w:rPr>
          <w:rFonts w:cstheme="minorHAnsi"/>
          <w:sz w:val="24"/>
          <w:szCs w:val="24"/>
        </w:rPr>
        <w:sectPr w:rsidR="00B47898" w:rsidSect="00C40435">
          <w:pgSz w:w="12240" w:h="15840"/>
          <w:pgMar w:top="1440" w:right="1440" w:bottom="1440" w:left="1440" w:header="720" w:footer="720" w:gutter="0"/>
          <w:cols w:space="720"/>
          <w:docGrid w:linePitch="360"/>
        </w:sectPr>
      </w:pPr>
    </w:p>
    <w:p w14:paraId="76BF926C" w14:textId="38D34717" w:rsidR="006417C0" w:rsidRPr="00CB230C" w:rsidRDefault="006417C0" w:rsidP="00FB2D99">
      <w:pPr>
        <w:widowControl w:val="0"/>
        <w:autoSpaceDE w:val="0"/>
        <w:autoSpaceDN w:val="0"/>
        <w:adjustRightInd w:val="0"/>
        <w:spacing w:after="0" w:line="360" w:lineRule="auto"/>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Pr>
          <w:rFonts w:cstheme="minorHAnsi"/>
          <w:sz w:val="24"/>
          <w:szCs w:val="24"/>
        </w:rPr>
        <w:t>.2.1</w:t>
      </w:r>
    </w:p>
    <w:p w14:paraId="2E613D56" w14:textId="53CCCE47" w:rsidR="006417C0" w:rsidRPr="00CB230C" w:rsidRDefault="006417C0" w:rsidP="006417C0">
      <w:pPr>
        <w:spacing w:line="360" w:lineRule="auto"/>
        <w:jc w:val="both"/>
        <w:rPr>
          <w:rFonts w:cstheme="minorHAnsi"/>
          <w:i/>
          <w:iCs/>
          <w:sz w:val="24"/>
          <w:szCs w:val="24"/>
        </w:rPr>
      </w:pPr>
      <w:r>
        <w:rPr>
          <w:rFonts w:cstheme="minorHAnsi"/>
          <w:i/>
          <w:iCs/>
          <w:sz w:val="24"/>
          <w:szCs w:val="24"/>
        </w:rPr>
        <w:t>Results of level-log regression of total assets and industry type on cumulative abnormal returns calculated over</w:t>
      </w:r>
      <w:r w:rsidRPr="00CB230C">
        <w:rPr>
          <w:rFonts w:cstheme="minorHAnsi"/>
          <w:i/>
          <w:iCs/>
          <w:sz w:val="24"/>
          <w:szCs w:val="24"/>
        </w:rPr>
        <w:t xml:space="preserve"> event windows (0,0), (-1,1), (-3,3), (-5,5) and (-7,7)</w:t>
      </w:r>
      <w:r>
        <w:rPr>
          <w:rFonts w:cstheme="minorHAnsi"/>
          <w:i/>
          <w:iCs/>
          <w:sz w:val="24"/>
          <w:szCs w:val="24"/>
        </w:rPr>
        <w:t xml:space="preserve"> for event date </w:t>
      </w:r>
      <w:r w:rsidRPr="00CB230C">
        <w:rPr>
          <w:rFonts w:cstheme="minorHAnsi"/>
          <w:i/>
          <w:iCs/>
          <w:sz w:val="24"/>
          <w:szCs w:val="24"/>
        </w:rPr>
        <w:t xml:space="preserve">November </w:t>
      </w:r>
      <w:r>
        <w:rPr>
          <w:rFonts w:cstheme="minorHAnsi"/>
          <w:i/>
          <w:iCs/>
          <w:sz w:val="24"/>
          <w:szCs w:val="24"/>
        </w:rPr>
        <w:t>20, 2020</w:t>
      </w:r>
    </w:p>
    <w:tbl>
      <w:tblPr>
        <w:tblW w:w="13554" w:type="dxa"/>
        <w:tblLayout w:type="fixed"/>
        <w:tblLook w:val="0000" w:firstRow="0" w:lastRow="0" w:firstColumn="0" w:lastColumn="0" w:noHBand="0" w:noVBand="0"/>
      </w:tblPr>
      <w:tblGrid>
        <w:gridCol w:w="4395"/>
        <w:gridCol w:w="2214"/>
        <w:gridCol w:w="1509"/>
        <w:gridCol w:w="1963"/>
        <w:gridCol w:w="1359"/>
        <w:gridCol w:w="2114"/>
      </w:tblGrid>
      <w:tr w:rsidR="00120964" w:rsidRPr="00CB230C" w14:paraId="6CCBD311" w14:textId="77777777" w:rsidTr="00120964">
        <w:trPr>
          <w:trHeight w:val="254"/>
        </w:trPr>
        <w:tc>
          <w:tcPr>
            <w:tcW w:w="4395" w:type="dxa"/>
            <w:tcBorders>
              <w:top w:val="single" w:sz="4" w:space="0" w:color="auto"/>
              <w:left w:val="nil"/>
              <w:bottom w:val="nil"/>
              <w:right w:val="nil"/>
            </w:tcBorders>
          </w:tcPr>
          <w:p w14:paraId="37413E6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single" w:sz="4" w:space="0" w:color="auto"/>
              <w:left w:val="nil"/>
              <w:bottom w:val="nil"/>
              <w:right w:val="nil"/>
            </w:tcBorders>
          </w:tcPr>
          <w:p w14:paraId="5D04C1F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(1)</w:t>
            </w:r>
          </w:p>
        </w:tc>
        <w:tc>
          <w:tcPr>
            <w:tcW w:w="1509" w:type="dxa"/>
            <w:tcBorders>
              <w:top w:val="single" w:sz="4" w:space="0" w:color="auto"/>
              <w:left w:val="nil"/>
              <w:bottom w:val="nil"/>
              <w:right w:val="nil"/>
            </w:tcBorders>
          </w:tcPr>
          <w:p w14:paraId="1A9165C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(2)</w:t>
            </w:r>
          </w:p>
        </w:tc>
        <w:tc>
          <w:tcPr>
            <w:tcW w:w="1963" w:type="dxa"/>
            <w:tcBorders>
              <w:top w:val="single" w:sz="4" w:space="0" w:color="auto"/>
              <w:left w:val="nil"/>
              <w:bottom w:val="nil"/>
              <w:right w:val="nil"/>
            </w:tcBorders>
          </w:tcPr>
          <w:p w14:paraId="56F9C58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(3)</w:t>
            </w:r>
          </w:p>
        </w:tc>
        <w:tc>
          <w:tcPr>
            <w:tcW w:w="1359" w:type="dxa"/>
            <w:tcBorders>
              <w:top w:val="single" w:sz="4" w:space="0" w:color="auto"/>
              <w:left w:val="nil"/>
              <w:bottom w:val="nil"/>
              <w:right w:val="nil"/>
            </w:tcBorders>
          </w:tcPr>
          <w:p w14:paraId="471C98A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w:t>
            </w:r>
          </w:p>
        </w:tc>
        <w:tc>
          <w:tcPr>
            <w:tcW w:w="2114" w:type="dxa"/>
            <w:tcBorders>
              <w:top w:val="single" w:sz="4" w:space="0" w:color="auto"/>
              <w:left w:val="nil"/>
              <w:bottom w:val="nil"/>
              <w:right w:val="nil"/>
            </w:tcBorders>
          </w:tcPr>
          <w:p w14:paraId="2F18FDC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(5)</w:t>
            </w:r>
          </w:p>
        </w:tc>
      </w:tr>
      <w:tr w:rsidR="00120964" w:rsidRPr="00CB230C" w14:paraId="716CD23F" w14:textId="77777777" w:rsidTr="00120964">
        <w:trPr>
          <w:trHeight w:val="254"/>
        </w:trPr>
        <w:tc>
          <w:tcPr>
            <w:tcW w:w="4395" w:type="dxa"/>
            <w:tcBorders>
              <w:top w:val="nil"/>
              <w:left w:val="nil"/>
              <w:bottom w:val="nil"/>
              <w:right w:val="nil"/>
            </w:tcBorders>
          </w:tcPr>
          <w:p w14:paraId="626D19F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0E8A6DC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CAR(0,0)</w:t>
            </w:r>
          </w:p>
        </w:tc>
        <w:tc>
          <w:tcPr>
            <w:tcW w:w="1509" w:type="dxa"/>
            <w:tcBorders>
              <w:top w:val="nil"/>
              <w:left w:val="nil"/>
              <w:bottom w:val="nil"/>
              <w:right w:val="nil"/>
            </w:tcBorders>
          </w:tcPr>
          <w:p w14:paraId="6FA1481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CAR(-1,1)</w:t>
            </w:r>
          </w:p>
        </w:tc>
        <w:tc>
          <w:tcPr>
            <w:tcW w:w="1963" w:type="dxa"/>
            <w:tcBorders>
              <w:top w:val="nil"/>
              <w:left w:val="nil"/>
              <w:bottom w:val="nil"/>
              <w:right w:val="nil"/>
            </w:tcBorders>
          </w:tcPr>
          <w:p w14:paraId="1957CFC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CAR(-3,3)</w:t>
            </w:r>
          </w:p>
        </w:tc>
        <w:tc>
          <w:tcPr>
            <w:tcW w:w="1359" w:type="dxa"/>
            <w:tcBorders>
              <w:top w:val="nil"/>
              <w:left w:val="nil"/>
              <w:bottom w:val="nil"/>
              <w:right w:val="nil"/>
            </w:tcBorders>
          </w:tcPr>
          <w:p w14:paraId="58CA15E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CAR(-5,5)</w:t>
            </w:r>
          </w:p>
        </w:tc>
        <w:tc>
          <w:tcPr>
            <w:tcW w:w="2114" w:type="dxa"/>
            <w:tcBorders>
              <w:top w:val="nil"/>
              <w:left w:val="nil"/>
              <w:bottom w:val="nil"/>
              <w:right w:val="nil"/>
            </w:tcBorders>
          </w:tcPr>
          <w:p w14:paraId="5BB6086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CAR(-7,7)</w:t>
            </w:r>
          </w:p>
        </w:tc>
      </w:tr>
      <w:tr w:rsidR="00120964" w:rsidRPr="00CB230C" w14:paraId="5AE17081" w14:textId="77777777" w:rsidTr="00120964">
        <w:trPr>
          <w:trHeight w:val="254"/>
        </w:trPr>
        <w:tc>
          <w:tcPr>
            <w:tcW w:w="4395" w:type="dxa"/>
            <w:tcBorders>
              <w:top w:val="single" w:sz="4" w:space="0" w:color="auto"/>
              <w:left w:val="nil"/>
              <w:bottom w:val="nil"/>
              <w:right w:val="nil"/>
            </w:tcBorders>
          </w:tcPr>
          <w:p w14:paraId="76CAA6A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Natural Logarithm of Total Assets</w:t>
            </w:r>
          </w:p>
        </w:tc>
        <w:tc>
          <w:tcPr>
            <w:tcW w:w="2214" w:type="dxa"/>
            <w:tcBorders>
              <w:top w:val="single" w:sz="4" w:space="0" w:color="auto"/>
              <w:left w:val="nil"/>
              <w:bottom w:val="nil"/>
              <w:right w:val="nil"/>
            </w:tcBorders>
          </w:tcPr>
          <w:p w14:paraId="5767767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-0.001</w:t>
            </w:r>
          </w:p>
        </w:tc>
        <w:tc>
          <w:tcPr>
            <w:tcW w:w="1509" w:type="dxa"/>
            <w:tcBorders>
              <w:top w:val="single" w:sz="4" w:space="0" w:color="auto"/>
              <w:left w:val="nil"/>
              <w:bottom w:val="nil"/>
              <w:right w:val="nil"/>
            </w:tcBorders>
          </w:tcPr>
          <w:p w14:paraId="3739409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-0.000</w:t>
            </w:r>
          </w:p>
        </w:tc>
        <w:tc>
          <w:tcPr>
            <w:tcW w:w="1963" w:type="dxa"/>
            <w:tcBorders>
              <w:top w:val="single" w:sz="4" w:space="0" w:color="auto"/>
              <w:left w:val="nil"/>
              <w:bottom w:val="nil"/>
              <w:right w:val="nil"/>
            </w:tcBorders>
          </w:tcPr>
          <w:p w14:paraId="2A70075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0.006</w:t>
            </w:r>
            <w:r w:rsidRPr="00CB230C">
              <w:rPr>
                <w:rFonts w:cstheme="minorHAnsi"/>
                <w:sz w:val="24"/>
                <w:szCs w:val="24"/>
                <w:vertAlign w:val="superscript"/>
              </w:rPr>
              <w:t>**</w:t>
            </w:r>
          </w:p>
        </w:tc>
        <w:tc>
          <w:tcPr>
            <w:tcW w:w="1359" w:type="dxa"/>
            <w:tcBorders>
              <w:top w:val="single" w:sz="4" w:space="0" w:color="auto"/>
              <w:left w:val="nil"/>
              <w:bottom w:val="nil"/>
              <w:right w:val="nil"/>
            </w:tcBorders>
          </w:tcPr>
          <w:p w14:paraId="26D6AC0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2114" w:type="dxa"/>
            <w:tcBorders>
              <w:top w:val="single" w:sz="4" w:space="0" w:color="auto"/>
              <w:left w:val="nil"/>
              <w:bottom w:val="nil"/>
              <w:right w:val="nil"/>
            </w:tcBorders>
          </w:tcPr>
          <w:p w14:paraId="1492B2C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r>
      <w:tr w:rsidR="00120964" w:rsidRPr="00CB230C" w14:paraId="108E8121" w14:textId="77777777" w:rsidTr="00120964">
        <w:trPr>
          <w:trHeight w:val="254"/>
        </w:trPr>
        <w:tc>
          <w:tcPr>
            <w:tcW w:w="4395" w:type="dxa"/>
            <w:tcBorders>
              <w:top w:val="nil"/>
              <w:left w:val="nil"/>
              <w:bottom w:val="nil"/>
              <w:right w:val="nil"/>
            </w:tcBorders>
          </w:tcPr>
          <w:p w14:paraId="15A5FA8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B87E11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46D2C1A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63" w:type="dxa"/>
            <w:tcBorders>
              <w:top w:val="nil"/>
              <w:left w:val="nil"/>
              <w:bottom w:val="nil"/>
              <w:right w:val="nil"/>
            </w:tcBorders>
          </w:tcPr>
          <w:p w14:paraId="1E5B705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359" w:type="dxa"/>
            <w:tcBorders>
              <w:top w:val="nil"/>
              <w:left w:val="nil"/>
              <w:bottom w:val="nil"/>
              <w:right w:val="nil"/>
            </w:tcBorders>
          </w:tcPr>
          <w:p w14:paraId="34F1A98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2114" w:type="dxa"/>
            <w:tcBorders>
              <w:top w:val="nil"/>
              <w:left w:val="nil"/>
              <w:bottom w:val="nil"/>
              <w:right w:val="nil"/>
            </w:tcBorders>
          </w:tcPr>
          <w:p w14:paraId="360247F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r>
      <w:tr w:rsidR="00120964" w:rsidRPr="00CB230C" w14:paraId="174DA397" w14:textId="77777777" w:rsidTr="00120964">
        <w:trPr>
          <w:trHeight w:val="254"/>
        </w:trPr>
        <w:tc>
          <w:tcPr>
            <w:tcW w:w="4395" w:type="dxa"/>
            <w:tcBorders>
              <w:top w:val="nil"/>
              <w:left w:val="nil"/>
              <w:bottom w:val="nil"/>
              <w:right w:val="nil"/>
            </w:tcBorders>
          </w:tcPr>
          <w:p w14:paraId="45FC98A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0678BAA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609C46F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665A7BF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851B81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320F7D7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66420CA4" w14:textId="77777777" w:rsidTr="00120964">
        <w:trPr>
          <w:trHeight w:val="509"/>
        </w:trPr>
        <w:tc>
          <w:tcPr>
            <w:tcW w:w="4395" w:type="dxa"/>
            <w:tcBorders>
              <w:top w:val="nil"/>
              <w:left w:val="nil"/>
              <w:bottom w:val="nil"/>
              <w:right w:val="nil"/>
            </w:tcBorders>
          </w:tcPr>
          <w:p w14:paraId="18898B6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Consumer Durables -- Cars, TV's, Furniture, Household Appliances</w:t>
            </w:r>
          </w:p>
        </w:tc>
        <w:tc>
          <w:tcPr>
            <w:tcW w:w="2214" w:type="dxa"/>
            <w:tcBorders>
              <w:top w:val="nil"/>
              <w:left w:val="nil"/>
              <w:bottom w:val="nil"/>
              <w:right w:val="nil"/>
            </w:tcBorders>
          </w:tcPr>
          <w:p w14:paraId="6FB5ED6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p w14:paraId="31621D8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509" w:type="dxa"/>
            <w:tcBorders>
              <w:top w:val="nil"/>
              <w:left w:val="nil"/>
              <w:bottom w:val="nil"/>
              <w:right w:val="nil"/>
            </w:tcBorders>
          </w:tcPr>
          <w:p w14:paraId="1C12AC9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p w14:paraId="1374D93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04BD756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0.045</w:t>
            </w:r>
            <w:r w:rsidRPr="00CB230C">
              <w:rPr>
                <w:rFonts w:cstheme="minorHAnsi"/>
                <w:sz w:val="24"/>
                <w:szCs w:val="24"/>
                <w:vertAlign w:val="superscript"/>
              </w:rPr>
              <w:t>*</w:t>
            </w:r>
          </w:p>
          <w:p w14:paraId="734D141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6F09320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0.035</w:t>
            </w:r>
          </w:p>
          <w:p w14:paraId="4ED1889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c>
          <w:tcPr>
            <w:tcW w:w="2114" w:type="dxa"/>
            <w:tcBorders>
              <w:top w:val="nil"/>
              <w:left w:val="nil"/>
              <w:bottom w:val="nil"/>
              <w:right w:val="nil"/>
            </w:tcBorders>
          </w:tcPr>
          <w:p w14:paraId="577101E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0.042</w:t>
            </w:r>
          </w:p>
          <w:p w14:paraId="25631C5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2CB58ED3" w14:textId="77777777" w:rsidTr="00120964">
        <w:trPr>
          <w:trHeight w:val="254"/>
        </w:trPr>
        <w:tc>
          <w:tcPr>
            <w:tcW w:w="4395" w:type="dxa"/>
            <w:tcBorders>
              <w:top w:val="nil"/>
              <w:left w:val="nil"/>
              <w:bottom w:val="nil"/>
              <w:right w:val="nil"/>
            </w:tcBorders>
          </w:tcPr>
          <w:p w14:paraId="0EEBD8C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08E8250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4CE17C7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0170FC4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668A42B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612D94E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CC37E59" w14:textId="77777777" w:rsidTr="00120964">
        <w:trPr>
          <w:trHeight w:val="509"/>
        </w:trPr>
        <w:tc>
          <w:tcPr>
            <w:tcW w:w="4395" w:type="dxa"/>
            <w:tcBorders>
              <w:top w:val="nil"/>
              <w:left w:val="nil"/>
              <w:bottom w:val="nil"/>
              <w:right w:val="nil"/>
            </w:tcBorders>
          </w:tcPr>
          <w:p w14:paraId="4C34FDA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Manufacturing -- Machinery, Trucks, Planes, Off Furn, Paper, Com Printing</w:t>
            </w:r>
          </w:p>
        </w:tc>
        <w:tc>
          <w:tcPr>
            <w:tcW w:w="2214" w:type="dxa"/>
            <w:tcBorders>
              <w:top w:val="nil"/>
              <w:left w:val="nil"/>
              <w:bottom w:val="nil"/>
              <w:right w:val="nil"/>
            </w:tcBorders>
          </w:tcPr>
          <w:p w14:paraId="27F3068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-0.009</w:t>
            </w:r>
            <w:r w:rsidRPr="00CB230C">
              <w:rPr>
                <w:rFonts w:cstheme="minorHAnsi"/>
                <w:sz w:val="24"/>
                <w:szCs w:val="24"/>
                <w:vertAlign w:val="superscript"/>
              </w:rPr>
              <w:t>*</w:t>
            </w:r>
          </w:p>
          <w:p w14:paraId="314EE26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3A50767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p w14:paraId="3BDC8B8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16E219B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p w14:paraId="7B00EFC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6DFC440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01CB393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6C5F612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221FE5E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56890D8" w14:textId="77777777" w:rsidTr="00120964">
        <w:trPr>
          <w:trHeight w:val="254"/>
        </w:trPr>
        <w:tc>
          <w:tcPr>
            <w:tcW w:w="4395" w:type="dxa"/>
            <w:tcBorders>
              <w:top w:val="nil"/>
              <w:left w:val="nil"/>
              <w:bottom w:val="nil"/>
              <w:right w:val="nil"/>
            </w:tcBorders>
          </w:tcPr>
          <w:p w14:paraId="32D2F55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621B291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4703C4A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769AF83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231BB9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38F54BC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E5200DB" w14:textId="77777777" w:rsidTr="00120964">
        <w:trPr>
          <w:trHeight w:val="254"/>
        </w:trPr>
        <w:tc>
          <w:tcPr>
            <w:tcW w:w="4395" w:type="dxa"/>
            <w:tcBorders>
              <w:top w:val="nil"/>
              <w:left w:val="nil"/>
              <w:bottom w:val="nil"/>
              <w:right w:val="nil"/>
            </w:tcBorders>
          </w:tcPr>
          <w:p w14:paraId="078984D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Oil, Gas, and Coal Extraction and Products</w:t>
            </w:r>
          </w:p>
        </w:tc>
        <w:tc>
          <w:tcPr>
            <w:tcW w:w="2214" w:type="dxa"/>
            <w:tcBorders>
              <w:top w:val="nil"/>
              <w:left w:val="nil"/>
              <w:bottom w:val="nil"/>
              <w:right w:val="nil"/>
            </w:tcBorders>
          </w:tcPr>
          <w:p w14:paraId="41BAD65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tc>
        <w:tc>
          <w:tcPr>
            <w:tcW w:w="1509" w:type="dxa"/>
            <w:tcBorders>
              <w:top w:val="nil"/>
              <w:left w:val="nil"/>
              <w:bottom w:val="nil"/>
              <w:right w:val="nil"/>
            </w:tcBorders>
          </w:tcPr>
          <w:p w14:paraId="37BCDEE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0.097</w:t>
            </w:r>
            <w:r w:rsidRPr="00CB230C">
              <w:rPr>
                <w:rFonts w:cstheme="minorHAnsi"/>
                <w:sz w:val="24"/>
                <w:szCs w:val="24"/>
                <w:vertAlign w:val="superscript"/>
              </w:rPr>
              <w:t>***</w:t>
            </w:r>
          </w:p>
        </w:tc>
        <w:tc>
          <w:tcPr>
            <w:tcW w:w="1963" w:type="dxa"/>
            <w:tcBorders>
              <w:top w:val="nil"/>
              <w:left w:val="nil"/>
              <w:bottom w:val="nil"/>
              <w:right w:val="nil"/>
            </w:tcBorders>
          </w:tcPr>
          <w:p w14:paraId="63C133D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0.124</w:t>
            </w:r>
            <w:r w:rsidRPr="00CB230C">
              <w:rPr>
                <w:rFonts w:cstheme="minorHAnsi"/>
                <w:sz w:val="24"/>
                <w:szCs w:val="24"/>
                <w:vertAlign w:val="superscript"/>
              </w:rPr>
              <w:t>***</w:t>
            </w:r>
          </w:p>
        </w:tc>
        <w:tc>
          <w:tcPr>
            <w:tcW w:w="1359" w:type="dxa"/>
            <w:tcBorders>
              <w:top w:val="nil"/>
              <w:left w:val="nil"/>
              <w:bottom w:val="nil"/>
              <w:right w:val="nil"/>
            </w:tcBorders>
          </w:tcPr>
          <w:p w14:paraId="05EDAD3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0.129</w:t>
            </w:r>
            <w:r w:rsidRPr="00CB230C">
              <w:rPr>
                <w:rFonts w:cstheme="minorHAnsi"/>
                <w:sz w:val="24"/>
                <w:szCs w:val="24"/>
                <w:vertAlign w:val="superscript"/>
              </w:rPr>
              <w:t>***</w:t>
            </w:r>
          </w:p>
        </w:tc>
        <w:tc>
          <w:tcPr>
            <w:tcW w:w="2114" w:type="dxa"/>
            <w:tcBorders>
              <w:top w:val="nil"/>
              <w:left w:val="nil"/>
              <w:bottom w:val="nil"/>
              <w:right w:val="nil"/>
            </w:tcBorders>
          </w:tcPr>
          <w:p w14:paraId="0A1B247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0.155</w:t>
            </w:r>
            <w:r w:rsidRPr="00CB230C">
              <w:rPr>
                <w:rFonts w:cstheme="minorHAnsi"/>
                <w:sz w:val="24"/>
                <w:szCs w:val="24"/>
                <w:vertAlign w:val="superscript"/>
              </w:rPr>
              <w:t>***</w:t>
            </w:r>
          </w:p>
        </w:tc>
      </w:tr>
      <w:tr w:rsidR="00120964" w:rsidRPr="00CB230C" w14:paraId="3D35E333" w14:textId="77777777" w:rsidTr="00120964">
        <w:trPr>
          <w:trHeight w:val="254"/>
        </w:trPr>
        <w:tc>
          <w:tcPr>
            <w:tcW w:w="4395" w:type="dxa"/>
            <w:tcBorders>
              <w:top w:val="nil"/>
              <w:left w:val="nil"/>
              <w:bottom w:val="nil"/>
              <w:right w:val="nil"/>
            </w:tcBorders>
          </w:tcPr>
          <w:p w14:paraId="3AF7AA6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4A51DB6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415B0D6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5D1D31F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4412572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0EA724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DAC50D5" w14:textId="77777777" w:rsidTr="00120964">
        <w:trPr>
          <w:trHeight w:val="254"/>
        </w:trPr>
        <w:tc>
          <w:tcPr>
            <w:tcW w:w="4395" w:type="dxa"/>
            <w:tcBorders>
              <w:top w:val="nil"/>
              <w:left w:val="nil"/>
              <w:bottom w:val="nil"/>
              <w:right w:val="nil"/>
            </w:tcBorders>
          </w:tcPr>
          <w:p w14:paraId="5759EEC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3029F43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548A334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54DEE49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05F469F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0C92254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ACF2EA4" w14:textId="77777777" w:rsidTr="00120964">
        <w:trPr>
          <w:trHeight w:val="254"/>
        </w:trPr>
        <w:tc>
          <w:tcPr>
            <w:tcW w:w="4395" w:type="dxa"/>
            <w:tcBorders>
              <w:top w:val="nil"/>
              <w:left w:val="nil"/>
              <w:bottom w:val="nil"/>
              <w:right w:val="nil"/>
            </w:tcBorders>
          </w:tcPr>
          <w:p w14:paraId="36A5DEE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Chemicals and Allied Products</w:t>
            </w:r>
          </w:p>
        </w:tc>
        <w:tc>
          <w:tcPr>
            <w:tcW w:w="2214" w:type="dxa"/>
            <w:tcBorders>
              <w:top w:val="nil"/>
              <w:left w:val="nil"/>
              <w:bottom w:val="nil"/>
              <w:right w:val="nil"/>
            </w:tcBorders>
          </w:tcPr>
          <w:p w14:paraId="1464665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tc>
        <w:tc>
          <w:tcPr>
            <w:tcW w:w="1509" w:type="dxa"/>
            <w:tcBorders>
              <w:top w:val="nil"/>
              <w:left w:val="nil"/>
              <w:bottom w:val="nil"/>
              <w:right w:val="nil"/>
            </w:tcBorders>
          </w:tcPr>
          <w:p w14:paraId="6AB6A9B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tc>
        <w:tc>
          <w:tcPr>
            <w:tcW w:w="1963" w:type="dxa"/>
            <w:tcBorders>
              <w:top w:val="nil"/>
              <w:left w:val="nil"/>
              <w:bottom w:val="nil"/>
              <w:right w:val="nil"/>
            </w:tcBorders>
          </w:tcPr>
          <w:p w14:paraId="7C9A8FD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tc>
        <w:tc>
          <w:tcPr>
            <w:tcW w:w="1359" w:type="dxa"/>
            <w:tcBorders>
              <w:top w:val="nil"/>
              <w:left w:val="nil"/>
              <w:bottom w:val="nil"/>
              <w:right w:val="nil"/>
            </w:tcBorders>
          </w:tcPr>
          <w:p w14:paraId="508D700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tc>
        <w:tc>
          <w:tcPr>
            <w:tcW w:w="2114" w:type="dxa"/>
            <w:tcBorders>
              <w:top w:val="nil"/>
              <w:left w:val="nil"/>
              <w:bottom w:val="nil"/>
              <w:right w:val="nil"/>
            </w:tcBorders>
          </w:tcPr>
          <w:p w14:paraId="5D0F30C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0.020</w:t>
            </w:r>
          </w:p>
        </w:tc>
      </w:tr>
      <w:tr w:rsidR="00120964" w:rsidRPr="00CB230C" w14:paraId="1248A5FC" w14:textId="77777777" w:rsidTr="00120964">
        <w:trPr>
          <w:trHeight w:val="254"/>
        </w:trPr>
        <w:tc>
          <w:tcPr>
            <w:tcW w:w="4395" w:type="dxa"/>
            <w:tcBorders>
              <w:top w:val="nil"/>
              <w:left w:val="nil"/>
              <w:bottom w:val="nil"/>
              <w:right w:val="nil"/>
            </w:tcBorders>
          </w:tcPr>
          <w:p w14:paraId="693D161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6784E89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0DABA5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122BC09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3388868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179D8D7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2886FEB5" w14:textId="77777777" w:rsidTr="00120964">
        <w:trPr>
          <w:trHeight w:val="254"/>
        </w:trPr>
        <w:tc>
          <w:tcPr>
            <w:tcW w:w="4395" w:type="dxa"/>
            <w:tcBorders>
              <w:top w:val="nil"/>
              <w:left w:val="nil"/>
              <w:bottom w:val="nil"/>
              <w:right w:val="nil"/>
            </w:tcBorders>
          </w:tcPr>
          <w:p w14:paraId="08147E4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53D397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68D1811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4852FFF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331823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0D5C49C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9AA038B" w14:textId="77777777" w:rsidTr="00120964">
        <w:trPr>
          <w:trHeight w:val="509"/>
        </w:trPr>
        <w:tc>
          <w:tcPr>
            <w:tcW w:w="4395" w:type="dxa"/>
            <w:tcBorders>
              <w:top w:val="nil"/>
              <w:left w:val="nil"/>
              <w:bottom w:val="nil"/>
              <w:right w:val="nil"/>
            </w:tcBorders>
          </w:tcPr>
          <w:p w14:paraId="5DE62E0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Business Equipment -- Computers, Software, and Electronic Equipment</w:t>
            </w:r>
          </w:p>
        </w:tc>
        <w:tc>
          <w:tcPr>
            <w:tcW w:w="2214" w:type="dxa"/>
            <w:tcBorders>
              <w:top w:val="nil"/>
              <w:left w:val="nil"/>
              <w:bottom w:val="nil"/>
              <w:right w:val="nil"/>
            </w:tcBorders>
          </w:tcPr>
          <w:p w14:paraId="6281DA2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-0.009</w:t>
            </w:r>
            <w:r w:rsidRPr="00CB230C">
              <w:rPr>
                <w:rFonts w:cstheme="minorHAnsi"/>
                <w:sz w:val="24"/>
                <w:szCs w:val="24"/>
                <w:vertAlign w:val="superscript"/>
              </w:rPr>
              <w:t>**</w:t>
            </w:r>
          </w:p>
          <w:p w14:paraId="2A9AE8C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13E1EA2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-0.001</w:t>
            </w:r>
          </w:p>
          <w:p w14:paraId="5CDF857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060F4C9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-0.009</w:t>
            </w:r>
          </w:p>
          <w:p w14:paraId="13FB19F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231F3CD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006EF65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3BECBAA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0.040</w:t>
            </w:r>
            <w:r w:rsidRPr="00CB230C">
              <w:rPr>
                <w:rFonts w:cstheme="minorHAnsi"/>
                <w:sz w:val="24"/>
                <w:szCs w:val="24"/>
                <w:vertAlign w:val="superscript"/>
              </w:rPr>
              <w:t>*</w:t>
            </w:r>
          </w:p>
          <w:p w14:paraId="03C14CC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7FEA8EE1" w14:textId="77777777" w:rsidTr="00120964">
        <w:trPr>
          <w:trHeight w:val="254"/>
        </w:trPr>
        <w:tc>
          <w:tcPr>
            <w:tcW w:w="4395" w:type="dxa"/>
            <w:tcBorders>
              <w:top w:val="nil"/>
              <w:left w:val="nil"/>
              <w:bottom w:val="nil"/>
              <w:right w:val="nil"/>
            </w:tcBorders>
          </w:tcPr>
          <w:p w14:paraId="7A56C24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6D676B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338905F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2AB64DE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2ED7CF8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2841D08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0D9D3BB5" w14:textId="77777777" w:rsidTr="00120964">
        <w:trPr>
          <w:trHeight w:val="254"/>
        </w:trPr>
        <w:tc>
          <w:tcPr>
            <w:tcW w:w="4395" w:type="dxa"/>
            <w:tcBorders>
              <w:top w:val="nil"/>
              <w:left w:val="nil"/>
              <w:bottom w:val="nil"/>
              <w:right w:val="nil"/>
            </w:tcBorders>
          </w:tcPr>
          <w:p w14:paraId="64784FE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Telephone and Television Transmission</w:t>
            </w:r>
          </w:p>
        </w:tc>
        <w:tc>
          <w:tcPr>
            <w:tcW w:w="2214" w:type="dxa"/>
            <w:tcBorders>
              <w:top w:val="nil"/>
              <w:left w:val="nil"/>
              <w:bottom w:val="nil"/>
              <w:right w:val="nil"/>
            </w:tcBorders>
          </w:tcPr>
          <w:p w14:paraId="769DA4E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0.004</w:t>
            </w:r>
          </w:p>
        </w:tc>
        <w:tc>
          <w:tcPr>
            <w:tcW w:w="1509" w:type="dxa"/>
            <w:tcBorders>
              <w:top w:val="nil"/>
              <w:left w:val="nil"/>
              <w:bottom w:val="nil"/>
              <w:right w:val="nil"/>
            </w:tcBorders>
          </w:tcPr>
          <w:p w14:paraId="18CD4D2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0.018</w:t>
            </w:r>
          </w:p>
        </w:tc>
        <w:tc>
          <w:tcPr>
            <w:tcW w:w="1963" w:type="dxa"/>
            <w:tcBorders>
              <w:top w:val="nil"/>
              <w:left w:val="nil"/>
              <w:bottom w:val="nil"/>
              <w:right w:val="nil"/>
            </w:tcBorders>
          </w:tcPr>
          <w:p w14:paraId="1714987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0.039</w:t>
            </w:r>
            <w:r w:rsidRPr="00CB230C">
              <w:rPr>
                <w:rFonts w:cstheme="minorHAnsi"/>
                <w:sz w:val="24"/>
                <w:szCs w:val="24"/>
                <w:vertAlign w:val="superscript"/>
              </w:rPr>
              <w:t>*</w:t>
            </w:r>
          </w:p>
        </w:tc>
        <w:tc>
          <w:tcPr>
            <w:tcW w:w="1359" w:type="dxa"/>
            <w:tcBorders>
              <w:top w:val="nil"/>
              <w:left w:val="nil"/>
              <w:bottom w:val="nil"/>
              <w:right w:val="nil"/>
            </w:tcBorders>
          </w:tcPr>
          <w:p w14:paraId="0C2A174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0.050</w:t>
            </w:r>
            <w:r w:rsidRPr="00CB230C">
              <w:rPr>
                <w:rFonts w:cstheme="minorHAnsi"/>
                <w:sz w:val="24"/>
                <w:szCs w:val="24"/>
                <w:vertAlign w:val="superscript"/>
              </w:rPr>
              <w:t>*</w:t>
            </w:r>
          </w:p>
        </w:tc>
        <w:tc>
          <w:tcPr>
            <w:tcW w:w="2114" w:type="dxa"/>
            <w:tcBorders>
              <w:top w:val="nil"/>
              <w:left w:val="nil"/>
              <w:bottom w:val="nil"/>
              <w:right w:val="nil"/>
            </w:tcBorders>
          </w:tcPr>
          <w:p w14:paraId="45CABC0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0.097</w:t>
            </w:r>
            <w:r w:rsidRPr="00CB230C">
              <w:rPr>
                <w:rFonts w:cstheme="minorHAnsi"/>
                <w:sz w:val="24"/>
                <w:szCs w:val="24"/>
                <w:vertAlign w:val="superscript"/>
              </w:rPr>
              <w:t>***</w:t>
            </w:r>
          </w:p>
        </w:tc>
      </w:tr>
      <w:tr w:rsidR="00120964" w:rsidRPr="00CB230C" w14:paraId="4E224E06" w14:textId="77777777" w:rsidTr="00120964">
        <w:trPr>
          <w:trHeight w:val="254"/>
        </w:trPr>
        <w:tc>
          <w:tcPr>
            <w:tcW w:w="4395" w:type="dxa"/>
            <w:tcBorders>
              <w:top w:val="nil"/>
              <w:left w:val="nil"/>
              <w:bottom w:val="nil"/>
              <w:right w:val="nil"/>
            </w:tcBorders>
          </w:tcPr>
          <w:p w14:paraId="6408415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2BBF24A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5EEE258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7121DC5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3B0E057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23F376D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0313A737" w14:textId="77777777" w:rsidTr="00120964">
        <w:trPr>
          <w:trHeight w:val="254"/>
        </w:trPr>
        <w:tc>
          <w:tcPr>
            <w:tcW w:w="4395" w:type="dxa"/>
            <w:tcBorders>
              <w:top w:val="nil"/>
              <w:left w:val="nil"/>
              <w:bottom w:val="nil"/>
              <w:right w:val="nil"/>
            </w:tcBorders>
          </w:tcPr>
          <w:p w14:paraId="1518201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992BE2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6D95F52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2CEA8CD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D2B076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36C6C8D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118383C4" w14:textId="77777777" w:rsidTr="00120964">
        <w:trPr>
          <w:trHeight w:val="254"/>
        </w:trPr>
        <w:tc>
          <w:tcPr>
            <w:tcW w:w="4395" w:type="dxa"/>
            <w:tcBorders>
              <w:top w:val="nil"/>
              <w:left w:val="nil"/>
              <w:bottom w:val="nil"/>
              <w:right w:val="nil"/>
            </w:tcBorders>
          </w:tcPr>
          <w:p w14:paraId="2402AAE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Utilities</w:t>
            </w:r>
          </w:p>
        </w:tc>
        <w:tc>
          <w:tcPr>
            <w:tcW w:w="2214" w:type="dxa"/>
            <w:tcBorders>
              <w:top w:val="nil"/>
              <w:left w:val="nil"/>
              <w:bottom w:val="nil"/>
              <w:right w:val="nil"/>
            </w:tcBorders>
          </w:tcPr>
          <w:p w14:paraId="1563CD3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tc>
        <w:tc>
          <w:tcPr>
            <w:tcW w:w="1509" w:type="dxa"/>
            <w:tcBorders>
              <w:top w:val="nil"/>
              <w:left w:val="nil"/>
              <w:bottom w:val="nil"/>
              <w:right w:val="nil"/>
            </w:tcBorders>
          </w:tcPr>
          <w:p w14:paraId="30C4B1A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p>
        </w:tc>
        <w:tc>
          <w:tcPr>
            <w:tcW w:w="1963" w:type="dxa"/>
            <w:tcBorders>
              <w:top w:val="nil"/>
              <w:left w:val="nil"/>
              <w:bottom w:val="nil"/>
              <w:right w:val="nil"/>
            </w:tcBorders>
          </w:tcPr>
          <w:p w14:paraId="04DFA15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-0.040</w:t>
            </w:r>
            <w:r w:rsidRPr="00CB230C">
              <w:rPr>
                <w:rFonts w:cstheme="minorHAnsi"/>
                <w:sz w:val="24"/>
                <w:szCs w:val="24"/>
                <w:vertAlign w:val="superscript"/>
              </w:rPr>
              <w:t>**</w:t>
            </w:r>
          </w:p>
        </w:tc>
        <w:tc>
          <w:tcPr>
            <w:tcW w:w="1359" w:type="dxa"/>
            <w:tcBorders>
              <w:top w:val="nil"/>
              <w:left w:val="nil"/>
              <w:bottom w:val="nil"/>
              <w:right w:val="nil"/>
            </w:tcBorders>
          </w:tcPr>
          <w:p w14:paraId="123C77D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-0.072</w:t>
            </w:r>
            <w:r w:rsidRPr="00CB230C">
              <w:rPr>
                <w:rFonts w:cstheme="minorHAnsi"/>
                <w:sz w:val="24"/>
                <w:szCs w:val="24"/>
                <w:vertAlign w:val="superscript"/>
              </w:rPr>
              <w:t>***</w:t>
            </w:r>
          </w:p>
        </w:tc>
        <w:tc>
          <w:tcPr>
            <w:tcW w:w="2114" w:type="dxa"/>
            <w:tcBorders>
              <w:top w:val="nil"/>
              <w:left w:val="nil"/>
              <w:bottom w:val="nil"/>
              <w:right w:val="nil"/>
            </w:tcBorders>
          </w:tcPr>
          <w:p w14:paraId="34CF588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-0.041</w:t>
            </w:r>
          </w:p>
        </w:tc>
      </w:tr>
      <w:tr w:rsidR="00120964" w:rsidRPr="00CB230C" w14:paraId="7DDE83D0" w14:textId="77777777" w:rsidTr="00120964">
        <w:trPr>
          <w:trHeight w:val="254"/>
        </w:trPr>
        <w:tc>
          <w:tcPr>
            <w:tcW w:w="4395" w:type="dxa"/>
            <w:tcBorders>
              <w:top w:val="nil"/>
              <w:left w:val="nil"/>
              <w:bottom w:val="nil"/>
              <w:right w:val="nil"/>
            </w:tcBorders>
          </w:tcPr>
          <w:p w14:paraId="7D62B87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4F4A906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A92B90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69D113D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14F1FD7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22965F9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610B075C" w14:textId="77777777" w:rsidTr="00120964">
        <w:trPr>
          <w:trHeight w:val="254"/>
        </w:trPr>
        <w:tc>
          <w:tcPr>
            <w:tcW w:w="4395" w:type="dxa"/>
            <w:tcBorders>
              <w:top w:val="nil"/>
              <w:left w:val="nil"/>
              <w:bottom w:val="nil"/>
              <w:right w:val="nil"/>
            </w:tcBorders>
          </w:tcPr>
          <w:p w14:paraId="5C73BFD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F938FE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3B050B0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4B84F18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46325D5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1533031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73213E0" w14:textId="77777777" w:rsidTr="00120964">
        <w:trPr>
          <w:trHeight w:val="509"/>
        </w:trPr>
        <w:tc>
          <w:tcPr>
            <w:tcW w:w="4395" w:type="dxa"/>
            <w:tcBorders>
              <w:top w:val="nil"/>
              <w:left w:val="nil"/>
              <w:bottom w:val="nil"/>
              <w:right w:val="nil"/>
            </w:tcBorders>
          </w:tcPr>
          <w:p w14:paraId="7F264B7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lastRenderedPageBreak/>
              <w:t>Wholesale, Retail, and Some Services (Laundries, Repair Shops)</w:t>
            </w:r>
          </w:p>
        </w:tc>
        <w:tc>
          <w:tcPr>
            <w:tcW w:w="2214" w:type="dxa"/>
            <w:tcBorders>
              <w:top w:val="nil"/>
              <w:left w:val="nil"/>
              <w:bottom w:val="nil"/>
              <w:right w:val="nil"/>
            </w:tcBorders>
          </w:tcPr>
          <w:p w14:paraId="7B2A9F9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-0.012</w:t>
            </w:r>
            <w:r w:rsidRPr="00CB230C">
              <w:rPr>
                <w:rFonts w:cstheme="minorHAnsi"/>
                <w:sz w:val="24"/>
                <w:szCs w:val="24"/>
                <w:vertAlign w:val="superscript"/>
              </w:rPr>
              <w:t>**</w:t>
            </w:r>
          </w:p>
          <w:p w14:paraId="2D38A7D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18BAA0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-0.019</w:t>
            </w:r>
            <w:r w:rsidRPr="00CB230C">
              <w:rPr>
                <w:rFonts w:cstheme="minorHAnsi"/>
                <w:sz w:val="24"/>
                <w:szCs w:val="24"/>
                <w:vertAlign w:val="superscript"/>
              </w:rPr>
              <w:t>*</w:t>
            </w:r>
          </w:p>
          <w:p w14:paraId="1608022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4C48549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-0.035</w:t>
            </w:r>
            <w:r w:rsidRPr="00CB230C">
              <w:rPr>
                <w:rFonts w:cstheme="minorHAnsi"/>
                <w:sz w:val="24"/>
                <w:szCs w:val="24"/>
                <w:vertAlign w:val="superscript"/>
              </w:rPr>
              <w:t>*</w:t>
            </w:r>
          </w:p>
          <w:p w14:paraId="0DE1C8F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359" w:type="dxa"/>
            <w:tcBorders>
              <w:top w:val="nil"/>
              <w:left w:val="nil"/>
              <w:bottom w:val="nil"/>
              <w:right w:val="nil"/>
            </w:tcBorders>
          </w:tcPr>
          <w:p w14:paraId="29E7C1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-0.043</w:t>
            </w:r>
            <w:r w:rsidRPr="00CB230C">
              <w:rPr>
                <w:rFonts w:cstheme="minorHAnsi"/>
                <w:sz w:val="24"/>
                <w:szCs w:val="24"/>
                <w:vertAlign w:val="superscript"/>
              </w:rPr>
              <w:t>*</w:t>
            </w:r>
          </w:p>
          <w:p w14:paraId="3AE65D0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328BA3B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-0.016</w:t>
            </w:r>
          </w:p>
          <w:p w14:paraId="3213A87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73A8D5D" w14:textId="77777777" w:rsidTr="00120964">
        <w:trPr>
          <w:trHeight w:val="254"/>
        </w:trPr>
        <w:tc>
          <w:tcPr>
            <w:tcW w:w="4395" w:type="dxa"/>
            <w:tcBorders>
              <w:top w:val="nil"/>
              <w:left w:val="nil"/>
              <w:bottom w:val="nil"/>
              <w:right w:val="nil"/>
            </w:tcBorders>
          </w:tcPr>
          <w:p w14:paraId="173158E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B2BAE2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35C4855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4F3BB0B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3FF76E7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1254B89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7132AAAA" w14:textId="77777777" w:rsidTr="00120964">
        <w:trPr>
          <w:trHeight w:val="254"/>
        </w:trPr>
        <w:tc>
          <w:tcPr>
            <w:tcW w:w="4395" w:type="dxa"/>
            <w:tcBorders>
              <w:top w:val="nil"/>
              <w:left w:val="nil"/>
              <w:bottom w:val="nil"/>
              <w:right w:val="nil"/>
            </w:tcBorders>
          </w:tcPr>
          <w:p w14:paraId="7C4E031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Healthcare, Medical Equipment, and Drugs</w:t>
            </w:r>
          </w:p>
        </w:tc>
        <w:tc>
          <w:tcPr>
            <w:tcW w:w="2214" w:type="dxa"/>
            <w:tcBorders>
              <w:top w:val="nil"/>
              <w:left w:val="nil"/>
              <w:bottom w:val="nil"/>
              <w:right w:val="nil"/>
            </w:tcBorders>
          </w:tcPr>
          <w:p w14:paraId="57D8C50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1509" w:type="dxa"/>
            <w:tcBorders>
              <w:top w:val="nil"/>
              <w:left w:val="nil"/>
              <w:bottom w:val="nil"/>
              <w:right w:val="nil"/>
            </w:tcBorders>
          </w:tcPr>
          <w:p w14:paraId="320B37D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-0.013</w:t>
            </w:r>
          </w:p>
        </w:tc>
        <w:tc>
          <w:tcPr>
            <w:tcW w:w="1963" w:type="dxa"/>
            <w:tcBorders>
              <w:top w:val="nil"/>
              <w:left w:val="nil"/>
              <w:bottom w:val="nil"/>
              <w:right w:val="nil"/>
            </w:tcBorders>
          </w:tcPr>
          <w:p w14:paraId="736A29F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-0.043</w:t>
            </w:r>
            <w:r w:rsidRPr="00CB230C">
              <w:rPr>
                <w:rFonts w:cstheme="minorHAnsi"/>
                <w:sz w:val="24"/>
                <w:szCs w:val="24"/>
                <w:vertAlign w:val="superscript"/>
              </w:rPr>
              <w:t>**</w:t>
            </w:r>
          </w:p>
        </w:tc>
        <w:tc>
          <w:tcPr>
            <w:tcW w:w="1359" w:type="dxa"/>
            <w:tcBorders>
              <w:top w:val="nil"/>
              <w:left w:val="nil"/>
              <w:bottom w:val="nil"/>
              <w:right w:val="nil"/>
            </w:tcBorders>
          </w:tcPr>
          <w:p w14:paraId="4AD7DF8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-0.039</w:t>
            </w:r>
            <w:r w:rsidRPr="00CB230C">
              <w:rPr>
                <w:rFonts w:cstheme="minorHAnsi"/>
                <w:sz w:val="24"/>
                <w:szCs w:val="24"/>
                <w:vertAlign w:val="superscript"/>
              </w:rPr>
              <w:t>*</w:t>
            </w:r>
          </w:p>
        </w:tc>
        <w:tc>
          <w:tcPr>
            <w:tcW w:w="2114" w:type="dxa"/>
            <w:tcBorders>
              <w:top w:val="nil"/>
              <w:left w:val="nil"/>
              <w:bottom w:val="nil"/>
              <w:right w:val="nil"/>
            </w:tcBorders>
          </w:tcPr>
          <w:p w14:paraId="56A774A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tc>
      </w:tr>
      <w:tr w:rsidR="00120964" w:rsidRPr="00CB230C" w14:paraId="2E7F062D" w14:textId="77777777" w:rsidTr="00120964">
        <w:trPr>
          <w:trHeight w:val="254"/>
        </w:trPr>
        <w:tc>
          <w:tcPr>
            <w:tcW w:w="4395" w:type="dxa"/>
            <w:tcBorders>
              <w:top w:val="nil"/>
              <w:left w:val="nil"/>
              <w:bottom w:val="nil"/>
              <w:right w:val="nil"/>
            </w:tcBorders>
          </w:tcPr>
          <w:p w14:paraId="3FCA3BF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4C6B1E1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446F1EE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7601014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1F9B8CB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2D72F7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72DEDBD3" w14:textId="77777777" w:rsidTr="00120964">
        <w:trPr>
          <w:trHeight w:val="254"/>
        </w:trPr>
        <w:tc>
          <w:tcPr>
            <w:tcW w:w="4395" w:type="dxa"/>
            <w:tcBorders>
              <w:top w:val="nil"/>
              <w:left w:val="nil"/>
              <w:bottom w:val="nil"/>
              <w:right w:val="nil"/>
            </w:tcBorders>
          </w:tcPr>
          <w:p w14:paraId="5A1CC2B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C67B71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51E6919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156C31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72A8B8E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4DCAA9B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2A33670" w14:textId="77777777" w:rsidTr="00120964">
        <w:trPr>
          <w:trHeight w:val="254"/>
        </w:trPr>
        <w:tc>
          <w:tcPr>
            <w:tcW w:w="4395" w:type="dxa"/>
            <w:tcBorders>
              <w:top w:val="nil"/>
              <w:left w:val="nil"/>
              <w:bottom w:val="nil"/>
              <w:right w:val="nil"/>
            </w:tcBorders>
          </w:tcPr>
          <w:p w14:paraId="6AA42CE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Finance</w:t>
            </w:r>
          </w:p>
        </w:tc>
        <w:tc>
          <w:tcPr>
            <w:tcW w:w="2214" w:type="dxa"/>
            <w:tcBorders>
              <w:top w:val="nil"/>
              <w:left w:val="nil"/>
              <w:bottom w:val="nil"/>
              <w:right w:val="nil"/>
            </w:tcBorders>
          </w:tcPr>
          <w:p w14:paraId="375A9E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c>
          <w:tcPr>
            <w:tcW w:w="1509" w:type="dxa"/>
            <w:tcBorders>
              <w:top w:val="nil"/>
              <w:left w:val="nil"/>
              <w:bottom w:val="nil"/>
              <w:right w:val="nil"/>
            </w:tcBorders>
          </w:tcPr>
          <w:p w14:paraId="2A6E9BF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-0.004</w:t>
            </w:r>
          </w:p>
        </w:tc>
        <w:tc>
          <w:tcPr>
            <w:tcW w:w="1963" w:type="dxa"/>
            <w:tcBorders>
              <w:top w:val="nil"/>
              <w:left w:val="nil"/>
              <w:bottom w:val="nil"/>
              <w:right w:val="nil"/>
            </w:tcBorders>
          </w:tcPr>
          <w:p w14:paraId="7062FA0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tc>
        <w:tc>
          <w:tcPr>
            <w:tcW w:w="1359" w:type="dxa"/>
            <w:tcBorders>
              <w:top w:val="nil"/>
              <w:left w:val="nil"/>
              <w:bottom w:val="nil"/>
              <w:right w:val="nil"/>
            </w:tcBorders>
          </w:tcPr>
          <w:p w14:paraId="201E8C1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-0.023</w:t>
            </w:r>
          </w:p>
        </w:tc>
        <w:tc>
          <w:tcPr>
            <w:tcW w:w="2114" w:type="dxa"/>
            <w:tcBorders>
              <w:top w:val="nil"/>
              <w:left w:val="nil"/>
              <w:bottom w:val="nil"/>
              <w:right w:val="nil"/>
            </w:tcBorders>
          </w:tcPr>
          <w:p w14:paraId="4EF185B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p>
        </w:tc>
      </w:tr>
      <w:tr w:rsidR="00120964" w:rsidRPr="00CB230C" w14:paraId="59E19690" w14:textId="77777777" w:rsidTr="00120964">
        <w:trPr>
          <w:trHeight w:val="254"/>
        </w:trPr>
        <w:tc>
          <w:tcPr>
            <w:tcW w:w="4395" w:type="dxa"/>
            <w:tcBorders>
              <w:top w:val="nil"/>
              <w:left w:val="nil"/>
              <w:bottom w:val="nil"/>
              <w:right w:val="nil"/>
            </w:tcBorders>
          </w:tcPr>
          <w:p w14:paraId="6A6C3DA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558711A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39BC2A0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02A50E8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112B55E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468AE78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6F7F4D4E" w14:textId="77777777" w:rsidTr="00120964">
        <w:trPr>
          <w:trHeight w:val="254"/>
        </w:trPr>
        <w:tc>
          <w:tcPr>
            <w:tcW w:w="4395" w:type="dxa"/>
            <w:tcBorders>
              <w:top w:val="nil"/>
              <w:left w:val="nil"/>
              <w:bottom w:val="nil"/>
              <w:right w:val="nil"/>
            </w:tcBorders>
          </w:tcPr>
          <w:p w14:paraId="3E59EEB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1B27217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473AD2C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36B4F74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577E661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271F1BE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4ED350A" w14:textId="77777777" w:rsidTr="00120964">
        <w:trPr>
          <w:trHeight w:val="509"/>
        </w:trPr>
        <w:tc>
          <w:tcPr>
            <w:tcW w:w="4395" w:type="dxa"/>
            <w:tcBorders>
              <w:top w:val="nil"/>
              <w:left w:val="nil"/>
              <w:bottom w:val="nil"/>
              <w:right w:val="nil"/>
            </w:tcBorders>
          </w:tcPr>
          <w:p w14:paraId="01C58CF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Other -- Mines, Constr, BldMt, Trans, Hotels, Bus Serv, Entertainment</w:t>
            </w:r>
          </w:p>
        </w:tc>
        <w:tc>
          <w:tcPr>
            <w:tcW w:w="2214" w:type="dxa"/>
            <w:tcBorders>
              <w:top w:val="nil"/>
              <w:left w:val="nil"/>
              <w:bottom w:val="nil"/>
              <w:right w:val="nil"/>
            </w:tcBorders>
          </w:tcPr>
          <w:p w14:paraId="12BEB63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-0.014</w:t>
            </w:r>
            <w:r w:rsidRPr="00CB230C">
              <w:rPr>
                <w:rFonts w:cstheme="minorHAnsi"/>
                <w:sz w:val="24"/>
                <w:szCs w:val="24"/>
                <w:vertAlign w:val="superscript"/>
              </w:rPr>
              <w:t>***</w:t>
            </w:r>
          </w:p>
          <w:p w14:paraId="3961B3A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509" w:type="dxa"/>
            <w:tcBorders>
              <w:top w:val="nil"/>
              <w:left w:val="nil"/>
              <w:bottom w:val="nil"/>
              <w:right w:val="nil"/>
            </w:tcBorders>
          </w:tcPr>
          <w:p w14:paraId="7434E8D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-0.004</w:t>
            </w:r>
          </w:p>
          <w:p w14:paraId="2CD4CF7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63" w:type="dxa"/>
            <w:tcBorders>
              <w:top w:val="nil"/>
              <w:left w:val="nil"/>
              <w:bottom w:val="nil"/>
              <w:right w:val="nil"/>
            </w:tcBorders>
          </w:tcPr>
          <w:p w14:paraId="7B2859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p w14:paraId="56044FC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359" w:type="dxa"/>
            <w:tcBorders>
              <w:top w:val="nil"/>
              <w:left w:val="nil"/>
              <w:bottom w:val="nil"/>
              <w:right w:val="nil"/>
            </w:tcBorders>
          </w:tcPr>
          <w:p w14:paraId="7E7680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p w14:paraId="2332794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14" w:type="dxa"/>
            <w:tcBorders>
              <w:top w:val="nil"/>
              <w:left w:val="nil"/>
              <w:bottom w:val="nil"/>
              <w:right w:val="nil"/>
            </w:tcBorders>
          </w:tcPr>
          <w:p w14:paraId="6264A23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0.029</w:t>
            </w:r>
          </w:p>
          <w:p w14:paraId="49B0F67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E7A5E08" w14:textId="77777777" w:rsidTr="00120964">
        <w:trPr>
          <w:trHeight w:val="254"/>
        </w:trPr>
        <w:tc>
          <w:tcPr>
            <w:tcW w:w="4395" w:type="dxa"/>
            <w:tcBorders>
              <w:top w:val="nil"/>
              <w:left w:val="nil"/>
              <w:bottom w:val="nil"/>
              <w:right w:val="nil"/>
            </w:tcBorders>
          </w:tcPr>
          <w:p w14:paraId="3B187E6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nil"/>
              <w:right w:val="nil"/>
            </w:tcBorders>
          </w:tcPr>
          <w:p w14:paraId="35B4F62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09" w:type="dxa"/>
            <w:tcBorders>
              <w:top w:val="nil"/>
              <w:left w:val="nil"/>
              <w:bottom w:val="nil"/>
              <w:right w:val="nil"/>
            </w:tcBorders>
          </w:tcPr>
          <w:p w14:paraId="7A530DE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63" w:type="dxa"/>
            <w:tcBorders>
              <w:top w:val="nil"/>
              <w:left w:val="nil"/>
              <w:bottom w:val="nil"/>
              <w:right w:val="nil"/>
            </w:tcBorders>
          </w:tcPr>
          <w:p w14:paraId="5F484BE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59" w:type="dxa"/>
            <w:tcBorders>
              <w:top w:val="nil"/>
              <w:left w:val="nil"/>
              <w:bottom w:val="nil"/>
              <w:right w:val="nil"/>
            </w:tcBorders>
          </w:tcPr>
          <w:p w14:paraId="73959F2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14" w:type="dxa"/>
            <w:tcBorders>
              <w:top w:val="nil"/>
              <w:left w:val="nil"/>
              <w:bottom w:val="nil"/>
              <w:right w:val="nil"/>
            </w:tcBorders>
          </w:tcPr>
          <w:p w14:paraId="4E08B0F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100D437F" w14:textId="77777777" w:rsidTr="00120964">
        <w:trPr>
          <w:trHeight w:val="254"/>
        </w:trPr>
        <w:tc>
          <w:tcPr>
            <w:tcW w:w="4395" w:type="dxa"/>
            <w:tcBorders>
              <w:top w:val="nil"/>
              <w:left w:val="nil"/>
              <w:bottom w:val="nil"/>
              <w:right w:val="nil"/>
            </w:tcBorders>
          </w:tcPr>
          <w:p w14:paraId="7776325E" w14:textId="4CD4DF30"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w:t>
            </w:r>
            <w:r w:rsidR="00C95934">
              <w:rPr>
                <w:rFonts w:cstheme="minorHAnsi"/>
                <w:sz w:val="24"/>
                <w:szCs w:val="24"/>
              </w:rPr>
              <w:t>onsumer NonDurables – Food, Tobacco, Textiles, Apparel, Leather, Toys</w:t>
            </w:r>
          </w:p>
        </w:tc>
        <w:tc>
          <w:tcPr>
            <w:tcW w:w="2214" w:type="dxa"/>
            <w:tcBorders>
              <w:top w:val="nil"/>
              <w:left w:val="nil"/>
              <w:bottom w:val="nil"/>
              <w:right w:val="nil"/>
            </w:tcBorders>
          </w:tcPr>
          <w:p w14:paraId="19CEED74" w14:textId="77777777" w:rsidR="00120964"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0.019</w:t>
            </w:r>
            <w:r w:rsidRPr="00CB230C">
              <w:rPr>
                <w:rFonts w:cstheme="minorHAnsi"/>
                <w:sz w:val="24"/>
                <w:szCs w:val="24"/>
                <w:vertAlign w:val="superscript"/>
              </w:rPr>
              <w:t>**</w:t>
            </w:r>
          </w:p>
          <w:p w14:paraId="0C773BB5" w14:textId="77592F4C" w:rsidR="00A7099A" w:rsidRPr="00A7099A" w:rsidRDefault="00A7099A" w:rsidP="00937EA6">
            <w:pPr>
              <w:widowControl w:val="0"/>
              <w:autoSpaceDE w:val="0"/>
              <w:autoSpaceDN w:val="0"/>
              <w:adjustRightInd w:val="0"/>
              <w:spacing w:after="0" w:line="240" w:lineRule="auto"/>
              <w:jc w:val="center"/>
              <w:rPr>
                <w:rFonts w:cstheme="minorHAnsi"/>
                <w:sz w:val="24"/>
                <w:szCs w:val="24"/>
              </w:rPr>
            </w:pPr>
            <w:r>
              <w:rPr>
                <w:rFonts w:cstheme="minorHAnsi"/>
                <w:sz w:val="24"/>
                <w:szCs w:val="24"/>
              </w:rPr>
              <w:t>(0.01)</w:t>
            </w:r>
          </w:p>
        </w:tc>
        <w:tc>
          <w:tcPr>
            <w:tcW w:w="1509" w:type="dxa"/>
            <w:tcBorders>
              <w:top w:val="nil"/>
              <w:left w:val="nil"/>
              <w:bottom w:val="nil"/>
              <w:right w:val="nil"/>
            </w:tcBorders>
          </w:tcPr>
          <w:p w14:paraId="2B81E8A1" w14:textId="77777777" w:rsidR="00120964"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0.012</w:t>
            </w:r>
          </w:p>
          <w:p w14:paraId="553A5676" w14:textId="0CFE0476" w:rsidR="00A7099A" w:rsidRPr="00CB230C" w:rsidRDefault="00A7099A" w:rsidP="00937EA6">
            <w:pPr>
              <w:widowControl w:val="0"/>
              <w:autoSpaceDE w:val="0"/>
              <w:autoSpaceDN w:val="0"/>
              <w:adjustRightInd w:val="0"/>
              <w:spacing w:after="0" w:line="240" w:lineRule="auto"/>
              <w:jc w:val="center"/>
              <w:rPr>
                <w:rFonts w:cstheme="minorHAnsi"/>
                <w:sz w:val="24"/>
                <w:szCs w:val="24"/>
              </w:rPr>
            </w:pPr>
            <w:r>
              <w:rPr>
                <w:rFonts w:cstheme="minorHAnsi"/>
                <w:sz w:val="24"/>
                <w:szCs w:val="24"/>
              </w:rPr>
              <w:t>(0.01)</w:t>
            </w:r>
          </w:p>
        </w:tc>
        <w:tc>
          <w:tcPr>
            <w:tcW w:w="1963" w:type="dxa"/>
            <w:tcBorders>
              <w:top w:val="nil"/>
              <w:left w:val="nil"/>
              <w:bottom w:val="nil"/>
              <w:right w:val="nil"/>
            </w:tcBorders>
          </w:tcPr>
          <w:p w14:paraId="330E7D5F" w14:textId="77777777" w:rsidR="00120964"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-0.047</w:t>
            </w:r>
            <w:r w:rsidRPr="00CB230C">
              <w:rPr>
                <w:rFonts w:cstheme="minorHAnsi"/>
                <w:sz w:val="24"/>
                <w:szCs w:val="24"/>
                <w:vertAlign w:val="superscript"/>
              </w:rPr>
              <w:t>*</w:t>
            </w:r>
          </w:p>
          <w:p w14:paraId="3A13C030" w14:textId="5194638B" w:rsidR="00A7099A" w:rsidRPr="00A7099A" w:rsidRDefault="00A7099A" w:rsidP="00937EA6">
            <w:pPr>
              <w:widowControl w:val="0"/>
              <w:autoSpaceDE w:val="0"/>
              <w:autoSpaceDN w:val="0"/>
              <w:adjustRightInd w:val="0"/>
              <w:spacing w:after="0" w:line="240" w:lineRule="auto"/>
              <w:jc w:val="center"/>
              <w:rPr>
                <w:rFonts w:cstheme="minorHAnsi"/>
                <w:sz w:val="24"/>
                <w:szCs w:val="24"/>
              </w:rPr>
            </w:pPr>
            <w:r>
              <w:rPr>
                <w:rFonts w:cstheme="minorHAnsi"/>
                <w:sz w:val="24"/>
                <w:szCs w:val="24"/>
              </w:rPr>
              <w:t>(0.02)</w:t>
            </w:r>
          </w:p>
        </w:tc>
        <w:tc>
          <w:tcPr>
            <w:tcW w:w="1359" w:type="dxa"/>
            <w:tcBorders>
              <w:top w:val="nil"/>
              <w:left w:val="nil"/>
              <w:bottom w:val="nil"/>
              <w:right w:val="nil"/>
            </w:tcBorders>
          </w:tcPr>
          <w:p w14:paraId="6F2715E0" w14:textId="77777777" w:rsidR="00120964"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-0.014</w:t>
            </w:r>
          </w:p>
          <w:p w14:paraId="22C0CAAE" w14:textId="3892E14C" w:rsidR="00A7099A" w:rsidRPr="00CB230C" w:rsidRDefault="00A7099A" w:rsidP="00937EA6">
            <w:pPr>
              <w:widowControl w:val="0"/>
              <w:autoSpaceDE w:val="0"/>
              <w:autoSpaceDN w:val="0"/>
              <w:adjustRightInd w:val="0"/>
              <w:spacing w:after="0" w:line="240" w:lineRule="auto"/>
              <w:jc w:val="center"/>
              <w:rPr>
                <w:rFonts w:cstheme="minorHAnsi"/>
                <w:sz w:val="24"/>
                <w:szCs w:val="24"/>
              </w:rPr>
            </w:pPr>
            <w:r>
              <w:rPr>
                <w:rFonts w:cstheme="minorHAnsi"/>
                <w:sz w:val="24"/>
                <w:szCs w:val="24"/>
              </w:rPr>
              <w:t>(0.03)</w:t>
            </w:r>
          </w:p>
        </w:tc>
        <w:tc>
          <w:tcPr>
            <w:tcW w:w="2114" w:type="dxa"/>
            <w:tcBorders>
              <w:top w:val="nil"/>
              <w:left w:val="nil"/>
              <w:bottom w:val="nil"/>
              <w:right w:val="nil"/>
            </w:tcBorders>
          </w:tcPr>
          <w:p w14:paraId="46196312" w14:textId="77777777" w:rsidR="00120964"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-0.099</w:t>
            </w:r>
            <w:r w:rsidRPr="00CB230C">
              <w:rPr>
                <w:rFonts w:cstheme="minorHAnsi"/>
                <w:sz w:val="24"/>
                <w:szCs w:val="24"/>
                <w:vertAlign w:val="superscript"/>
              </w:rPr>
              <w:t>**</w:t>
            </w:r>
          </w:p>
          <w:p w14:paraId="592C3580" w14:textId="48B0D1CE" w:rsidR="00A7099A" w:rsidRPr="00A7099A" w:rsidRDefault="00A7099A" w:rsidP="00937EA6">
            <w:pPr>
              <w:widowControl w:val="0"/>
              <w:autoSpaceDE w:val="0"/>
              <w:autoSpaceDN w:val="0"/>
              <w:adjustRightInd w:val="0"/>
              <w:spacing w:after="0" w:line="240" w:lineRule="auto"/>
              <w:jc w:val="center"/>
              <w:rPr>
                <w:rFonts w:cstheme="minorHAnsi"/>
                <w:sz w:val="24"/>
                <w:szCs w:val="24"/>
              </w:rPr>
            </w:pPr>
            <w:r>
              <w:rPr>
                <w:rFonts w:cstheme="minorHAnsi"/>
                <w:sz w:val="24"/>
                <w:szCs w:val="24"/>
              </w:rPr>
              <w:t>(0.03)</w:t>
            </w:r>
          </w:p>
        </w:tc>
      </w:tr>
      <w:tr w:rsidR="00120964" w:rsidRPr="00CB230C" w14:paraId="00625A8B" w14:textId="77777777" w:rsidTr="00120964">
        <w:trPr>
          <w:trHeight w:val="254"/>
        </w:trPr>
        <w:tc>
          <w:tcPr>
            <w:tcW w:w="4395" w:type="dxa"/>
            <w:tcBorders>
              <w:top w:val="nil"/>
              <w:left w:val="nil"/>
              <w:bottom w:val="single" w:sz="4" w:space="0" w:color="auto"/>
              <w:right w:val="nil"/>
            </w:tcBorders>
          </w:tcPr>
          <w:p w14:paraId="67E32A5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214" w:type="dxa"/>
            <w:tcBorders>
              <w:top w:val="nil"/>
              <w:left w:val="nil"/>
              <w:bottom w:val="single" w:sz="4" w:space="0" w:color="auto"/>
              <w:right w:val="nil"/>
            </w:tcBorders>
          </w:tcPr>
          <w:p w14:paraId="10DD19B7" w14:textId="426DACB8" w:rsidR="00120964" w:rsidRPr="00CB230C" w:rsidRDefault="00120964" w:rsidP="00937EA6">
            <w:pPr>
              <w:widowControl w:val="0"/>
              <w:autoSpaceDE w:val="0"/>
              <w:autoSpaceDN w:val="0"/>
              <w:adjustRightInd w:val="0"/>
              <w:spacing w:after="0" w:line="240" w:lineRule="auto"/>
              <w:jc w:val="center"/>
              <w:rPr>
                <w:rFonts w:cstheme="minorHAnsi"/>
                <w:sz w:val="24"/>
                <w:szCs w:val="24"/>
              </w:rPr>
            </w:pPr>
          </w:p>
        </w:tc>
        <w:tc>
          <w:tcPr>
            <w:tcW w:w="1509" w:type="dxa"/>
            <w:tcBorders>
              <w:top w:val="nil"/>
              <w:left w:val="nil"/>
              <w:bottom w:val="single" w:sz="4" w:space="0" w:color="auto"/>
              <w:right w:val="nil"/>
            </w:tcBorders>
          </w:tcPr>
          <w:p w14:paraId="0D30327D" w14:textId="0487E35E" w:rsidR="00120964" w:rsidRPr="00CB230C" w:rsidRDefault="00120964" w:rsidP="00937EA6">
            <w:pPr>
              <w:widowControl w:val="0"/>
              <w:autoSpaceDE w:val="0"/>
              <w:autoSpaceDN w:val="0"/>
              <w:adjustRightInd w:val="0"/>
              <w:spacing w:after="0" w:line="240" w:lineRule="auto"/>
              <w:jc w:val="center"/>
              <w:rPr>
                <w:rFonts w:cstheme="minorHAnsi"/>
                <w:sz w:val="24"/>
                <w:szCs w:val="24"/>
              </w:rPr>
            </w:pPr>
          </w:p>
        </w:tc>
        <w:tc>
          <w:tcPr>
            <w:tcW w:w="1963" w:type="dxa"/>
            <w:tcBorders>
              <w:top w:val="nil"/>
              <w:left w:val="nil"/>
              <w:bottom w:val="single" w:sz="4" w:space="0" w:color="auto"/>
              <w:right w:val="nil"/>
            </w:tcBorders>
          </w:tcPr>
          <w:p w14:paraId="0D0D90F2" w14:textId="6C2A3C6D" w:rsidR="00120964" w:rsidRPr="00CB230C" w:rsidRDefault="00120964" w:rsidP="00937EA6">
            <w:pPr>
              <w:widowControl w:val="0"/>
              <w:autoSpaceDE w:val="0"/>
              <w:autoSpaceDN w:val="0"/>
              <w:adjustRightInd w:val="0"/>
              <w:spacing w:after="0" w:line="240" w:lineRule="auto"/>
              <w:jc w:val="center"/>
              <w:rPr>
                <w:rFonts w:cstheme="minorHAnsi"/>
                <w:sz w:val="24"/>
                <w:szCs w:val="24"/>
              </w:rPr>
            </w:pPr>
          </w:p>
        </w:tc>
        <w:tc>
          <w:tcPr>
            <w:tcW w:w="1359" w:type="dxa"/>
            <w:tcBorders>
              <w:top w:val="nil"/>
              <w:left w:val="nil"/>
              <w:bottom w:val="single" w:sz="4" w:space="0" w:color="auto"/>
              <w:right w:val="nil"/>
            </w:tcBorders>
          </w:tcPr>
          <w:p w14:paraId="5C7E5BD8" w14:textId="2B5D130A" w:rsidR="00120964" w:rsidRPr="00CB230C" w:rsidRDefault="00120964" w:rsidP="00937EA6">
            <w:pPr>
              <w:widowControl w:val="0"/>
              <w:autoSpaceDE w:val="0"/>
              <w:autoSpaceDN w:val="0"/>
              <w:adjustRightInd w:val="0"/>
              <w:spacing w:after="0" w:line="240" w:lineRule="auto"/>
              <w:jc w:val="center"/>
              <w:rPr>
                <w:rFonts w:cstheme="minorHAnsi"/>
                <w:sz w:val="24"/>
                <w:szCs w:val="24"/>
              </w:rPr>
            </w:pPr>
          </w:p>
        </w:tc>
        <w:tc>
          <w:tcPr>
            <w:tcW w:w="2114" w:type="dxa"/>
            <w:tcBorders>
              <w:top w:val="nil"/>
              <w:left w:val="nil"/>
              <w:bottom w:val="single" w:sz="4" w:space="0" w:color="auto"/>
              <w:right w:val="nil"/>
            </w:tcBorders>
          </w:tcPr>
          <w:p w14:paraId="769655B1" w14:textId="2CB040C6" w:rsidR="00120964" w:rsidRPr="00CB230C" w:rsidRDefault="00120964" w:rsidP="00937EA6">
            <w:pPr>
              <w:widowControl w:val="0"/>
              <w:autoSpaceDE w:val="0"/>
              <w:autoSpaceDN w:val="0"/>
              <w:adjustRightInd w:val="0"/>
              <w:spacing w:after="0" w:line="240" w:lineRule="auto"/>
              <w:jc w:val="center"/>
              <w:rPr>
                <w:rFonts w:cstheme="minorHAnsi"/>
                <w:sz w:val="24"/>
                <w:szCs w:val="24"/>
              </w:rPr>
            </w:pPr>
          </w:p>
        </w:tc>
      </w:tr>
      <w:tr w:rsidR="00120964" w:rsidRPr="00CB230C" w14:paraId="1D17A1F5" w14:textId="77777777" w:rsidTr="00120964">
        <w:trPr>
          <w:trHeight w:val="254"/>
        </w:trPr>
        <w:tc>
          <w:tcPr>
            <w:tcW w:w="4395" w:type="dxa"/>
            <w:tcBorders>
              <w:top w:val="nil"/>
              <w:left w:val="nil"/>
              <w:bottom w:val="single" w:sz="4" w:space="0" w:color="auto"/>
              <w:right w:val="nil"/>
            </w:tcBorders>
          </w:tcPr>
          <w:p w14:paraId="5838480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Observations</w:t>
            </w:r>
          </w:p>
        </w:tc>
        <w:tc>
          <w:tcPr>
            <w:tcW w:w="2214" w:type="dxa"/>
            <w:tcBorders>
              <w:top w:val="nil"/>
              <w:left w:val="nil"/>
              <w:bottom w:val="single" w:sz="4" w:space="0" w:color="auto"/>
              <w:right w:val="nil"/>
            </w:tcBorders>
          </w:tcPr>
          <w:p w14:paraId="02313ED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509" w:type="dxa"/>
            <w:tcBorders>
              <w:top w:val="nil"/>
              <w:left w:val="nil"/>
              <w:bottom w:val="single" w:sz="4" w:space="0" w:color="auto"/>
              <w:right w:val="nil"/>
            </w:tcBorders>
          </w:tcPr>
          <w:p w14:paraId="3643B83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963" w:type="dxa"/>
            <w:tcBorders>
              <w:top w:val="nil"/>
              <w:left w:val="nil"/>
              <w:bottom w:val="single" w:sz="4" w:space="0" w:color="auto"/>
              <w:right w:val="nil"/>
            </w:tcBorders>
          </w:tcPr>
          <w:p w14:paraId="5EFEB2C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359" w:type="dxa"/>
            <w:tcBorders>
              <w:top w:val="nil"/>
              <w:left w:val="nil"/>
              <w:bottom w:val="single" w:sz="4" w:space="0" w:color="auto"/>
              <w:right w:val="nil"/>
            </w:tcBorders>
          </w:tcPr>
          <w:p w14:paraId="6C1C7D5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2114" w:type="dxa"/>
            <w:tcBorders>
              <w:top w:val="nil"/>
              <w:left w:val="nil"/>
              <w:bottom w:val="single" w:sz="4" w:space="0" w:color="auto"/>
              <w:right w:val="nil"/>
            </w:tcBorders>
          </w:tcPr>
          <w:p w14:paraId="1C023E2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r>
    </w:tbl>
    <w:p w14:paraId="2EACFF88" w14:textId="05E547E1" w:rsidR="00120964" w:rsidRPr="00CB230C"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rPr>
        <w:t>Standard errors in parentheses</w:t>
      </w:r>
    </w:p>
    <w:p w14:paraId="048BE25B" w14:textId="6213C7B6" w:rsidR="00120964" w:rsidRPr="008633E0"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0.05,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0.01,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0.001</w:t>
      </w:r>
    </w:p>
    <w:p w14:paraId="67FDA0EE" w14:textId="77F12F88" w:rsidR="00120964" w:rsidRDefault="00120964" w:rsidP="003C3952">
      <w:pPr>
        <w:spacing w:line="360" w:lineRule="auto"/>
        <w:jc w:val="both"/>
        <w:rPr>
          <w:rFonts w:cstheme="minorHAnsi"/>
          <w:sz w:val="24"/>
          <w:szCs w:val="24"/>
        </w:rPr>
      </w:pPr>
    </w:p>
    <w:p w14:paraId="4978A521" w14:textId="77777777" w:rsidR="00B47898" w:rsidRDefault="00B47898" w:rsidP="003C3952">
      <w:pPr>
        <w:spacing w:line="360" w:lineRule="auto"/>
        <w:jc w:val="both"/>
        <w:rPr>
          <w:rFonts w:cstheme="minorHAnsi"/>
          <w:sz w:val="24"/>
          <w:szCs w:val="24"/>
          <w:lang w:val="ro-RO"/>
        </w:rPr>
      </w:pPr>
    </w:p>
    <w:p w14:paraId="7224991D" w14:textId="77777777" w:rsidR="00B47898" w:rsidRDefault="00B47898" w:rsidP="003C3952">
      <w:pPr>
        <w:spacing w:line="360" w:lineRule="auto"/>
        <w:jc w:val="both"/>
        <w:rPr>
          <w:rFonts w:cstheme="minorHAnsi"/>
          <w:sz w:val="24"/>
          <w:szCs w:val="24"/>
          <w:lang w:val="ro-RO"/>
        </w:rPr>
      </w:pPr>
    </w:p>
    <w:p w14:paraId="4E70BAD2" w14:textId="77777777" w:rsidR="00B47898" w:rsidRDefault="00B47898" w:rsidP="003C3952">
      <w:pPr>
        <w:spacing w:line="360" w:lineRule="auto"/>
        <w:jc w:val="both"/>
        <w:rPr>
          <w:rFonts w:cstheme="minorHAnsi"/>
          <w:sz w:val="24"/>
          <w:szCs w:val="24"/>
          <w:lang w:val="ro-RO"/>
        </w:rPr>
      </w:pPr>
    </w:p>
    <w:p w14:paraId="244B41B4" w14:textId="77777777" w:rsidR="00B47898" w:rsidRDefault="00B47898" w:rsidP="003C3952">
      <w:pPr>
        <w:spacing w:line="360" w:lineRule="auto"/>
        <w:jc w:val="both"/>
        <w:rPr>
          <w:rFonts w:cstheme="minorHAnsi"/>
          <w:sz w:val="24"/>
          <w:szCs w:val="24"/>
          <w:lang w:val="ro-RO"/>
        </w:rPr>
      </w:pPr>
    </w:p>
    <w:p w14:paraId="6CA233BF" w14:textId="77777777" w:rsidR="00B47898" w:rsidRDefault="00B47898" w:rsidP="003C3952">
      <w:pPr>
        <w:spacing w:line="360" w:lineRule="auto"/>
        <w:jc w:val="both"/>
        <w:rPr>
          <w:rFonts w:cstheme="minorHAnsi"/>
          <w:sz w:val="24"/>
          <w:szCs w:val="24"/>
          <w:lang w:val="ro-RO"/>
        </w:rPr>
      </w:pPr>
    </w:p>
    <w:p w14:paraId="39C9FB0F" w14:textId="77777777" w:rsidR="00B47898" w:rsidRDefault="00B47898" w:rsidP="003C3952">
      <w:pPr>
        <w:spacing w:line="360" w:lineRule="auto"/>
        <w:jc w:val="both"/>
        <w:rPr>
          <w:rFonts w:cstheme="minorHAnsi"/>
          <w:sz w:val="24"/>
          <w:szCs w:val="24"/>
          <w:lang w:val="ro-RO"/>
        </w:rPr>
      </w:pPr>
    </w:p>
    <w:p w14:paraId="428B5FDB" w14:textId="77777777" w:rsidR="00B47898" w:rsidRDefault="00B47898" w:rsidP="003C3952">
      <w:pPr>
        <w:spacing w:line="360" w:lineRule="auto"/>
        <w:jc w:val="both"/>
        <w:rPr>
          <w:rFonts w:cstheme="minorHAnsi"/>
          <w:sz w:val="24"/>
          <w:szCs w:val="24"/>
          <w:lang w:val="ro-RO"/>
        </w:rPr>
        <w:sectPr w:rsidR="00B47898" w:rsidSect="00B47898">
          <w:pgSz w:w="15840" w:h="12240" w:orient="landscape"/>
          <w:pgMar w:top="1440" w:right="1440" w:bottom="1440" w:left="1440" w:header="720" w:footer="720" w:gutter="0"/>
          <w:cols w:space="720"/>
          <w:docGrid w:linePitch="360"/>
        </w:sectPr>
      </w:pPr>
    </w:p>
    <w:p w14:paraId="7AB96206" w14:textId="27DDF473" w:rsidR="00FA27B8" w:rsidRDefault="00FA27B8" w:rsidP="003C3952">
      <w:pPr>
        <w:spacing w:line="360" w:lineRule="auto"/>
        <w:jc w:val="both"/>
        <w:rPr>
          <w:rFonts w:cstheme="minorHAnsi"/>
          <w:sz w:val="24"/>
          <w:szCs w:val="24"/>
          <w:lang w:val="ro-RO"/>
        </w:rPr>
      </w:pPr>
      <w:r>
        <w:rPr>
          <w:rFonts w:cstheme="minorHAnsi"/>
          <w:sz w:val="24"/>
          <w:szCs w:val="24"/>
          <w:lang w:val="ro-RO"/>
        </w:rPr>
        <w:lastRenderedPageBreak/>
        <w:t>Similarly, for the November 30</w:t>
      </w:r>
      <w:r w:rsidR="00293870">
        <w:rPr>
          <w:rFonts w:cstheme="minorHAnsi"/>
          <w:sz w:val="24"/>
          <w:szCs w:val="24"/>
          <w:lang w:val="ro-RO"/>
        </w:rPr>
        <w:t>, 2020</w:t>
      </w:r>
      <w:r>
        <w:rPr>
          <w:rFonts w:cstheme="minorHAnsi"/>
          <w:sz w:val="24"/>
          <w:szCs w:val="24"/>
          <w:lang w:val="ro-RO"/>
        </w:rPr>
        <w:t xml:space="preserve"> event date, H2 and H3 are tested using the level-log regression model in the Methodology section (sub-section </w:t>
      </w:r>
      <w:r w:rsidR="006256D1">
        <w:rPr>
          <w:rFonts w:cstheme="minorHAnsi"/>
          <w:sz w:val="24"/>
          <w:szCs w:val="24"/>
          <w:lang w:val="ro-RO"/>
        </w:rPr>
        <w:t>4</w:t>
      </w:r>
      <w:r>
        <w:rPr>
          <w:rFonts w:cstheme="minorHAnsi"/>
          <w:sz w:val="24"/>
          <w:szCs w:val="24"/>
          <w:lang w:val="ro-RO"/>
        </w:rPr>
        <w:t>.2, Level-log regression).</w:t>
      </w:r>
      <w:r w:rsidRPr="00FA27B8">
        <w:rPr>
          <w:rFonts w:cstheme="minorHAnsi"/>
          <w:sz w:val="24"/>
          <w:szCs w:val="24"/>
          <w:lang w:val="ro-RO"/>
        </w:rPr>
        <w:t xml:space="preserve"> </w:t>
      </w:r>
      <w:r>
        <w:rPr>
          <w:rFonts w:cstheme="minorHAnsi"/>
          <w:sz w:val="24"/>
          <w:szCs w:val="24"/>
          <w:lang w:val="ro-RO"/>
        </w:rPr>
        <w:t xml:space="preserve">The results are found in Table </w:t>
      </w:r>
      <w:r w:rsidR="006256D1">
        <w:rPr>
          <w:rFonts w:cstheme="minorHAnsi"/>
          <w:sz w:val="24"/>
          <w:szCs w:val="24"/>
          <w:lang w:val="ro-RO"/>
        </w:rPr>
        <w:t>5</w:t>
      </w:r>
      <w:r>
        <w:rPr>
          <w:rFonts w:cstheme="minorHAnsi"/>
          <w:sz w:val="24"/>
          <w:szCs w:val="24"/>
          <w:lang w:val="ro-RO"/>
        </w:rPr>
        <w:t xml:space="preserve">.2.2. </w:t>
      </w:r>
      <w:r w:rsidR="00AA55E5">
        <w:rPr>
          <w:rFonts w:cstheme="minorHAnsi"/>
          <w:sz w:val="24"/>
          <w:szCs w:val="24"/>
          <w:lang w:val="ro-RO"/>
        </w:rPr>
        <w:t xml:space="preserve">On the day of the event, firm size had a negative impact on the cumulative abnormal return on that day. Once again, the proxy for firm size is the natural logarithm of total assets. Therefore, </w:t>
      </w:r>
      <w:r w:rsidR="009768DA">
        <w:rPr>
          <w:rFonts w:cstheme="minorHAnsi"/>
          <w:sz w:val="24"/>
          <w:szCs w:val="24"/>
          <w:lang w:val="ro-RO"/>
        </w:rPr>
        <w:t xml:space="preserve">the interpretation of the level-log regression is as follows: if the level of total assets of a company increases by 1%, then </w:t>
      </w:r>
      <w:r w:rsidR="00AA55E5">
        <w:rPr>
          <w:rFonts w:cstheme="minorHAnsi"/>
          <w:sz w:val="24"/>
          <w:szCs w:val="24"/>
          <w:lang w:val="ro-RO"/>
        </w:rPr>
        <w:t>CAR(0,0) decrease</w:t>
      </w:r>
      <w:r w:rsidR="009768DA">
        <w:rPr>
          <w:rFonts w:cstheme="minorHAnsi"/>
          <w:sz w:val="24"/>
          <w:szCs w:val="24"/>
          <w:lang w:val="ro-RO"/>
        </w:rPr>
        <w:t>s</w:t>
      </w:r>
      <w:r w:rsidR="00AA55E5">
        <w:rPr>
          <w:rFonts w:cstheme="minorHAnsi"/>
          <w:sz w:val="24"/>
          <w:szCs w:val="24"/>
          <w:lang w:val="ro-RO"/>
        </w:rPr>
        <w:t xml:space="preserve"> by </w:t>
      </w:r>
      <w:r w:rsidR="009768DA">
        <w:rPr>
          <w:rFonts w:cstheme="minorHAnsi"/>
          <w:sz w:val="24"/>
          <w:szCs w:val="24"/>
          <w:lang w:val="ro-RO"/>
        </w:rPr>
        <w:t>0.003/100 = 0.00003 percentage points, significant at the 1% level.</w:t>
      </w:r>
      <w:r w:rsidR="00AA55E5">
        <w:rPr>
          <w:rFonts w:cstheme="minorHAnsi"/>
          <w:sz w:val="24"/>
          <w:szCs w:val="24"/>
          <w:lang w:val="ro-RO"/>
        </w:rPr>
        <w:t xml:space="preserve"> </w:t>
      </w:r>
      <w:r w:rsidR="00867047">
        <w:rPr>
          <w:rFonts w:cstheme="minorHAnsi"/>
          <w:sz w:val="24"/>
          <w:szCs w:val="24"/>
          <w:lang w:val="ro-RO"/>
        </w:rPr>
        <w:t>Although the effect is small, this means that H2 is not rejected on the day of the event. In contrast, interpreting the level-log regression for the</w:t>
      </w:r>
      <w:r w:rsidR="00AA55E5">
        <w:rPr>
          <w:rFonts w:cstheme="minorHAnsi"/>
          <w:sz w:val="24"/>
          <w:szCs w:val="24"/>
          <w:lang w:val="ro-RO"/>
        </w:rPr>
        <w:t xml:space="preserve"> (-5,5) and (-7,7) event windows,</w:t>
      </w:r>
      <w:r w:rsidR="00867047">
        <w:rPr>
          <w:rFonts w:cstheme="minorHAnsi"/>
          <w:sz w:val="24"/>
          <w:szCs w:val="24"/>
          <w:lang w:val="ro-RO"/>
        </w:rPr>
        <w:t xml:space="preserve"> after increasing the level of total assets by 1%, CAR(-5,5) and CAR(-7,7) increase by 0.00008 and 0.0001 percentage points respectively, significant at the 5% level. Overall, the effect of total assets is positive and significant on the CAR, albeit small, t</w:t>
      </w:r>
      <w:r w:rsidR="00AA55E5">
        <w:rPr>
          <w:rFonts w:cstheme="minorHAnsi"/>
          <w:sz w:val="24"/>
          <w:szCs w:val="24"/>
          <w:lang w:val="ro-RO"/>
        </w:rPr>
        <w:t xml:space="preserve">herefore, H2 is rejected for </w:t>
      </w:r>
      <w:r w:rsidR="00293870">
        <w:rPr>
          <w:rFonts w:cstheme="minorHAnsi"/>
          <w:sz w:val="24"/>
          <w:szCs w:val="24"/>
          <w:lang w:val="ro-RO"/>
        </w:rPr>
        <w:t xml:space="preserve">the </w:t>
      </w:r>
      <w:r w:rsidR="00AA55E5">
        <w:rPr>
          <w:rFonts w:cstheme="minorHAnsi"/>
          <w:sz w:val="24"/>
          <w:szCs w:val="24"/>
          <w:lang w:val="ro-RO"/>
        </w:rPr>
        <w:t>November 30</w:t>
      </w:r>
      <w:r w:rsidR="00293870">
        <w:rPr>
          <w:rFonts w:cstheme="minorHAnsi"/>
          <w:sz w:val="24"/>
          <w:szCs w:val="24"/>
          <w:lang w:val="ro-RO"/>
        </w:rPr>
        <w:t>, 2020 announcement</w:t>
      </w:r>
      <w:r w:rsidR="00AA55E5">
        <w:rPr>
          <w:rFonts w:cstheme="minorHAnsi"/>
          <w:sz w:val="24"/>
          <w:szCs w:val="24"/>
          <w:lang w:val="ro-RO"/>
        </w:rPr>
        <w:t>.</w:t>
      </w:r>
    </w:p>
    <w:p w14:paraId="71C98296" w14:textId="1C4BC5A2" w:rsidR="00990C4B" w:rsidRDefault="00AE7944" w:rsidP="00990C4B">
      <w:pPr>
        <w:widowControl w:val="0"/>
        <w:autoSpaceDE w:val="0"/>
        <w:autoSpaceDN w:val="0"/>
        <w:adjustRightInd w:val="0"/>
        <w:spacing w:after="0" w:line="360" w:lineRule="auto"/>
        <w:jc w:val="both"/>
        <w:rPr>
          <w:rFonts w:cstheme="minorHAnsi"/>
          <w:sz w:val="24"/>
          <w:szCs w:val="24"/>
        </w:rPr>
      </w:pPr>
      <w:r>
        <w:rPr>
          <w:rFonts w:cstheme="minorHAnsi"/>
          <w:sz w:val="24"/>
          <w:szCs w:val="24"/>
          <w:lang w:val="ro-RO"/>
        </w:rPr>
        <w:t>The industry a company activated in also seems to have heavily affected the cumulative abnormal return on November 30</w:t>
      </w:r>
      <w:r w:rsidR="00293870">
        <w:rPr>
          <w:rFonts w:cstheme="minorHAnsi"/>
          <w:sz w:val="24"/>
          <w:szCs w:val="24"/>
          <w:lang w:val="ro-RO"/>
        </w:rPr>
        <w:t>, 2020</w:t>
      </w:r>
      <w:r>
        <w:rPr>
          <w:rFonts w:cstheme="minorHAnsi"/>
          <w:sz w:val="24"/>
          <w:szCs w:val="24"/>
          <w:lang w:val="ro-RO"/>
        </w:rPr>
        <w:t>, even more so than on November 20</w:t>
      </w:r>
      <w:r w:rsidR="00293870">
        <w:rPr>
          <w:rFonts w:cstheme="minorHAnsi"/>
          <w:sz w:val="24"/>
          <w:szCs w:val="24"/>
          <w:lang w:val="ro-RO"/>
        </w:rPr>
        <w:t>, 2020</w:t>
      </w:r>
      <w:r>
        <w:rPr>
          <w:rFonts w:cstheme="minorHAnsi"/>
          <w:sz w:val="24"/>
          <w:szCs w:val="24"/>
          <w:lang w:val="ro-RO"/>
        </w:rPr>
        <w:t xml:space="preserve">. The results in Table </w:t>
      </w:r>
      <w:r w:rsidR="006256D1">
        <w:rPr>
          <w:rFonts w:cstheme="minorHAnsi"/>
          <w:sz w:val="24"/>
          <w:szCs w:val="24"/>
          <w:lang w:val="ro-RO"/>
        </w:rPr>
        <w:t>5</w:t>
      </w:r>
      <w:r>
        <w:rPr>
          <w:rFonts w:cstheme="minorHAnsi"/>
          <w:sz w:val="24"/>
          <w:szCs w:val="24"/>
          <w:lang w:val="ro-RO"/>
        </w:rPr>
        <w:t xml:space="preserve">.2.2 show several industries moving the abnormal return up or down by a large margin, significant at either the 10%, 5% or 1% levels. For the event window of one day before and after the event, almost every industry shifted the abnormal return by a couple percentage points. Most notably, if a company was in the </w:t>
      </w:r>
      <w:r w:rsidRPr="00CB230C">
        <w:rPr>
          <w:rFonts w:cstheme="minorHAnsi"/>
          <w:sz w:val="24"/>
          <w:szCs w:val="24"/>
        </w:rPr>
        <w:t>Business Equipment -- Computers, Software, and Electronic Equipment</w:t>
      </w:r>
      <w:r>
        <w:rPr>
          <w:rFonts w:cstheme="minorHAnsi"/>
          <w:sz w:val="24"/>
          <w:szCs w:val="24"/>
        </w:rPr>
        <w:t xml:space="preserve"> industry, CAR(-1,1) increased by 5.3 percentage points, significant at the 1% level. In the same event window, there were similar results for other industries. If a company was in the </w:t>
      </w:r>
      <w:r w:rsidR="00990C4B" w:rsidRPr="00CB230C">
        <w:rPr>
          <w:rFonts w:cstheme="minorHAnsi"/>
          <w:sz w:val="24"/>
          <w:szCs w:val="24"/>
        </w:rPr>
        <w:t>Telephone and Television Transmission</w:t>
      </w:r>
      <w:r w:rsidR="00990C4B">
        <w:rPr>
          <w:rFonts w:cstheme="minorHAnsi"/>
          <w:sz w:val="24"/>
          <w:szCs w:val="24"/>
        </w:rPr>
        <w:t xml:space="preserve"> industry, CAR(-1,1) increased by 4.9 percentage points, significant at the 1% level. If a company was in the </w:t>
      </w:r>
      <w:r w:rsidR="00990C4B" w:rsidRPr="00CB230C">
        <w:rPr>
          <w:rFonts w:cstheme="minorHAnsi"/>
          <w:sz w:val="24"/>
          <w:szCs w:val="24"/>
        </w:rPr>
        <w:t>Healthcare, Medical Equipment, and Drugs</w:t>
      </w:r>
      <w:r w:rsidR="00990C4B">
        <w:rPr>
          <w:rFonts w:cstheme="minorHAnsi"/>
          <w:sz w:val="24"/>
          <w:szCs w:val="24"/>
        </w:rPr>
        <w:t xml:space="preserve">, CAR(-1,1) increased by 5.7 percentage points, also significant at the 1% level. Other industries that give coefficients significant at the 1% level for the (-1,1) event window are found in Table </w:t>
      </w:r>
      <w:r w:rsidR="006256D1">
        <w:rPr>
          <w:rFonts w:cstheme="minorHAnsi"/>
          <w:sz w:val="24"/>
          <w:szCs w:val="24"/>
        </w:rPr>
        <w:t>5</w:t>
      </w:r>
      <w:r w:rsidR="00990C4B">
        <w:rPr>
          <w:rFonts w:cstheme="minorHAnsi"/>
          <w:sz w:val="24"/>
          <w:szCs w:val="24"/>
        </w:rPr>
        <w:t xml:space="preserve">.2.2. </w:t>
      </w:r>
    </w:p>
    <w:p w14:paraId="552704AF" w14:textId="77777777" w:rsidR="00990C4B" w:rsidRDefault="00990C4B" w:rsidP="00990C4B">
      <w:pPr>
        <w:widowControl w:val="0"/>
        <w:autoSpaceDE w:val="0"/>
        <w:autoSpaceDN w:val="0"/>
        <w:adjustRightInd w:val="0"/>
        <w:spacing w:after="0" w:line="360" w:lineRule="auto"/>
        <w:jc w:val="both"/>
        <w:rPr>
          <w:rFonts w:cstheme="minorHAnsi"/>
          <w:sz w:val="24"/>
          <w:szCs w:val="24"/>
        </w:rPr>
      </w:pPr>
    </w:p>
    <w:p w14:paraId="0E6484B4" w14:textId="46EB44E2" w:rsidR="00990C4B" w:rsidRDefault="00990C4B" w:rsidP="00990C4B">
      <w:pPr>
        <w:widowControl w:val="0"/>
        <w:autoSpaceDE w:val="0"/>
        <w:autoSpaceDN w:val="0"/>
        <w:adjustRightInd w:val="0"/>
        <w:spacing w:after="0" w:line="360" w:lineRule="auto"/>
        <w:jc w:val="both"/>
        <w:rPr>
          <w:rFonts w:cstheme="minorHAnsi"/>
          <w:sz w:val="24"/>
          <w:szCs w:val="24"/>
        </w:rPr>
      </w:pPr>
      <w:r>
        <w:rPr>
          <w:rFonts w:cstheme="minorHAnsi"/>
          <w:sz w:val="24"/>
          <w:szCs w:val="24"/>
        </w:rPr>
        <w:t xml:space="preserve">Finally, as was the case on November 20, </w:t>
      </w:r>
      <w:r w:rsidR="00293870">
        <w:rPr>
          <w:rFonts w:cstheme="minorHAnsi"/>
          <w:sz w:val="24"/>
          <w:szCs w:val="24"/>
        </w:rPr>
        <w:t xml:space="preserve">2020, </w:t>
      </w:r>
      <w:r>
        <w:rPr>
          <w:rFonts w:cstheme="minorHAnsi"/>
          <w:sz w:val="24"/>
          <w:szCs w:val="24"/>
        </w:rPr>
        <w:t xml:space="preserve">the </w:t>
      </w:r>
      <w:r w:rsidRPr="00CB230C">
        <w:rPr>
          <w:rFonts w:cstheme="minorHAnsi"/>
          <w:sz w:val="24"/>
          <w:szCs w:val="24"/>
        </w:rPr>
        <w:t>Oil, Gas, and Coal Extraction and Products</w:t>
      </w:r>
      <w:r>
        <w:rPr>
          <w:rFonts w:cstheme="minorHAnsi"/>
          <w:sz w:val="24"/>
          <w:szCs w:val="24"/>
        </w:rPr>
        <w:t xml:space="preserve"> produced the results which were the largest in magnitude, and the most highly significant. Particularly, given the (-7,7) event window, if a company activated in the Oil, Gas, and Coal </w:t>
      </w:r>
      <w:r>
        <w:rPr>
          <w:rFonts w:cstheme="minorHAnsi"/>
          <w:sz w:val="24"/>
          <w:szCs w:val="24"/>
        </w:rPr>
        <w:lastRenderedPageBreak/>
        <w:t xml:space="preserve">Extraction and Products industry, CAR(-7,7) increased by 19.4 percentage points, significant at the 1% level. </w:t>
      </w:r>
      <w:r w:rsidR="0091458E">
        <w:rPr>
          <w:rFonts w:cstheme="minorHAnsi"/>
          <w:sz w:val="24"/>
          <w:szCs w:val="24"/>
        </w:rPr>
        <w:t xml:space="preserve">This means that, given an average market cap of 35.197 USD billion for a company in the Oil, Gas, and Coal Extraction and Products sector, the value created on average was 0.194 x 35.197 = 6.828 USD billion. </w:t>
      </w:r>
      <w:r>
        <w:rPr>
          <w:rFonts w:cstheme="minorHAnsi"/>
          <w:sz w:val="24"/>
          <w:szCs w:val="24"/>
        </w:rPr>
        <w:t xml:space="preserve">A possible explanation for such a large increase in the abnormal return is as follows. Expectations were adjusted with regards to the normal functioning of the economy, once a second company (Moderna) requested emergency use authorization for their vaccine. Thus, given viable vaccines against Covid-19, demand for fuel produced in the Oil, Gas, and Coal Extraction and Products industry would increase </w:t>
      </w:r>
      <w:r w:rsidR="0091458E">
        <w:rPr>
          <w:rFonts w:cstheme="minorHAnsi"/>
          <w:sz w:val="24"/>
          <w:szCs w:val="24"/>
        </w:rPr>
        <w:t>soon</w:t>
      </w:r>
      <w:r>
        <w:rPr>
          <w:rFonts w:cstheme="minorHAnsi"/>
          <w:sz w:val="24"/>
          <w:szCs w:val="24"/>
        </w:rPr>
        <w:t>, thus leading to large abnormal returns. Given the high statistical significance of the results, H3 is not rejected for the November 30</w:t>
      </w:r>
      <w:r w:rsidR="00293870">
        <w:rPr>
          <w:rFonts w:cstheme="minorHAnsi"/>
          <w:sz w:val="24"/>
          <w:szCs w:val="24"/>
        </w:rPr>
        <w:t>, 2020</w:t>
      </w:r>
      <w:r>
        <w:rPr>
          <w:rFonts w:cstheme="minorHAnsi"/>
          <w:sz w:val="24"/>
          <w:szCs w:val="24"/>
        </w:rPr>
        <w:t xml:space="preserve"> event date.</w:t>
      </w:r>
    </w:p>
    <w:p w14:paraId="23D3EAD3" w14:textId="13E46CDC" w:rsidR="00B47898" w:rsidRDefault="00B47898" w:rsidP="00990C4B">
      <w:pPr>
        <w:widowControl w:val="0"/>
        <w:autoSpaceDE w:val="0"/>
        <w:autoSpaceDN w:val="0"/>
        <w:adjustRightInd w:val="0"/>
        <w:spacing w:after="0" w:line="360" w:lineRule="auto"/>
        <w:jc w:val="both"/>
        <w:rPr>
          <w:rFonts w:cstheme="minorHAnsi"/>
          <w:sz w:val="24"/>
          <w:szCs w:val="24"/>
        </w:rPr>
      </w:pPr>
    </w:p>
    <w:p w14:paraId="3D30DCFC" w14:textId="169A77B5" w:rsidR="00B47898" w:rsidRDefault="00B47898" w:rsidP="00990C4B">
      <w:pPr>
        <w:widowControl w:val="0"/>
        <w:autoSpaceDE w:val="0"/>
        <w:autoSpaceDN w:val="0"/>
        <w:adjustRightInd w:val="0"/>
        <w:spacing w:after="0" w:line="360" w:lineRule="auto"/>
        <w:jc w:val="both"/>
        <w:rPr>
          <w:rFonts w:cstheme="minorHAnsi"/>
          <w:sz w:val="24"/>
          <w:szCs w:val="24"/>
        </w:rPr>
      </w:pPr>
    </w:p>
    <w:p w14:paraId="3EEF0B28" w14:textId="738BE468" w:rsidR="00B47898" w:rsidRDefault="00B47898" w:rsidP="00990C4B">
      <w:pPr>
        <w:widowControl w:val="0"/>
        <w:autoSpaceDE w:val="0"/>
        <w:autoSpaceDN w:val="0"/>
        <w:adjustRightInd w:val="0"/>
        <w:spacing w:after="0" w:line="360" w:lineRule="auto"/>
        <w:jc w:val="both"/>
        <w:rPr>
          <w:rFonts w:cstheme="minorHAnsi"/>
          <w:sz w:val="24"/>
          <w:szCs w:val="24"/>
        </w:rPr>
      </w:pPr>
    </w:p>
    <w:p w14:paraId="58C652AE" w14:textId="4B5EC270" w:rsidR="00B47898" w:rsidRDefault="00B47898" w:rsidP="00990C4B">
      <w:pPr>
        <w:widowControl w:val="0"/>
        <w:autoSpaceDE w:val="0"/>
        <w:autoSpaceDN w:val="0"/>
        <w:adjustRightInd w:val="0"/>
        <w:spacing w:after="0" w:line="360" w:lineRule="auto"/>
        <w:jc w:val="both"/>
        <w:rPr>
          <w:rFonts w:cstheme="minorHAnsi"/>
          <w:sz w:val="24"/>
          <w:szCs w:val="24"/>
        </w:rPr>
      </w:pPr>
    </w:p>
    <w:p w14:paraId="0D562BBE" w14:textId="3DD8BE76" w:rsidR="00B47898" w:rsidRDefault="00B47898" w:rsidP="00990C4B">
      <w:pPr>
        <w:widowControl w:val="0"/>
        <w:autoSpaceDE w:val="0"/>
        <w:autoSpaceDN w:val="0"/>
        <w:adjustRightInd w:val="0"/>
        <w:spacing w:after="0" w:line="360" w:lineRule="auto"/>
        <w:jc w:val="both"/>
        <w:rPr>
          <w:rFonts w:cstheme="minorHAnsi"/>
          <w:sz w:val="24"/>
          <w:szCs w:val="24"/>
        </w:rPr>
      </w:pPr>
    </w:p>
    <w:p w14:paraId="3F0F95AD" w14:textId="53EDDB66" w:rsidR="00B47898" w:rsidRDefault="00B47898" w:rsidP="00990C4B">
      <w:pPr>
        <w:widowControl w:val="0"/>
        <w:autoSpaceDE w:val="0"/>
        <w:autoSpaceDN w:val="0"/>
        <w:adjustRightInd w:val="0"/>
        <w:spacing w:after="0" w:line="360" w:lineRule="auto"/>
        <w:jc w:val="both"/>
        <w:rPr>
          <w:rFonts w:cstheme="minorHAnsi"/>
          <w:sz w:val="24"/>
          <w:szCs w:val="24"/>
        </w:rPr>
      </w:pPr>
    </w:p>
    <w:p w14:paraId="6706B1D1" w14:textId="06E08FFF" w:rsidR="00B47898" w:rsidRDefault="00B47898" w:rsidP="00990C4B">
      <w:pPr>
        <w:widowControl w:val="0"/>
        <w:autoSpaceDE w:val="0"/>
        <w:autoSpaceDN w:val="0"/>
        <w:adjustRightInd w:val="0"/>
        <w:spacing w:after="0" w:line="360" w:lineRule="auto"/>
        <w:jc w:val="both"/>
        <w:rPr>
          <w:rFonts w:cstheme="minorHAnsi"/>
          <w:sz w:val="24"/>
          <w:szCs w:val="24"/>
        </w:rPr>
      </w:pPr>
    </w:p>
    <w:p w14:paraId="7000E0C8" w14:textId="6CBC4CDE" w:rsidR="00B47898" w:rsidRDefault="00B47898" w:rsidP="00990C4B">
      <w:pPr>
        <w:widowControl w:val="0"/>
        <w:autoSpaceDE w:val="0"/>
        <w:autoSpaceDN w:val="0"/>
        <w:adjustRightInd w:val="0"/>
        <w:spacing w:after="0" w:line="360" w:lineRule="auto"/>
        <w:jc w:val="both"/>
        <w:rPr>
          <w:rFonts w:cstheme="minorHAnsi"/>
          <w:sz w:val="24"/>
          <w:szCs w:val="24"/>
        </w:rPr>
      </w:pPr>
    </w:p>
    <w:p w14:paraId="0EDDD65D" w14:textId="6F756F0C" w:rsidR="00B47898" w:rsidRDefault="00B47898" w:rsidP="00990C4B">
      <w:pPr>
        <w:widowControl w:val="0"/>
        <w:autoSpaceDE w:val="0"/>
        <w:autoSpaceDN w:val="0"/>
        <w:adjustRightInd w:val="0"/>
        <w:spacing w:after="0" w:line="360" w:lineRule="auto"/>
        <w:jc w:val="both"/>
        <w:rPr>
          <w:rFonts w:cstheme="minorHAnsi"/>
          <w:sz w:val="24"/>
          <w:szCs w:val="24"/>
        </w:rPr>
      </w:pPr>
    </w:p>
    <w:p w14:paraId="07320138" w14:textId="24657D83" w:rsidR="00B47898" w:rsidRDefault="00B47898" w:rsidP="00990C4B">
      <w:pPr>
        <w:widowControl w:val="0"/>
        <w:autoSpaceDE w:val="0"/>
        <w:autoSpaceDN w:val="0"/>
        <w:adjustRightInd w:val="0"/>
        <w:spacing w:after="0" w:line="360" w:lineRule="auto"/>
        <w:jc w:val="both"/>
        <w:rPr>
          <w:rFonts w:cstheme="minorHAnsi"/>
          <w:sz w:val="24"/>
          <w:szCs w:val="24"/>
        </w:rPr>
      </w:pPr>
    </w:p>
    <w:p w14:paraId="648CDEF5" w14:textId="0B524B14" w:rsidR="00B47898" w:rsidRDefault="00B47898" w:rsidP="00990C4B">
      <w:pPr>
        <w:widowControl w:val="0"/>
        <w:autoSpaceDE w:val="0"/>
        <w:autoSpaceDN w:val="0"/>
        <w:adjustRightInd w:val="0"/>
        <w:spacing w:after="0" w:line="360" w:lineRule="auto"/>
        <w:jc w:val="both"/>
        <w:rPr>
          <w:rFonts w:cstheme="minorHAnsi"/>
          <w:sz w:val="24"/>
          <w:szCs w:val="24"/>
        </w:rPr>
      </w:pPr>
    </w:p>
    <w:p w14:paraId="6F16EB38" w14:textId="5D4AC2F2" w:rsidR="00B47898" w:rsidRDefault="00B47898" w:rsidP="00990C4B">
      <w:pPr>
        <w:widowControl w:val="0"/>
        <w:autoSpaceDE w:val="0"/>
        <w:autoSpaceDN w:val="0"/>
        <w:adjustRightInd w:val="0"/>
        <w:spacing w:after="0" w:line="360" w:lineRule="auto"/>
        <w:jc w:val="both"/>
        <w:rPr>
          <w:rFonts w:cstheme="minorHAnsi"/>
          <w:sz w:val="24"/>
          <w:szCs w:val="24"/>
        </w:rPr>
      </w:pPr>
    </w:p>
    <w:p w14:paraId="1825A4A5" w14:textId="772A028A" w:rsidR="00B47898" w:rsidRDefault="00B47898" w:rsidP="00990C4B">
      <w:pPr>
        <w:widowControl w:val="0"/>
        <w:autoSpaceDE w:val="0"/>
        <w:autoSpaceDN w:val="0"/>
        <w:adjustRightInd w:val="0"/>
        <w:spacing w:after="0" w:line="360" w:lineRule="auto"/>
        <w:jc w:val="both"/>
        <w:rPr>
          <w:rFonts w:cstheme="minorHAnsi"/>
          <w:sz w:val="24"/>
          <w:szCs w:val="24"/>
        </w:rPr>
      </w:pPr>
    </w:p>
    <w:p w14:paraId="21B0559B" w14:textId="04D0DD53" w:rsidR="00B47898" w:rsidRDefault="00B47898" w:rsidP="00990C4B">
      <w:pPr>
        <w:widowControl w:val="0"/>
        <w:autoSpaceDE w:val="0"/>
        <w:autoSpaceDN w:val="0"/>
        <w:adjustRightInd w:val="0"/>
        <w:spacing w:after="0" w:line="360" w:lineRule="auto"/>
        <w:jc w:val="both"/>
        <w:rPr>
          <w:rFonts w:cstheme="minorHAnsi"/>
          <w:sz w:val="24"/>
          <w:szCs w:val="24"/>
        </w:rPr>
      </w:pPr>
    </w:p>
    <w:p w14:paraId="5BC76D9A" w14:textId="0CC48C7B" w:rsidR="00B47898" w:rsidRDefault="00B47898" w:rsidP="00990C4B">
      <w:pPr>
        <w:widowControl w:val="0"/>
        <w:autoSpaceDE w:val="0"/>
        <w:autoSpaceDN w:val="0"/>
        <w:adjustRightInd w:val="0"/>
        <w:spacing w:after="0" w:line="360" w:lineRule="auto"/>
        <w:jc w:val="both"/>
        <w:rPr>
          <w:rFonts w:cstheme="minorHAnsi"/>
          <w:sz w:val="24"/>
          <w:szCs w:val="24"/>
        </w:rPr>
      </w:pPr>
    </w:p>
    <w:p w14:paraId="6B4E14DC" w14:textId="2D833562" w:rsidR="00B47898" w:rsidRDefault="00B47898" w:rsidP="00990C4B">
      <w:pPr>
        <w:widowControl w:val="0"/>
        <w:autoSpaceDE w:val="0"/>
        <w:autoSpaceDN w:val="0"/>
        <w:adjustRightInd w:val="0"/>
        <w:spacing w:after="0" w:line="360" w:lineRule="auto"/>
        <w:jc w:val="both"/>
        <w:rPr>
          <w:rFonts w:cstheme="minorHAnsi"/>
          <w:sz w:val="24"/>
          <w:szCs w:val="24"/>
        </w:rPr>
      </w:pPr>
    </w:p>
    <w:p w14:paraId="1DA3B503" w14:textId="2C6407B6" w:rsidR="00B47898" w:rsidRDefault="00B47898" w:rsidP="00990C4B">
      <w:pPr>
        <w:widowControl w:val="0"/>
        <w:autoSpaceDE w:val="0"/>
        <w:autoSpaceDN w:val="0"/>
        <w:adjustRightInd w:val="0"/>
        <w:spacing w:after="0" w:line="360" w:lineRule="auto"/>
        <w:jc w:val="both"/>
        <w:rPr>
          <w:rFonts w:cstheme="minorHAnsi"/>
          <w:sz w:val="24"/>
          <w:szCs w:val="24"/>
        </w:rPr>
      </w:pPr>
    </w:p>
    <w:p w14:paraId="14889FDF" w14:textId="5869DDD1" w:rsidR="00B47898" w:rsidRDefault="00B47898" w:rsidP="00990C4B">
      <w:pPr>
        <w:widowControl w:val="0"/>
        <w:autoSpaceDE w:val="0"/>
        <w:autoSpaceDN w:val="0"/>
        <w:adjustRightInd w:val="0"/>
        <w:spacing w:after="0" w:line="360" w:lineRule="auto"/>
        <w:jc w:val="both"/>
        <w:rPr>
          <w:rFonts w:cstheme="minorHAnsi"/>
          <w:sz w:val="24"/>
          <w:szCs w:val="24"/>
        </w:rPr>
      </w:pPr>
    </w:p>
    <w:p w14:paraId="5CD3F11B" w14:textId="2E9F87FF" w:rsidR="00B47898" w:rsidRPr="00CB230C" w:rsidRDefault="00B47898" w:rsidP="00990C4B">
      <w:pPr>
        <w:widowControl w:val="0"/>
        <w:autoSpaceDE w:val="0"/>
        <w:autoSpaceDN w:val="0"/>
        <w:adjustRightInd w:val="0"/>
        <w:spacing w:after="0" w:line="360" w:lineRule="auto"/>
        <w:jc w:val="both"/>
        <w:rPr>
          <w:rFonts w:cstheme="minorHAnsi"/>
          <w:sz w:val="24"/>
          <w:szCs w:val="24"/>
        </w:rPr>
      </w:pPr>
    </w:p>
    <w:p w14:paraId="4626C652" w14:textId="77777777" w:rsidR="00B47898" w:rsidRDefault="00B47898" w:rsidP="006417C0">
      <w:pPr>
        <w:widowControl w:val="0"/>
        <w:autoSpaceDE w:val="0"/>
        <w:autoSpaceDN w:val="0"/>
        <w:adjustRightInd w:val="0"/>
        <w:spacing w:after="0" w:line="360" w:lineRule="auto"/>
        <w:rPr>
          <w:rFonts w:cstheme="minorHAnsi"/>
          <w:sz w:val="24"/>
          <w:szCs w:val="24"/>
        </w:rPr>
        <w:sectPr w:rsidR="00B47898" w:rsidSect="00B47898">
          <w:pgSz w:w="12240" w:h="15840"/>
          <w:pgMar w:top="1440" w:right="1440" w:bottom="1440" w:left="1440" w:header="720" w:footer="720" w:gutter="0"/>
          <w:cols w:space="720"/>
          <w:docGrid w:linePitch="360"/>
        </w:sectPr>
      </w:pPr>
    </w:p>
    <w:p w14:paraId="218B09E7" w14:textId="4330E750" w:rsidR="006417C0" w:rsidRPr="00CB230C" w:rsidRDefault="006417C0" w:rsidP="006417C0">
      <w:pPr>
        <w:widowControl w:val="0"/>
        <w:autoSpaceDE w:val="0"/>
        <w:autoSpaceDN w:val="0"/>
        <w:adjustRightInd w:val="0"/>
        <w:spacing w:after="0" w:line="360" w:lineRule="auto"/>
        <w:rPr>
          <w:rFonts w:cstheme="minorHAnsi"/>
          <w:sz w:val="24"/>
          <w:szCs w:val="24"/>
        </w:rPr>
      </w:pPr>
      <w:r w:rsidRPr="00CB230C">
        <w:rPr>
          <w:rFonts w:cstheme="minorHAnsi"/>
          <w:sz w:val="24"/>
          <w:szCs w:val="24"/>
        </w:rPr>
        <w:lastRenderedPageBreak/>
        <w:t xml:space="preserve">Table </w:t>
      </w:r>
      <w:r w:rsidR="006256D1">
        <w:rPr>
          <w:rFonts w:cstheme="minorHAnsi"/>
          <w:sz w:val="24"/>
          <w:szCs w:val="24"/>
        </w:rPr>
        <w:t>5</w:t>
      </w:r>
      <w:r>
        <w:rPr>
          <w:rFonts w:cstheme="minorHAnsi"/>
          <w:sz w:val="24"/>
          <w:szCs w:val="24"/>
        </w:rPr>
        <w:t>.2.</w:t>
      </w:r>
      <w:r w:rsidR="00FA27B8">
        <w:rPr>
          <w:rFonts w:cstheme="minorHAnsi"/>
          <w:sz w:val="24"/>
          <w:szCs w:val="24"/>
        </w:rPr>
        <w:t>2</w:t>
      </w:r>
    </w:p>
    <w:p w14:paraId="0D2F3401" w14:textId="0A3FF11B" w:rsidR="00120964" w:rsidRPr="006417C0" w:rsidRDefault="006417C0" w:rsidP="003C3952">
      <w:pPr>
        <w:spacing w:line="360" w:lineRule="auto"/>
        <w:jc w:val="both"/>
        <w:rPr>
          <w:rFonts w:cstheme="minorHAnsi"/>
          <w:i/>
          <w:iCs/>
          <w:sz w:val="24"/>
          <w:szCs w:val="24"/>
        </w:rPr>
      </w:pPr>
      <w:r>
        <w:rPr>
          <w:rFonts w:cstheme="minorHAnsi"/>
          <w:i/>
          <w:iCs/>
          <w:sz w:val="24"/>
          <w:szCs w:val="24"/>
        </w:rPr>
        <w:t>Results of level-log regression of total assets and industry type on cumulative abnormal returns calculated over</w:t>
      </w:r>
      <w:r w:rsidRPr="00CB230C">
        <w:rPr>
          <w:rFonts w:cstheme="minorHAnsi"/>
          <w:i/>
          <w:iCs/>
          <w:sz w:val="24"/>
          <w:szCs w:val="24"/>
        </w:rPr>
        <w:t xml:space="preserve"> event windows (0,0), (-1,1), (-3,3), (-5,5) and (-7,7)</w:t>
      </w:r>
      <w:r>
        <w:rPr>
          <w:rFonts w:cstheme="minorHAnsi"/>
          <w:i/>
          <w:iCs/>
          <w:sz w:val="24"/>
          <w:szCs w:val="24"/>
        </w:rPr>
        <w:t xml:space="preserve"> for event date </w:t>
      </w:r>
      <w:r w:rsidRPr="00CB230C">
        <w:rPr>
          <w:rFonts w:cstheme="minorHAnsi"/>
          <w:i/>
          <w:iCs/>
          <w:sz w:val="24"/>
          <w:szCs w:val="24"/>
        </w:rPr>
        <w:t xml:space="preserve">November </w:t>
      </w:r>
      <w:r>
        <w:rPr>
          <w:rFonts w:cstheme="minorHAnsi"/>
          <w:i/>
          <w:iCs/>
          <w:sz w:val="24"/>
          <w:szCs w:val="24"/>
        </w:rPr>
        <w:t>30, 2020</w:t>
      </w:r>
    </w:p>
    <w:tbl>
      <w:tblPr>
        <w:tblW w:w="13613" w:type="dxa"/>
        <w:tblLayout w:type="fixed"/>
        <w:tblLook w:val="0000" w:firstRow="0" w:lastRow="0" w:firstColumn="0" w:lastColumn="0" w:noHBand="0" w:noVBand="0"/>
      </w:tblPr>
      <w:tblGrid>
        <w:gridCol w:w="1919"/>
        <w:gridCol w:w="2472"/>
        <w:gridCol w:w="1373"/>
        <w:gridCol w:w="222"/>
        <w:gridCol w:w="1699"/>
        <w:gridCol w:w="251"/>
        <w:gridCol w:w="1670"/>
        <w:gridCol w:w="104"/>
        <w:gridCol w:w="1773"/>
        <w:gridCol w:w="2130"/>
      </w:tblGrid>
      <w:tr w:rsidR="00120964" w:rsidRPr="00CB230C" w14:paraId="20E8B519" w14:textId="77777777" w:rsidTr="00C95934">
        <w:trPr>
          <w:trHeight w:val="242"/>
        </w:trPr>
        <w:tc>
          <w:tcPr>
            <w:tcW w:w="4391" w:type="dxa"/>
            <w:gridSpan w:val="2"/>
            <w:tcBorders>
              <w:top w:val="single" w:sz="4" w:space="0" w:color="auto"/>
              <w:left w:val="nil"/>
              <w:bottom w:val="nil"/>
              <w:right w:val="nil"/>
            </w:tcBorders>
          </w:tcPr>
          <w:p w14:paraId="25220C5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single" w:sz="4" w:space="0" w:color="auto"/>
              <w:left w:val="nil"/>
              <w:bottom w:val="nil"/>
              <w:right w:val="nil"/>
            </w:tcBorders>
          </w:tcPr>
          <w:p w14:paraId="2640E66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(1)</w:t>
            </w:r>
          </w:p>
        </w:tc>
        <w:tc>
          <w:tcPr>
            <w:tcW w:w="1950" w:type="dxa"/>
            <w:gridSpan w:val="2"/>
            <w:tcBorders>
              <w:top w:val="single" w:sz="4" w:space="0" w:color="auto"/>
              <w:left w:val="nil"/>
              <w:bottom w:val="nil"/>
              <w:right w:val="nil"/>
            </w:tcBorders>
          </w:tcPr>
          <w:p w14:paraId="22D329F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(2)</w:t>
            </w:r>
          </w:p>
        </w:tc>
        <w:tc>
          <w:tcPr>
            <w:tcW w:w="1774" w:type="dxa"/>
            <w:gridSpan w:val="2"/>
            <w:tcBorders>
              <w:top w:val="single" w:sz="4" w:space="0" w:color="auto"/>
              <w:left w:val="nil"/>
              <w:bottom w:val="nil"/>
              <w:right w:val="nil"/>
            </w:tcBorders>
          </w:tcPr>
          <w:p w14:paraId="19FD1BC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(3)</w:t>
            </w:r>
          </w:p>
        </w:tc>
        <w:tc>
          <w:tcPr>
            <w:tcW w:w="1773" w:type="dxa"/>
            <w:tcBorders>
              <w:top w:val="single" w:sz="4" w:space="0" w:color="auto"/>
              <w:left w:val="nil"/>
              <w:bottom w:val="nil"/>
              <w:right w:val="nil"/>
            </w:tcBorders>
          </w:tcPr>
          <w:p w14:paraId="1E1F8C9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w:t>
            </w:r>
          </w:p>
        </w:tc>
        <w:tc>
          <w:tcPr>
            <w:tcW w:w="2130" w:type="dxa"/>
            <w:tcBorders>
              <w:top w:val="single" w:sz="4" w:space="0" w:color="auto"/>
              <w:left w:val="nil"/>
              <w:bottom w:val="nil"/>
              <w:right w:val="nil"/>
            </w:tcBorders>
          </w:tcPr>
          <w:p w14:paraId="3B615AE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(5)</w:t>
            </w:r>
          </w:p>
        </w:tc>
      </w:tr>
      <w:tr w:rsidR="00120964" w:rsidRPr="00CB230C" w14:paraId="6D9CBF0C" w14:textId="77777777" w:rsidTr="00C95934">
        <w:trPr>
          <w:trHeight w:val="252"/>
        </w:trPr>
        <w:tc>
          <w:tcPr>
            <w:tcW w:w="4391" w:type="dxa"/>
            <w:gridSpan w:val="2"/>
            <w:tcBorders>
              <w:top w:val="nil"/>
              <w:left w:val="nil"/>
              <w:bottom w:val="nil"/>
              <w:right w:val="nil"/>
            </w:tcBorders>
          </w:tcPr>
          <w:p w14:paraId="1A78328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1036886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CAR(0,0)</w:t>
            </w:r>
          </w:p>
        </w:tc>
        <w:tc>
          <w:tcPr>
            <w:tcW w:w="1950" w:type="dxa"/>
            <w:gridSpan w:val="2"/>
            <w:tcBorders>
              <w:top w:val="nil"/>
              <w:left w:val="nil"/>
              <w:bottom w:val="nil"/>
              <w:right w:val="nil"/>
            </w:tcBorders>
          </w:tcPr>
          <w:p w14:paraId="171CD0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CAR(-1,1)</w:t>
            </w:r>
          </w:p>
        </w:tc>
        <w:tc>
          <w:tcPr>
            <w:tcW w:w="1774" w:type="dxa"/>
            <w:gridSpan w:val="2"/>
            <w:tcBorders>
              <w:top w:val="nil"/>
              <w:left w:val="nil"/>
              <w:bottom w:val="nil"/>
              <w:right w:val="nil"/>
            </w:tcBorders>
          </w:tcPr>
          <w:p w14:paraId="477E928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CAR(-3,3)</w:t>
            </w:r>
          </w:p>
        </w:tc>
        <w:tc>
          <w:tcPr>
            <w:tcW w:w="1773" w:type="dxa"/>
            <w:tcBorders>
              <w:top w:val="nil"/>
              <w:left w:val="nil"/>
              <w:bottom w:val="nil"/>
              <w:right w:val="nil"/>
            </w:tcBorders>
          </w:tcPr>
          <w:p w14:paraId="5DC9284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CAR(-5,5)</w:t>
            </w:r>
          </w:p>
        </w:tc>
        <w:tc>
          <w:tcPr>
            <w:tcW w:w="2130" w:type="dxa"/>
            <w:tcBorders>
              <w:top w:val="nil"/>
              <w:left w:val="nil"/>
              <w:bottom w:val="nil"/>
              <w:right w:val="nil"/>
            </w:tcBorders>
          </w:tcPr>
          <w:p w14:paraId="091B0BB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CAR(-7,7)</w:t>
            </w:r>
          </w:p>
        </w:tc>
      </w:tr>
      <w:tr w:rsidR="00120964" w:rsidRPr="00CB230C" w14:paraId="4E4D3ABF" w14:textId="77777777" w:rsidTr="00C95934">
        <w:trPr>
          <w:trHeight w:val="242"/>
        </w:trPr>
        <w:tc>
          <w:tcPr>
            <w:tcW w:w="4391" w:type="dxa"/>
            <w:gridSpan w:val="2"/>
            <w:tcBorders>
              <w:top w:val="single" w:sz="4" w:space="0" w:color="auto"/>
              <w:left w:val="nil"/>
              <w:bottom w:val="nil"/>
              <w:right w:val="nil"/>
            </w:tcBorders>
          </w:tcPr>
          <w:p w14:paraId="315A14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Natural Logarithm of Total Assets</w:t>
            </w:r>
          </w:p>
        </w:tc>
        <w:tc>
          <w:tcPr>
            <w:tcW w:w="1595" w:type="dxa"/>
            <w:gridSpan w:val="2"/>
            <w:tcBorders>
              <w:top w:val="single" w:sz="4" w:space="0" w:color="auto"/>
              <w:left w:val="nil"/>
              <w:bottom w:val="nil"/>
              <w:right w:val="nil"/>
            </w:tcBorders>
          </w:tcPr>
          <w:p w14:paraId="67C6485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r w:rsidRPr="00CB230C">
              <w:rPr>
                <w:rFonts w:cstheme="minorHAnsi"/>
                <w:sz w:val="24"/>
                <w:szCs w:val="24"/>
                <w:vertAlign w:val="superscript"/>
              </w:rPr>
              <w:t>***</w:t>
            </w:r>
          </w:p>
        </w:tc>
        <w:tc>
          <w:tcPr>
            <w:tcW w:w="1950" w:type="dxa"/>
            <w:gridSpan w:val="2"/>
            <w:tcBorders>
              <w:top w:val="single" w:sz="4" w:space="0" w:color="auto"/>
              <w:left w:val="nil"/>
              <w:bottom w:val="nil"/>
              <w:right w:val="nil"/>
            </w:tcBorders>
          </w:tcPr>
          <w:p w14:paraId="3CD1FA9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-0.002</w:t>
            </w:r>
          </w:p>
        </w:tc>
        <w:tc>
          <w:tcPr>
            <w:tcW w:w="1774" w:type="dxa"/>
            <w:gridSpan w:val="2"/>
            <w:tcBorders>
              <w:top w:val="single" w:sz="4" w:space="0" w:color="auto"/>
              <w:left w:val="nil"/>
              <w:bottom w:val="nil"/>
              <w:right w:val="nil"/>
            </w:tcBorders>
          </w:tcPr>
          <w:p w14:paraId="5E87232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r w:rsidRPr="00CB230C">
              <w:rPr>
                <w:rFonts w:cstheme="minorHAnsi"/>
                <w:sz w:val="24"/>
                <w:szCs w:val="24"/>
                <w:vertAlign w:val="superscript"/>
              </w:rPr>
              <w:t>***</w:t>
            </w:r>
          </w:p>
        </w:tc>
        <w:tc>
          <w:tcPr>
            <w:tcW w:w="1773" w:type="dxa"/>
            <w:tcBorders>
              <w:top w:val="single" w:sz="4" w:space="0" w:color="auto"/>
              <w:left w:val="nil"/>
              <w:bottom w:val="nil"/>
              <w:right w:val="nil"/>
            </w:tcBorders>
          </w:tcPr>
          <w:p w14:paraId="015DA1F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c>
          <w:tcPr>
            <w:tcW w:w="2130" w:type="dxa"/>
            <w:tcBorders>
              <w:top w:val="single" w:sz="4" w:space="0" w:color="auto"/>
              <w:left w:val="nil"/>
              <w:bottom w:val="nil"/>
              <w:right w:val="nil"/>
            </w:tcBorders>
          </w:tcPr>
          <w:p w14:paraId="001C073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r w:rsidRPr="00CB230C">
              <w:rPr>
                <w:rFonts w:cstheme="minorHAnsi"/>
                <w:sz w:val="24"/>
                <w:szCs w:val="24"/>
                <w:vertAlign w:val="superscript"/>
              </w:rPr>
              <w:t>**</w:t>
            </w:r>
          </w:p>
        </w:tc>
      </w:tr>
      <w:tr w:rsidR="00120964" w:rsidRPr="00CB230C" w14:paraId="603023C5" w14:textId="77777777" w:rsidTr="00C95934">
        <w:trPr>
          <w:trHeight w:val="252"/>
        </w:trPr>
        <w:tc>
          <w:tcPr>
            <w:tcW w:w="4391" w:type="dxa"/>
            <w:gridSpan w:val="2"/>
            <w:tcBorders>
              <w:top w:val="nil"/>
              <w:left w:val="nil"/>
              <w:bottom w:val="nil"/>
              <w:right w:val="nil"/>
            </w:tcBorders>
          </w:tcPr>
          <w:p w14:paraId="03D3831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64590BA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4721010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774" w:type="dxa"/>
            <w:gridSpan w:val="2"/>
            <w:tcBorders>
              <w:top w:val="nil"/>
              <w:left w:val="nil"/>
              <w:bottom w:val="nil"/>
              <w:right w:val="nil"/>
            </w:tcBorders>
          </w:tcPr>
          <w:p w14:paraId="5830361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773" w:type="dxa"/>
            <w:tcBorders>
              <w:top w:val="nil"/>
              <w:left w:val="nil"/>
              <w:bottom w:val="nil"/>
              <w:right w:val="nil"/>
            </w:tcBorders>
          </w:tcPr>
          <w:p w14:paraId="4C97E91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2130" w:type="dxa"/>
            <w:tcBorders>
              <w:top w:val="nil"/>
              <w:left w:val="nil"/>
              <w:bottom w:val="nil"/>
              <w:right w:val="nil"/>
            </w:tcBorders>
          </w:tcPr>
          <w:p w14:paraId="7AD533C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r>
      <w:tr w:rsidR="00120964" w:rsidRPr="00CB230C" w14:paraId="5232B69B" w14:textId="77777777" w:rsidTr="00C95934">
        <w:trPr>
          <w:gridAfter w:val="3"/>
          <w:wAfter w:w="4007" w:type="dxa"/>
          <w:trHeight w:val="242"/>
        </w:trPr>
        <w:tc>
          <w:tcPr>
            <w:tcW w:w="1919" w:type="dxa"/>
            <w:tcBorders>
              <w:top w:val="nil"/>
              <w:left w:val="nil"/>
              <w:bottom w:val="nil"/>
              <w:right w:val="nil"/>
            </w:tcBorders>
          </w:tcPr>
          <w:p w14:paraId="31D92BB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472" w:type="dxa"/>
            <w:tcBorders>
              <w:top w:val="nil"/>
              <w:left w:val="nil"/>
              <w:bottom w:val="nil"/>
              <w:right w:val="nil"/>
            </w:tcBorders>
          </w:tcPr>
          <w:p w14:paraId="736DC0B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373" w:type="dxa"/>
            <w:tcBorders>
              <w:top w:val="nil"/>
              <w:left w:val="nil"/>
              <w:bottom w:val="nil"/>
              <w:right w:val="nil"/>
            </w:tcBorders>
          </w:tcPr>
          <w:p w14:paraId="5487657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21" w:type="dxa"/>
            <w:gridSpan w:val="2"/>
            <w:tcBorders>
              <w:top w:val="nil"/>
              <w:left w:val="nil"/>
              <w:bottom w:val="nil"/>
              <w:right w:val="nil"/>
            </w:tcBorders>
          </w:tcPr>
          <w:p w14:paraId="694CE54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21" w:type="dxa"/>
            <w:gridSpan w:val="2"/>
            <w:tcBorders>
              <w:top w:val="nil"/>
              <w:left w:val="nil"/>
              <w:bottom w:val="nil"/>
              <w:right w:val="nil"/>
            </w:tcBorders>
          </w:tcPr>
          <w:p w14:paraId="46053E4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5ADF540B" w14:textId="77777777" w:rsidTr="00C95934">
        <w:trPr>
          <w:trHeight w:val="494"/>
        </w:trPr>
        <w:tc>
          <w:tcPr>
            <w:tcW w:w="4391" w:type="dxa"/>
            <w:gridSpan w:val="2"/>
            <w:tcBorders>
              <w:top w:val="nil"/>
              <w:left w:val="nil"/>
              <w:bottom w:val="nil"/>
              <w:right w:val="nil"/>
            </w:tcBorders>
          </w:tcPr>
          <w:p w14:paraId="7E94347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Consumer Durables -- Cars, TV's, Furniture, Household Appliances</w:t>
            </w:r>
          </w:p>
        </w:tc>
        <w:tc>
          <w:tcPr>
            <w:tcW w:w="1595" w:type="dxa"/>
            <w:gridSpan w:val="2"/>
            <w:tcBorders>
              <w:top w:val="nil"/>
              <w:left w:val="nil"/>
              <w:bottom w:val="nil"/>
              <w:right w:val="nil"/>
            </w:tcBorders>
          </w:tcPr>
          <w:p w14:paraId="16ADC97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2416CD6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19D27C8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0.025</w:t>
            </w:r>
          </w:p>
          <w:p w14:paraId="3AFF080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4" w:type="dxa"/>
            <w:gridSpan w:val="2"/>
            <w:tcBorders>
              <w:top w:val="nil"/>
              <w:left w:val="nil"/>
              <w:bottom w:val="nil"/>
              <w:right w:val="nil"/>
            </w:tcBorders>
          </w:tcPr>
          <w:p w14:paraId="64E4B47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0.021</w:t>
            </w:r>
          </w:p>
          <w:p w14:paraId="34ECEA1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7FDE380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0.037</w:t>
            </w:r>
          </w:p>
          <w:p w14:paraId="0B18F23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c>
          <w:tcPr>
            <w:tcW w:w="2130" w:type="dxa"/>
            <w:tcBorders>
              <w:top w:val="nil"/>
              <w:left w:val="nil"/>
              <w:bottom w:val="nil"/>
              <w:right w:val="nil"/>
            </w:tcBorders>
          </w:tcPr>
          <w:p w14:paraId="5710D0F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0.053</w:t>
            </w:r>
          </w:p>
          <w:p w14:paraId="3B2D7B4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30D2C2A7" w14:textId="77777777" w:rsidTr="00C95934">
        <w:trPr>
          <w:trHeight w:val="252"/>
        </w:trPr>
        <w:tc>
          <w:tcPr>
            <w:tcW w:w="4391" w:type="dxa"/>
            <w:gridSpan w:val="2"/>
            <w:tcBorders>
              <w:top w:val="nil"/>
              <w:left w:val="nil"/>
              <w:bottom w:val="nil"/>
              <w:right w:val="nil"/>
            </w:tcBorders>
          </w:tcPr>
          <w:p w14:paraId="44A8107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7E8DC48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1FBA756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4F37713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1CFE778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693BA91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43D37E9" w14:textId="77777777" w:rsidTr="00C95934">
        <w:trPr>
          <w:trHeight w:val="494"/>
        </w:trPr>
        <w:tc>
          <w:tcPr>
            <w:tcW w:w="4391" w:type="dxa"/>
            <w:gridSpan w:val="2"/>
            <w:tcBorders>
              <w:top w:val="nil"/>
              <w:left w:val="nil"/>
              <w:bottom w:val="nil"/>
              <w:right w:val="nil"/>
            </w:tcBorders>
          </w:tcPr>
          <w:p w14:paraId="20825EB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Manufacturing -- Machinery, Trucks, Planes, Off Furn, Paper, Com Printing</w:t>
            </w:r>
          </w:p>
        </w:tc>
        <w:tc>
          <w:tcPr>
            <w:tcW w:w="1595" w:type="dxa"/>
            <w:gridSpan w:val="2"/>
            <w:tcBorders>
              <w:top w:val="nil"/>
              <w:left w:val="nil"/>
              <w:bottom w:val="nil"/>
              <w:right w:val="nil"/>
            </w:tcBorders>
          </w:tcPr>
          <w:p w14:paraId="4477F7A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-0.010</w:t>
            </w:r>
            <w:r w:rsidRPr="00CB230C">
              <w:rPr>
                <w:rFonts w:cstheme="minorHAnsi"/>
                <w:sz w:val="24"/>
                <w:szCs w:val="24"/>
                <w:vertAlign w:val="superscript"/>
              </w:rPr>
              <w:t>*</w:t>
            </w:r>
          </w:p>
          <w:p w14:paraId="4964C0D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39461B7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0.024</w:t>
            </w:r>
            <w:r w:rsidRPr="00CB230C">
              <w:rPr>
                <w:rFonts w:cstheme="minorHAnsi"/>
                <w:sz w:val="24"/>
                <w:szCs w:val="24"/>
                <w:vertAlign w:val="superscript"/>
              </w:rPr>
              <w:t>*</w:t>
            </w:r>
          </w:p>
          <w:p w14:paraId="51999D7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0D3BDA1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0.011</w:t>
            </w:r>
          </w:p>
          <w:p w14:paraId="4C2B879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3CFD8BC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0.015</w:t>
            </w:r>
          </w:p>
          <w:p w14:paraId="65E7A4D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02AC70C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0.024</w:t>
            </w:r>
          </w:p>
          <w:p w14:paraId="2C6F488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2D127D91" w14:textId="77777777" w:rsidTr="00C95934">
        <w:trPr>
          <w:trHeight w:val="242"/>
        </w:trPr>
        <w:tc>
          <w:tcPr>
            <w:tcW w:w="4391" w:type="dxa"/>
            <w:gridSpan w:val="2"/>
            <w:tcBorders>
              <w:top w:val="nil"/>
              <w:left w:val="nil"/>
              <w:bottom w:val="nil"/>
              <w:right w:val="nil"/>
            </w:tcBorders>
          </w:tcPr>
          <w:p w14:paraId="7B96B537"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5FB2FB6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7064C64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6517CD1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5D24AF4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6364CCD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04D4B81" w14:textId="77777777" w:rsidTr="00C95934">
        <w:trPr>
          <w:trHeight w:val="494"/>
        </w:trPr>
        <w:tc>
          <w:tcPr>
            <w:tcW w:w="4391" w:type="dxa"/>
            <w:gridSpan w:val="2"/>
            <w:tcBorders>
              <w:top w:val="nil"/>
              <w:left w:val="nil"/>
              <w:bottom w:val="nil"/>
              <w:right w:val="nil"/>
            </w:tcBorders>
          </w:tcPr>
          <w:p w14:paraId="3967DF0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Oil, Gas, and Coal Extraction and Products</w:t>
            </w:r>
          </w:p>
        </w:tc>
        <w:tc>
          <w:tcPr>
            <w:tcW w:w="1595" w:type="dxa"/>
            <w:gridSpan w:val="2"/>
            <w:tcBorders>
              <w:top w:val="nil"/>
              <w:left w:val="nil"/>
              <w:bottom w:val="nil"/>
              <w:right w:val="nil"/>
            </w:tcBorders>
          </w:tcPr>
          <w:p w14:paraId="60E3974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-0.050</w:t>
            </w:r>
            <w:r w:rsidRPr="00CB230C">
              <w:rPr>
                <w:rFonts w:cstheme="minorHAnsi"/>
                <w:sz w:val="24"/>
                <w:szCs w:val="24"/>
                <w:vertAlign w:val="superscript"/>
              </w:rPr>
              <w:t>***</w:t>
            </w:r>
          </w:p>
          <w:p w14:paraId="162EB40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18BCCCA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-0.035</w:t>
            </w:r>
            <w:r w:rsidRPr="00CB230C">
              <w:rPr>
                <w:rFonts w:cstheme="minorHAnsi"/>
                <w:sz w:val="24"/>
                <w:szCs w:val="24"/>
                <w:vertAlign w:val="superscript"/>
              </w:rPr>
              <w:t>**</w:t>
            </w:r>
          </w:p>
          <w:p w14:paraId="1E03FC4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19F2394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0.028</w:t>
            </w:r>
          </w:p>
          <w:p w14:paraId="7C8C8B4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36C7C98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0.155</w:t>
            </w:r>
            <w:r w:rsidRPr="00CB230C">
              <w:rPr>
                <w:rFonts w:cstheme="minorHAnsi"/>
                <w:sz w:val="24"/>
                <w:szCs w:val="24"/>
                <w:vertAlign w:val="superscript"/>
              </w:rPr>
              <w:t>***</w:t>
            </w:r>
          </w:p>
          <w:p w14:paraId="298B3CC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5DA8488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0.194</w:t>
            </w:r>
            <w:r w:rsidRPr="00CB230C">
              <w:rPr>
                <w:rFonts w:cstheme="minorHAnsi"/>
                <w:sz w:val="24"/>
                <w:szCs w:val="24"/>
                <w:vertAlign w:val="superscript"/>
              </w:rPr>
              <w:t>***</w:t>
            </w:r>
          </w:p>
          <w:p w14:paraId="1BF27A5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7ED5344" w14:textId="77777777" w:rsidTr="00C95934">
        <w:trPr>
          <w:trHeight w:val="242"/>
        </w:trPr>
        <w:tc>
          <w:tcPr>
            <w:tcW w:w="4391" w:type="dxa"/>
            <w:gridSpan w:val="2"/>
            <w:tcBorders>
              <w:top w:val="nil"/>
              <w:left w:val="nil"/>
              <w:bottom w:val="nil"/>
              <w:right w:val="nil"/>
            </w:tcBorders>
          </w:tcPr>
          <w:p w14:paraId="7056682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3DE6ADA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559FF74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74DED11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2309095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2CB85DA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5F43B894" w14:textId="77777777" w:rsidTr="00C95934">
        <w:trPr>
          <w:trHeight w:val="242"/>
        </w:trPr>
        <w:tc>
          <w:tcPr>
            <w:tcW w:w="4391" w:type="dxa"/>
            <w:gridSpan w:val="2"/>
            <w:tcBorders>
              <w:top w:val="nil"/>
              <w:left w:val="nil"/>
              <w:bottom w:val="nil"/>
              <w:right w:val="nil"/>
            </w:tcBorders>
          </w:tcPr>
          <w:p w14:paraId="26A026C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Chemicals and Allied Products</w:t>
            </w:r>
          </w:p>
        </w:tc>
        <w:tc>
          <w:tcPr>
            <w:tcW w:w="1595" w:type="dxa"/>
            <w:gridSpan w:val="2"/>
            <w:tcBorders>
              <w:top w:val="nil"/>
              <w:left w:val="nil"/>
              <w:bottom w:val="nil"/>
              <w:right w:val="nil"/>
            </w:tcBorders>
          </w:tcPr>
          <w:p w14:paraId="68FB85C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1950" w:type="dxa"/>
            <w:gridSpan w:val="2"/>
            <w:tcBorders>
              <w:top w:val="nil"/>
              <w:left w:val="nil"/>
              <w:bottom w:val="nil"/>
              <w:right w:val="nil"/>
            </w:tcBorders>
          </w:tcPr>
          <w:p w14:paraId="144881C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0.033</w:t>
            </w:r>
            <w:r w:rsidRPr="00CB230C">
              <w:rPr>
                <w:rFonts w:cstheme="minorHAnsi"/>
                <w:sz w:val="24"/>
                <w:szCs w:val="24"/>
                <w:vertAlign w:val="superscript"/>
              </w:rPr>
              <w:t>**</w:t>
            </w:r>
          </w:p>
        </w:tc>
        <w:tc>
          <w:tcPr>
            <w:tcW w:w="1774" w:type="dxa"/>
            <w:gridSpan w:val="2"/>
            <w:tcBorders>
              <w:top w:val="nil"/>
              <w:left w:val="nil"/>
              <w:bottom w:val="nil"/>
              <w:right w:val="nil"/>
            </w:tcBorders>
          </w:tcPr>
          <w:p w14:paraId="3CA6AE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0.016</w:t>
            </w:r>
          </w:p>
        </w:tc>
        <w:tc>
          <w:tcPr>
            <w:tcW w:w="1773" w:type="dxa"/>
            <w:tcBorders>
              <w:top w:val="nil"/>
              <w:left w:val="nil"/>
              <w:bottom w:val="nil"/>
              <w:right w:val="nil"/>
            </w:tcBorders>
          </w:tcPr>
          <w:p w14:paraId="6172890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0.031</w:t>
            </w:r>
          </w:p>
        </w:tc>
        <w:tc>
          <w:tcPr>
            <w:tcW w:w="2130" w:type="dxa"/>
            <w:tcBorders>
              <w:top w:val="nil"/>
              <w:left w:val="nil"/>
              <w:bottom w:val="nil"/>
              <w:right w:val="nil"/>
            </w:tcBorders>
          </w:tcPr>
          <w:p w14:paraId="0200442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0.038</w:t>
            </w:r>
          </w:p>
        </w:tc>
      </w:tr>
      <w:tr w:rsidR="00120964" w:rsidRPr="00CB230C" w14:paraId="3A0EC71C" w14:textId="77777777" w:rsidTr="00C95934">
        <w:trPr>
          <w:trHeight w:val="252"/>
        </w:trPr>
        <w:tc>
          <w:tcPr>
            <w:tcW w:w="4391" w:type="dxa"/>
            <w:gridSpan w:val="2"/>
            <w:tcBorders>
              <w:top w:val="nil"/>
              <w:left w:val="nil"/>
              <w:bottom w:val="nil"/>
              <w:right w:val="nil"/>
            </w:tcBorders>
          </w:tcPr>
          <w:p w14:paraId="440CDDE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3CA908F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3BC9816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3C75796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01BF0E0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19890EF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0E0D485D" w14:textId="77777777" w:rsidTr="00C95934">
        <w:trPr>
          <w:trHeight w:val="242"/>
        </w:trPr>
        <w:tc>
          <w:tcPr>
            <w:tcW w:w="4391" w:type="dxa"/>
            <w:gridSpan w:val="2"/>
            <w:tcBorders>
              <w:top w:val="nil"/>
              <w:left w:val="nil"/>
              <w:bottom w:val="nil"/>
              <w:right w:val="nil"/>
            </w:tcBorders>
          </w:tcPr>
          <w:p w14:paraId="63F9574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6F975F3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1D2DBCC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7EB0878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554CCA7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7E012C4C"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262D676B" w14:textId="77777777" w:rsidTr="00C95934">
        <w:trPr>
          <w:trHeight w:val="494"/>
        </w:trPr>
        <w:tc>
          <w:tcPr>
            <w:tcW w:w="4391" w:type="dxa"/>
            <w:gridSpan w:val="2"/>
            <w:tcBorders>
              <w:top w:val="nil"/>
              <w:left w:val="nil"/>
              <w:bottom w:val="nil"/>
              <w:right w:val="nil"/>
            </w:tcBorders>
          </w:tcPr>
          <w:p w14:paraId="2E9DC8D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Business Equipment -- Computers, Software, and Electronic Equipment</w:t>
            </w:r>
          </w:p>
        </w:tc>
        <w:tc>
          <w:tcPr>
            <w:tcW w:w="1595" w:type="dxa"/>
            <w:gridSpan w:val="2"/>
            <w:tcBorders>
              <w:top w:val="nil"/>
              <w:left w:val="nil"/>
              <w:bottom w:val="nil"/>
              <w:right w:val="nil"/>
            </w:tcBorders>
          </w:tcPr>
          <w:p w14:paraId="762F9F2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p w14:paraId="1BF95EF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48BD857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0.053</w:t>
            </w:r>
            <w:r w:rsidRPr="00CB230C">
              <w:rPr>
                <w:rFonts w:cstheme="minorHAnsi"/>
                <w:sz w:val="24"/>
                <w:szCs w:val="24"/>
                <w:vertAlign w:val="superscript"/>
              </w:rPr>
              <w:t>***</w:t>
            </w:r>
          </w:p>
          <w:p w14:paraId="29B7297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72BE62E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0.046</w:t>
            </w:r>
            <w:r w:rsidRPr="00CB230C">
              <w:rPr>
                <w:rFonts w:cstheme="minorHAnsi"/>
                <w:sz w:val="24"/>
                <w:szCs w:val="24"/>
                <w:vertAlign w:val="superscript"/>
              </w:rPr>
              <w:t>***</w:t>
            </w:r>
          </w:p>
          <w:p w14:paraId="0CE59D0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5FC6C0E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0.050</w:t>
            </w:r>
            <w:r w:rsidRPr="00CB230C">
              <w:rPr>
                <w:rFonts w:cstheme="minorHAnsi"/>
                <w:sz w:val="24"/>
                <w:szCs w:val="24"/>
                <w:vertAlign w:val="superscript"/>
              </w:rPr>
              <w:t>**</w:t>
            </w:r>
          </w:p>
          <w:p w14:paraId="66E26AA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172361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0.042</w:t>
            </w:r>
            <w:r w:rsidRPr="00CB230C">
              <w:rPr>
                <w:rFonts w:cstheme="minorHAnsi"/>
                <w:sz w:val="24"/>
                <w:szCs w:val="24"/>
                <w:vertAlign w:val="superscript"/>
              </w:rPr>
              <w:t>*</w:t>
            </w:r>
          </w:p>
          <w:p w14:paraId="43516F7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93E1F7D" w14:textId="77777777" w:rsidTr="00C95934">
        <w:trPr>
          <w:trHeight w:val="242"/>
        </w:trPr>
        <w:tc>
          <w:tcPr>
            <w:tcW w:w="4391" w:type="dxa"/>
            <w:gridSpan w:val="2"/>
            <w:tcBorders>
              <w:top w:val="nil"/>
              <w:left w:val="nil"/>
              <w:bottom w:val="nil"/>
              <w:right w:val="nil"/>
            </w:tcBorders>
          </w:tcPr>
          <w:p w14:paraId="36E54924"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1533B8A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7C40B37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5930D3C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4139A8D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5C0F7D1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4CA7DC26" w14:textId="77777777" w:rsidTr="00C95934">
        <w:trPr>
          <w:trHeight w:val="242"/>
        </w:trPr>
        <w:tc>
          <w:tcPr>
            <w:tcW w:w="4391" w:type="dxa"/>
            <w:gridSpan w:val="2"/>
            <w:tcBorders>
              <w:top w:val="nil"/>
              <w:left w:val="nil"/>
              <w:bottom w:val="nil"/>
              <w:right w:val="nil"/>
            </w:tcBorders>
          </w:tcPr>
          <w:p w14:paraId="3F4AD33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Telephone and Television Transmission</w:t>
            </w:r>
          </w:p>
        </w:tc>
        <w:tc>
          <w:tcPr>
            <w:tcW w:w="1595" w:type="dxa"/>
            <w:gridSpan w:val="2"/>
            <w:tcBorders>
              <w:top w:val="nil"/>
              <w:left w:val="nil"/>
              <w:bottom w:val="nil"/>
              <w:right w:val="nil"/>
            </w:tcBorders>
          </w:tcPr>
          <w:p w14:paraId="3496499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0.005</w:t>
            </w:r>
          </w:p>
        </w:tc>
        <w:tc>
          <w:tcPr>
            <w:tcW w:w="1950" w:type="dxa"/>
            <w:gridSpan w:val="2"/>
            <w:tcBorders>
              <w:top w:val="nil"/>
              <w:left w:val="nil"/>
              <w:bottom w:val="nil"/>
              <w:right w:val="nil"/>
            </w:tcBorders>
          </w:tcPr>
          <w:p w14:paraId="0491E07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0.049</w:t>
            </w:r>
            <w:r w:rsidRPr="00CB230C">
              <w:rPr>
                <w:rFonts w:cstheme="minorHAnsi"/>
                <w:sz w:val="24"/>
                <w:szCs w:val="24"/>
                <w:vertAlign w:val="superscript"/>
              </w:rPr>
              <w:t>***</w:t>
            </w:r>
          </w:p>
        </w:tc>
        <w:tc>
          <w:tcPr>
            <w:tcW w:w="1774" w:type="dxa"/>
            <w:gridSpan w:val="2"/>
            <w:tcBorders>
              <w:top w:val="nil"/>
              <w:left w:val="nil"/>
              <w:bottom w:val="nil"/>
              <w:right w:val="nil"/>
            </w:tcBorders>
          </w:tcPr>
          <w:p w14:paraId="6B5C774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0.054</w:t>
            </w:r>
            <w:r w:rsidRPr="00CB230C">
              <w:rPr>
                <w:rFonts w:cstheme="minorHAnsi"/>
                <w:sz w:val="24"/>
                <w:szCs w:val="24"/>
                <w:vertAlign w:val="superscript"/>
              </w:rPr>
              <w:t>**</w:t>
            </w:r>
          </w:p>
        </w:tc>
        <w:tc>
          <w:tcPr>
            <w:tcW w:w="1773" w:type="dxa"/>
            <w:tcBorders>
              <w:top w:val="nil"/>
              <w:left w:val="nil"/>
              <w:bottom w:val="nil"/>
              <w:right w:val="nil"/>
            </w:tcBorders>
          </w:tcPr>
          <w:p w14:paraId="55583D3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0.065</w:t>
            </w:r>
            <w:r w:rsidRPr="00CB230C">
              <w:rPr>
                <w:rFonts w:cstheme="minorHAnsi"/>
                <w:sz w:val="24"/>
                <w:szCs w:val="24"/>
                <w:vertAlign w:val="superscript"/>
              </w:rPr>
              <w:t>**</w:t>
            </w:r>
          </w:p>
        </w:tc>
        <w:tc>
          <w:tcPr>
            <w:tcW w:w="2130" w:type="dxa"/>
            <w:tcBorders>
              <w:top w:val="nil"/>
              <w:left w:val="nil"/>
              <w:bottom w:val="nil"/>
              <w:right w:val="nil"/>
            </w:tcBorders>
          </w:tcPr>
          <w:p w14:paraId="3531A58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0.064</w:t>
            </w:r>
            <w:r w:rsidRPr="00CB230C">
              <w:rPr>
                <w:rFonts w:cstheme="minorHAnsi"/>
                <w:sz w:val="24"/>
                <w:szCs w:val="24"/>
                <w:vertAlign w:val="superscript"/>
              </w:rPr>
              <w:t>*</w:t>
            </w:r>
          </w:p>
        </w:tc>
      </w:tr>
      <w:tr w:rsidR="00120964" w:rsidRPr="00CB230C" w14:paraId="52BA78FA" w14:textId="77777777" w:rsidTr="00C95934">
        <w:trPr>
          <w:trHeight w:val="252"/>
        </w:trPr>
        <w:tc>
          <w:tcPr>
            <w:tcW w:w="4391" w:type="dxa"/>
            <w:gridSpan w:val="2"/>
            <w:tcBorders>
              <w:top w:val="nil"/>
              <w:left w:val="nil"/>
              <w:bottom w:val="nil"/>
              <w:right w:val="nil"/>
            </w:tcBorders>
          </w:tcPr>
          <w:p w14:paraId="5EB568C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7082A03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950" w:type="dxa"/>
            <w:gridSpan w:val="2"/>
            <w:tcBorders>
              <w:top w:val="nil"/>
              <w:left w:val="nil"/>
              <w:bottom w:val="nil"/>
              <w:right w:val="nil"/>
            </w:tcBorders>
          </w:tcPr>
          <w:p w14:paraId="5E49681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412A71C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145AAC3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758D8F2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w:t>
            </w:r>
          </w:p>
        </w:tc>
      </w:tr>
      <w:tr w:rsidR="00120964" w:rsidRPr="00CB230C" w14:paraId="3C5323E7" w14:textId="77777777" w:rsidTr="00C95934">
        <w:trPr>
          <w:trHeight w:val="242"/>
        </w:trPr>
        <w:tc>
          <w:tcPr>
            <w:tcW w:w="4391" w:type="dxa"/>
            <w:gridSpan w:val="2"/>
            <w:tcBorders>
              <w:top w:val="nil"/>
              <w:left w:val="nil"/>
              <w:bottom w:val="nil"/>
              <w:right w:val="nil"/>
            </w:tcBorders>
          </w:tcPr>
          <w:p w14:paraId="56C0018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1F07C22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07AF524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6BF3D23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03D48E2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0C5F3A7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7F128774" w14:textId="77777777" w:rsidTr="00C95934">
        <w:trPr>
          <w:trHeight w:val="252"/>
        </w:trPr>
        <w:tc>
          <w:tcPr>
            <w:tcW w:w="4391" w:type="dxa"/>
            <w:gridSpan w:val="2"/>
            <w:tcBorders>
              <w:top w:val="nil"/>
              <w:left w:val="nil"/>
              <w:bottom w:val="nil"/>
              <w:right w:val="nil"/>
            </w:tcBorders>
          </w:tcPr>
          <w:p w14:paraId="5C9516A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Utilities</w:t>
            </w:r>
          </w:p>
        </w:tc>
        <w:tc>
          <w:tcPr>
            <w:tcW w:w="1595" w:type="dxa"/>
            <w:gridSpan w:val="2"/>
            <w:tcBorders>
              <w:top w:val="nil"/>
              <w:left w:val="nil"/>
              <w:bottom w:val="nil"/>
              <w:right w:val="nil"/>
            </w:tcBorders>
          </w:tcPr>
          <w:p w14:paraId="5E9203C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-0.007</w:t>
            </w:r>
          </w:p>
        </w:tc>
        <w:tc>
          <w:tcPr>
            <w:tcW w:w="1950" w:type="dxa"/>
            <w:gridSpan w:val="2"/>
            <w:tcBorders>
              <w:top w:val="nil"/>
              <w:left w:val="nil"/>
              <w:bottom w:val="nil"/>
              <w:right w:val="nil"/>
            </w:tcBorders>
          </w:tcPr>
          <w:p w14:paraId="22A84C6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0.019</w:t>
            </w:r>
          </w:p>
        </w:tc>
        <w:tc>
          <w:tcPr>
            <w:tcW w:w="1774" w:type="dxa"/>
            <w:gridSpan w:val="2"/>
            <w:tcBorders>
              <w:top w:val="nil"/>
              <w:left w:val="nil"/>
              <w:bottom w:val="nil"/>
              <w:right w:val="nil"/>
            </w:tcBorders>
          </w:tcPr>
          <w:p w14:paraId="2D87D41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0.010</w:t>
            </w:r>
          </w:p>
        </w:tc>
        <w:tc>
          <w:tcPr>
            <w:tcW w:w="1773" w:type="dxa"/>
            <w:tcBorders>
              <w:top w:val="nil"/>
              <w:left w:val="nil"/>
              <w:bottom w:val="nil"/>
              <w:right w:val="nil"/>
            </w:tcBorders>
          </w:tcPr>
          <w:p w14:paraId="4EE0A44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p>
        </w:tc>
        <w:tc>
          <w:tcPr>
            <w:tcW w:w="2130" w:type="dxa"/>
            <w:tcBorders>
              <w:top w:val="nil"/>
              <w:left w:val="nil"/>
              <w:bottom w:val="nil"/>
              <w:right w:val="nil"/>
            </w:tcBorders>
          </w:tcPr>
          <w:p w14:paraId="1B0A8EB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-0.024</w:t>
            </w:r>
          </w:p>
        </w:tc>
      </w:tr>
      <w:tr w:rsidR="00120964" w:rsidRPr="00CB230C" w14:paraId="550BE050" w14:textId="77777777" w:rsidTr="00C95934">
        <w:trPr>
          <w:trHeight w:val="242"/>
        </w:trPr>
        <w:tc>
          <w:tcPr>
            <w:tcW w:w="4391" w:type="dxa"/>
            <w:gridSpan w:val="2"/>
            <w:tcBorders>
              <w:top w:val="nil"/>
              <w:left w:val="nil"/>
              <w:bottom w:val="nil"/>
              <w:right w:val="nil"/>
            </w:tcBorders>
          </w:tcPr>
          <w:p w14:paraId="04E3601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21E9D1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221DE8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705C7E3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2762B3A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10923BC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683CA48F" w14:textId="77777777" w:rsidTr="00C95934">
        <w:trPr>
          <w:trHeight w:val="242"/>
        </w:trPr>
        <w:tc>
          <w:tcPr>
            <w:tcW w:w="4391" w:type="dxa"/>
            <w:gridSpan w:val="2"/>
            <w:tcBorders>
              <w:top w:val="nil"/>
              <w:left w:val="nil"/>
              <w:bottom w:val="nil"/>
              <w:right w:val="nil"/>
            </w:tcBorders>
          </w:tcPr>
          <w:p w14:paraId="43A93E8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4ED1406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4CA0641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402CBAC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0F06E1E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1616155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5F10900F" w14:textId="77777777" w:rsidTr="00C95934">
        <w:trPr>
          <w:trHeight w:val="494"/>
        </w:trPr>
        <w:tc>
          <w:tcPr>
            <w:tcW w:w="4391" w:type="dxa"/>
            <w:gridSpan w:val="2"/>
            <w:tcBorders>
              <w:top w:val="nil"/>
              <w:left w:val="nil"/>
              <w:bottom w:val="nil"/>
              <w:right w:val="nil"/>
            </w:tcBorders>
          </w:tcPr>
          <w:p w14:paraId="7981DD8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lastRenderedPageBreak/>
              <w:t>Wholesale, Retail, and Some Services (Laundries, Repair Shops)</w:t>
            </w:r>
          </w:p>
        </w:tc>
        <w:tc>
          <w:tcPr>
            <w:tcW w:w="1595" w:type="dxa"/>
            <w:gridSpan w:val="2"/>
            <w:tcBorders>
              <w:top w:val="nil"/>
              <w:left w:val="nil"/>
              <w:bottom w:val="nil"/>
              <w:right w:val="nil"/>
            </w:tcBorders>
          </w:tcPr>
          <w:p w14:paraId="061BC31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0.003</w:t>
            </w:r>
          </w:p>
          <w:p w14:paraId="7217C408"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14C86B1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0.046</w:t>
            </w:r>
            <w:r w:rsidRPr="00CB230C">
              <w:rPr>
                <w:rFonts w:cstheme="minorHAnsi"/>
                <w:sz w:val="24"/>
                <w:szCs w:val="24"/>
                <w:vertAlign w:val="superscript"/>
              </w:rPr>
              <w:t>***</w:t>
            </w:r>
          </w:p>
          <w:p w14:paraId="67C0C7F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69C51A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0.038</w:t>
            </w:r>
            <w:r w:rsidRPr="00CB230C">
              <w:rPr>
                <w:rFonts w:cstheme="minorHAnsi"/>
                <w:sz w:val="24"/>
                <w:szCs w:val="24"/>
                <w:vertAlign w:val="superscript"/>
              </w:rPr>
              <w:t>*</w:t>
            </w:r>
          </w:p>
          <w:p w14:paraId="4985B9E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1773" w:type="dxa"/>
            <w:tcBorders>
              <w:top w:val="nil"/>
              <w:left w:val="nil"/>
              <w:bottom w:val="nil"/>
              <w:right w:val="nil"/>
            </w:tcBorders>
          </w:tcPr>
          <w:p w14:paraId="2A39571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0.028</w:t>
            </w:r>
          </w:p>
          <w:p w14:paraId="74CFD3F7"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6403A22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0.022</w:t>
            </w:r>
          </w:p>
          <w:p w14:paraId="7A7113C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3AA6DBDC" w14:textId="77777777" w:rsidTr="00C95934">
        <w:trPr>
          <w:trHeight w:val="242"/>
        </w:trPr>
        <w:tc>
          <w:tcPr>
            <w:tcW w:w="4391" w:type="dxa"/>
            <w:gridSpan w:val="2"/>
            <w:tcBorders>
              <w:top w:val="nil"/>
              <w:left w:val="nil"/>
              <w:bottom w:val="nil"/>
              <w:right w:val="nil"/>
            </w:tcBorders>
          </w:tcPr>
          <w:p w14:paraId="1973767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7D94F6CA"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56CCA6BB"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04253DD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23C0FAEE"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3D672FF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7D2ED0F" w14:textId="77777777" w:rsidTr="00C95934">
        <w:trPr>
          <w:trHeight w:val="494"/>
        </w:trPr>
        <w:tc>
          <w:tcPr>
            <w:tcW w:w="4391" w:type="dxa"/>
            <w:gridSpan w:val="2"/>
            <w:tcBorders>
              <w:top w:val="nil"/>
              <w:left w:val="nil"/>
              <w:bottom w:val="nil"/>
              <w:right w:val="nil"/>
            </w:tcBorders>
          </w:tcPr>
          <w:p w14:paraId="2E4D605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Healthcare, Medical Equipment, and Drugs</w:t>
            </w:r>
          </w:p>
        </w:tc>
        <w:tc>
          <w:tcPr>
            <w:tcW w:w="1595" w:type="dxa"/>
            <w:gridSpan w:val="2"/>
            <w:tcBorders>
              <w:top w:val="nil"/>
              <w:left w:val="nil"/>
              <w:bottom w:val="nil"/>
              <w:right w:val="nil"/>
            </w:tcBorders>
          </w:tcPr>
          <w:p w14:paraId="6974AB4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0.009</w:t>
            </w:r>
          </w:p>
          <w:p w14:paraId="3BDC01A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0237963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0.057</w:t>
            </w:r>
            <w:r w:rsidRPr="00CB230C">
              <w:rPr>
                <w:rFonts w:cstheme="minorHAnsi"/>
                <w:sz w:val="24"/>
                <w:szCs w:val="24"/>
                <w:vertAlign w:val="superscript"/>
              </w:rPr>
              <w:t>***</w:t>
            </w:r>
          </w:p>
          <w:p w14:paraId="2989B6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23322C1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0.042</w:t>
            </w:r>
            <w:r w:rsidRPr="00CB230C">
              <w:rPr>
                <w:rFonts w:cstheme="minorHAnsi"/>
                <w:sz w:val="24"/>
                <w:szCs w:val="24"/>
                <w:vertAlign w:val="superscript"/>
              </w:rPr>
              <w:t>**</w:t>
            </w:r>
          </w:p>
          <w:p w14:paraId="56D2815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64B9B52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0.033</w:t>
            </w:r>
          </w:p>
          <w:p w14:paraId="4367C0B5"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7E58BF4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0.022</w:t>
            </w:r>
          </w:p>
          <w:p w14:paraId="2DAF4410"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4C8B41DF" w14:textId="77777777" w:rsidTr="00C95934">
        <w:trPr>
          <w:trHeight w:val="252"/>
        </w:trPr>
        <w:tc>
          <w:tcPr>
            <w:tcW w:w="4391" w:type="dxa"/>
            <w:gridSpan w:val="2"/>
            <w:tcBorders>
              <w:top w:val="nil"/>
              <w:left w:val="nil"/>
              <w:bottom w:val="nil"/>
              <w:right w:val="nil"/>
            </w:tcBorders>
          </w:tcPr>
          <w:p w14:paraId="31DD2AB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0CBCBF9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400FE405"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3CAB6291"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15F12AD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600575F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021A47D7" w14:textId="77777777" w:rsidTr="00C95934">
        <w:trPr>
          <w:trHeight w:val="242"/>
        </w:trPr>
        <w:tc>
          <w:tcPr>
            <w:tcW w:w="4391" w:type="dxa"/>
            <w:gridSpan w:val="2"/>
            <w:tcBorders>
              <w:top w:val="nil"/>
              <w:left w:val="nil"/>
              <w:bottom w:val="nil"/>
              <w:right w:val="nil"/>
            </w:tcBorders>
          </w:tcPr>
          <w:p w14:paraId="156AEA3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Finance</w:t>
            </w:r>
          </w:p>
        </w:tc>
        <w:tc>
          <w:tcPr>
            <w:tcW w:w="1595" w:type="dxa"/>
            <w:gridSpan w:val="2"/>
            <w:tcBorders>
              <w:top w:val="nil"/>
              <w:left w:val="nil"/>
              <w:bottom w:val="nil"/>
              <w:right w:val="nil"/>
            </w:tcBorders>
          </w:tcPr>
          <w:p w14:paraId="41A92B6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-0.008</w:t>
            </w:r>
            <w:r w:rsidRPr="00CB230C">
              <w:rPr>
                <w:rFonts w:cstheme="minorHAnsi"/>
                <w:sz w:val="24"/>
                <w:szCs w:val="24"/>
                <w:vertAlign w:val="superscript"/>
              </w:rPr>
              <w:t>*</w:t>
            </w:r>
          </w:p>
        </w:tc>
        <w:tc>
          <w:tcPr>
            <w:tcW w:w="1950" w:type="dxa"/>
            <w:gridSpan w:val="2"/>
            <w:tcBorders>
              <w:top w:val="nil"/>
              <w:left w:val="nil"/>
              <w:bottom w:val="nil"/>
              <w:right w:val="nil"/>
            </w:tcBorders>
          </w:tcPr>
          <w:p w14:paraId="11F226C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0.032</w:t>
            </w:r>
            <w:r w:rsidRPr="00CB230C">
              <w:rPr>
                <w:rFonts w:cstheme="minorHAnsi"/>
                <w:sz w:val="24"/>
                <w:szCs w:val="24"/>
                <w:vertAlign w:val="superscript"/>
              </w:rPr>
              <w:t>***</w:t>
            </w:r>
          </w:p>
        </w:tc>
        <w:tc>
          <w:tcPr>
            <w:tcW w:w="1774" w:type="dxa"/>
            <w:gridSpan w:val="2"/>
            <w:tcBorders>
              <w:top w:val="nil"/>
              <w:left w:val="nil"/>
              <w:bottom w:val="nil"/>
              <w:right w:val="nil"/>
            </w:tcBorders>
          </w:tcPr>
          <w:p w14:paraId="11C70B9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0.032</w:t>
            </w:r>
            <w:r w:rsidRPr="00CB230C">
              <w:rPr>
                <w:rFonts w:cstheme="minorHAnsi"/>
                <w:sz w:val="24"/>
                <w:szCs w:val="24"/>
                <w:vertAlign w:val="superscript"/>
              </w:rPr>
              <w:t>*</w:t>
            </w:r>
          </w:p>
        </w:tc>
        <w:tc>
          <w:tcPr>
            <w:tcW w:w="1773" w:type="dxa"/>
            <w:tcBorders>
              <w:top w:val="nil"/>
              <w:left w:val="nil"/>
              <w:bottom w:val="nil"/>
              <w:right w:val="nil"/>
            </w:tcBorders>
          </w:tcPr>
          <w:p w14:paraId="1C13A10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0.032</w:t>
            </w:r>
            <w:r w:rsidRPr="00CB230C">
              <w:rPr>
                <w:rFonts w:cstheme="minorHAnsi"/>
                <w:sz w:val="24"/>
                <w:szCs w:val="24"/>
                <w:vertAlign w:val="superscript"/>
              </w:rPr>
              <w:t>*</w:t>
            </w:r>
          </w:p>
        </w:tc>
        <w:tc>
          <w:tcPr>
            <w:tcW w:w="2130" w:type="dxa"/>
            <w:tcBorders>
              <w:top w:val="nil"/>
              <w:left w:val="nil"/>
              <w:bottom w:val="nil"/>
              <w:right w:val="nil"/>
            </w:tcBorders>
          </w:tcPr>
          <w:p w14:paraId="38146959"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0.022</w:t>
            </w:r>
          </w:p>
        </w:tc>
      </w:tr>
      <w:tr w:rsidR="00120964" w:rsidRPr="00CB230C" w14:paraId="0A5DC7FD" w14:textId="77777777" w:rsidTr="00C95934">
        <w:trPr>
          <w:trHeight w:val="252"/>
        </w:trPr>
        <w:tc>
          <w:tcPr>
            <w:tcW w:w="4391" w:type="dxa"/>
            <w:gridSpan w:val="2"/>
            <w:tcBorders>
              <w:top w:val="nil"/>
              <w:left w:val="nil"/>
              <w:bottom w:val="nil"/>
              <w:right w:val="nil"/>
            </w:tcBorders>
          </w:tcPr>
          <w:p w14:paraId="4542A1AD"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284147E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6B6F985E"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3335443D"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1D8795D4"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758BAC4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7DDD8001" w14:textId="77777777" w:rsidTr="00C95934">
        <w:trPr>
          <w:trHeight w:val="242"/>
        </w:trPr>
        <w:tc>
          <w:tcPr>
            <w:tcW w:w="4391" w:type="dxa"/>
            <w:gridSpan w:val="2"/>
            <w:tcBorders>
              <w:top w:val="nil"/>
              <w:left w:val="nil"/>
              <w:bottom w:val="nil"/>
              <w:right w:val="nil"/>
            </w:tcBorders>
          </w:tcPr>
          <w:p w14:paraId="4ACDE96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58812DD3"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6EC7E41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05858060"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6D9AA3D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608C3516"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120964" w:rsidRPr="00CB230C" w14:paraId="34A36F03" w14:textId="77777777" w:rsidTr="00C95934">
        <w:trPr>
          <w:trHeight w:val="494"/>
        </w:trPr>
        <w:tc>
          <w:tcPr>
            <w:tcW w:w="4391" w:type="dxa"/>
            <w:gridSpan w:val="2"/>
            <w:tcBorders>
              <w:top w:val="nil"/>
              <w:left w:val="nil"/>
              <w:bottom w:val="nil"/>
              <w:right w:val="nil"/>
            </w:tcBorders>
          </w:tcPr>
          <w:p w14:paraId="35849F99"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r w:rsidRPr="00CB230C">
              <w:rPr>
                <w:rFonts w:cstheme="minorHAnsi"/>
                <w:sz w:val="24"/>
                <w:szCs w:val="24"/>
              </w:rPr>
              <w:t>Other -- Mines, Constr, BldMt, Trans, Hotels, Bus Serv, Entertainment</w:t>
            </w:r>
          </w:p>
        </w:tc>
        <w:tc>
          <w:tcPr>
            <w:tcW w:w="1595" w:type="dxa"/>
            <w:gridSpan w:val="2"/>
            <w:tcBorders>
              <w:top w:val="nil"/>
              <w:left w:val="nil"/>
              <w:bottom w:val="nil"/>
              <w:right w:val="nil"/>
            </w:tcBorders>
          </w:tcPr>
          <w:p w14:paraId="3BEB8686"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-0.006</w:t>
            </w:r>
          </w:p>
          <w:p w14:paraId="5594A9A1"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(0.00)</w:t>
            </w:r>
          </w:p>
        </w:tc>
        <w:tc>
          <w:tcPr>
            <w:tcW w:w="1950" w:type="dxa"/>
            <w:gridSpan w:val="2"/>
            <w:tcBorders>
              <w:top w:val="nil"/>
              <w:left w:val="nil"/>
              <w:bottom w:val="nil"/>
              <w:right w:val="nil"/>
            </w:tcBorders>
          </w:tcPr>
          <w:p w14:paraId="433C755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0.026</w:t>
            </w:r>
            <w:r w:rsidRPr="00CB230C">
              <w:rPr>
                <w:rFonts w:cstheme="minorHAnsi"/>
                <w:sz w:val="24"/>
                <w:szCs w:val="24"/>
                <w:vertAlign w:val="superscript"/>
              </w:rPr>
              <w:t>**</w:t>
            </w:r>
          </w:p>
          <w:p w14:paraId="016F052B"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4" w:type="dxa"/>
            <w:gridSpan w:val="2"/>
            <w:tcBorders>
              <w:top w:val="nil"/>
              <w:left w:val="nil"/>
              <w:bottom w:val="nil"/>
              <w:right w:val="nil"/>
            </w:tcBorders>
          </w:tcPr>
          <w:p w14:paraId="1B2605AF"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0.047</w:t>
            </w:r>
            <w:r w:rsidRPr="00CB230C">
              <w:rPr>
                <w:rFonts w:cstheme="minorHAnsi"/>
                <w:sz w:val="24"/>
                <w:szCs w:val="24"/>
                <w:vertAlign w:val="superscript"/>
              </w:rPr>
              <w:t>***</w:t>
            </w:r>
          </w:p>
          <w:p w14:paraId="1CB4D3DC"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(0.01)</w:t>
            </w:r>
          </w:p>
        </w:tc>
        <w:tc>
          <w:tcPr>
            <w:tcW w:w="1773" w:type="dxa"/>
            <w:tcBorders>
              <w:top w:val="nil"/>
              <w:left w:val="nil"/>
              <w:bottom w:val="nil"/>
              <w:right w:val="nil"/>
            </w:tcBorders>
          </w:tcPr>
          <w:p w14:paraId="60305043"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vertAlign w:val="superscript"/>
              </w:rPr>
            </w:pPr>
            <w:r w:rsidRPr="00CB230C">
              <w:rPr>
                <w:rFonts w:cstheme="minorHAnsi"/>
                <w:sz w:val="24"/>
                <w:szCs w:val="24"/>
              </w:rPr>
              <w:t>0.048</w:t>
            </w:r>
            <w:r w:rsidRPr="00CB230C">
              <w:rPr>
                <w:rFonts w:cstheme="minorHAnsi"/>
                <w:sz w:val="24"/>
                <w:szCs w:val="24"/>
                <w:vertAlign w:val="superscript"/>
              </w:rPr>
              <w:t>**</w:t>
            </w:r>
          </w:p>
          <w:p w14:paraId="3883F86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c>
          <w:tcPr>
            <w:tcW w:w="2130" w:type="dxa"/>
            <w:tcBorders>
              <w:top w:val="nil"/>
              <w:left w:val="nil"/>
              <w:bottom w:val="nil"/>
              <w:right w:val="nil"/>
            </w:tcBorders>
          </w:tcPr>
          <w:p w14:paraId="39DDC30A"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0.048</w:t>
            </w:r>
            <w:r w:rsidRPr="00CB230C">
              <w:rPr>
                <w:rFonts w:cstheme="minorHAnsi"/>
                <w:sz w:val="24"/>
                <w:szCs w:val="24"/>
                <w:vertAlign w:val="superscript"/>
              </w:rPr>
              <w:t>*</w:t>
            </w:r>
          </w:p>
          <w:p w14:paraId="0B9029E2" w14:textId="77777777" w:rsidR="00120964" w:rsidRPr="00CB230C" w:rsidRDefault="00120964" w:rsidP="00937EA6">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w:t>
            </w:r>
          </w:p>
        </w:tc>
      </w:tr>
      <w:tr w:rsidR="00120964" w:rsidRPr="00CB230C" w14:paraId="5A4E2E18" w14:textId="77777777" w:rsidTr="00C95934">
        <w:trPr>
          <w:trHeight w:val="252"/>
        </w:trPr>
        <w:tc>
          <w:tcPr>
            <w:tcW w:w="4391" w:type="dxa"/>
            <w:gridSpan w:val="2"/>
            <w:tcBorders>
              <w:top w:val="nil"/>
              <w:left w:val="nil"/>
              <w:bottom w:val="nil"/>
              <w:right w:val="nil"/>
            </w:tcBorders>
          </w:tcPr>
          <w:p w14:paraId="7CE68A7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nil"/>
              <w:right w:val="nil"/>
            </w:tcBorders>
          </w:tcPr>
          <w:p w14:paraId="335C241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950" w:type="dxa"/>
            <w:gridSpan w:val="2"/>
            <w:tcBorders>
              <w:top w:val="nil"/>
              <w:left w:val="nil"/>
              <w:bottom w:val="nil"/>
              <w:right w:val="nil"/>
            </w:tcBorders>
          </w:tcPr>
          <w:p w14:paraId="70E2880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4" w:type="dxa"/>
            <w:gridSpan w:val="2"/>
            <w:tcBorders>
              <w:top w:val="nil"/>
              <w:left w:val="nil"/>
              <w:bottom w:val="nil"/>
              <w:right w:val="nil"/>
            </w:tcBorders>
          </w:tcPr>
          <w:p w14:paraId="3D88B142"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1773" w:type="dxa"/>
            <w:tcBorders>
              <w:top w:val="nil"/>
              <w:left w:val="nil"/>
              <w:bottom w:val="nil"/>
              <w:right w:val="nil"/>
            </w:tcBorders>
          </w:tcPr>
          <w:p w14:paraId="4005069F"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c>
          <w:tcPr>
            <w:tcW w:w="2130" w:type="dxa"/>
            <w:tcBorders>
              <w:top w:val="nil"/>
              <w:left w:val="nil"/>
              <w:bottom w:val="nil"/>
              <w:right w:val="nil"/>
            </w:tcBorders>
          </w:tcPr>
          <w:p w14:paraId="1BDBCCD8" w14:textId="77777777" w:rsidR="00120964" w:rsidRPr="00CB230C" w:rsidRDefault="00120964" w:rsidP="00937EA6">
            <w:pPr>
              <w:widowControl w:val="0"/>
              <w:autoSpaceDE w:val="0"/>
              <w:autoSpaceDN w:val="0"/>
              <w:adjustRightInd w:val="0"/>
              <w:spacing w:after="0" w:line="240" w:lineRule="auto"/>
              <w:rPr>
                <w:rFonts w:cstheme="minorHAnsi"/>
                <w:sz w:val="24"/>
                <w:szCs w:val="24"/>
              </w:rPr>
            </w:pPr>
          </w:p>
        </w:tc>
      </w:tr>
      <w:tr w:rsidR="00C95934" w:rsidRPr="00CB230C" w14:paraId="33A6FA1B" w14:textId="77777777" w:rsidTr="00C95934">
        <w:trPr>
          <w:trHeight w:val="242"/>
        </w:trPr>
        <w:tc>
          <w:tcPr>
            <w:tcW w:w="4391" w:type="dxa"/>
            <w:gridSpan w:val="2"/>
            <w:tcBorders>
              <w:top w:val="nil"/>
              <w:left w:val="nil"/>
              <w:bottom w:val="nil"/>
              <w:right w:val="nil"/>
            </w:tcBorders>
          </w:tcPr>
          <w:p w14:paraId="044B2E55" w14:textId="1A150877" w:rsidR="00C95934" w:rsidRPr="00CB230C" w:rsidRDefault="00C95934" w:rsidP="00C95934">
            <w:pPr>
              <w:widowControl w:val="0"/>
              <w:autoSpaceDE w:val="0"/>
              <w:autoSpaceDN w:val="0"/>
              <w:adjustRightInd w:val="0"/>
              <w:spacing w:after="0" w:line="240" w:lineRule="auto"/>
              <w:rPr>
                <w:rFonts w:cstheme="minorHAnsi"/>
                <w:sz w:val="24"/>
                <w:szCs w:val="24"/>
              </w:rPr>
            </w:pPr>
            <w:r w:rsidRPr="00CB230C">
              <w:rPr>
                <w:rFonts w:cstheme="minorHAnsi"/>
                <w:sz w:val="24"/>
                <w:szCs w:val="24"/>
              </w:rPr>
              <w:t>C</w:t>
            </w:r>
            <w:r>
              <w:rPr>
                <w:rFonts w:cstheme="minorHAnsi"/>
                <w:sz w:val="24"/>
                <w:szCs w:val="24"/>
              </w:rPr>
              <w:t>onsumer NonDurables – Food, Tobacco, Textiles, Apparel, Leather, Toys</w:t>
            </w:r>
          </w:p>
        </w:tc>
        <w:tc>
          <w:tcPr>
            <w:tcW w:w="1595" w:type="dxa"/>
            <w:gridSpan w:val="2"/>
            <w:tcBorders>
              <w:top w:val="nil"/>
              <w:left w:val="nil"/>
              <w:bottom w:val="nil"/>
              <w:right w:val="nil"/>
            </w:tcBorders>
          </w:tcPr>
          <w:p w14:paraId="0E75DEC0" w14:textId="77777777" w:rsidR="00C95934"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0.025</w:t>
            </w:r>
            <w:r w:rsidRPr="00CB230C">
              <w:rPr>
                <w:rFonts w:cstheme="minorHAnsi"/>
                <w:sz w:val="24"/>
                <w:szCs w:val="24"/>
                <w:vertAlign w:val="superscript"/>
              </w:rPr>
              <w:t>***</w:t>
            </w:r>
          </w:p>
          <w:p w14:paraId="533D1DAA" w14:textId="6CFCCF64" w:rsidR="00C95934" w:rsidRPr="00C95934" w:rsidRDefault="00C95934" w:rsidP="00C95934">
            <w:pPr>
              <w:widowControl w:val="0"/>
              <w:autoSpaceDE w:val="0"/>
              <w:autoSpaceDN w:val="0"/>
              <w:adjustRightInd w:val="0"/>
              <w:spacing w:after="0" w:line="240" w:lineRule="auto"/>
              <w:jc w:val="center"/>
              <w:rPr>
                <w:rFonts w:cstheme="minorHAnsi"/>
                <w:sz w:val="24"/>
                <w:szCs w:val="24"/>
              </w:rPr>
            </w:pPr>
            <w:r>
              <w:rPr>
                <w:rFonts w:cstheme="minorHAnsi"/>
                <w:sz w:val="24"/>
                <w:szCs w:val="24"/>
              </w:rPr>
              <w:t>(0.01)</w:t>
            </w:r>
          </w:p>
        </w:tc>
        <w:tc>
          <w:tcPr>
            <w:tcW w:w="1950" w:type="dxa"/>
            <w:gridSpan w:val="2"/>
            <w:tcBorders>
              <w:top w:val="nil"/>
              <w:left w:val="nil"/>
              <w:bottom w:val="nil"/>
              <w:right w:val="nil"/>
            </w:tcBorders>
          </w:tcPr>
          <w:p w14:paraId="3F849A17" w14:textId="77777777" w:rsidR="00C95934"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-0.023</w:t>
            </w:r>
          </w:p>
          <w:p w14:paraId="6AA7D1BB" w14:textId="0CF8632E"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Pr>
                <w:rFonts w:cstheme="minorHAnsi"/>
                <w:sz w:val="24"/>
                <w:szCs w:val="24"/>
              </w:rPr>
              <w:t>(0.02)</w:t>
            </w:r>
          </w:p>
        </w:tc>
        <w:tc>
          <w:tcPr>
            <w:tcW w:w="1774" w:type="dxa"/>
            <w:gridSpan w:val="2"/>
            <w:tcBorders>
              <w:top w:val="nil"/>
              <w:left w:val="nil"/>
              <w:bottom w:val="nil"/>
              <w:right w:val="nil"/>
            </w:tcBorders>
          </w:tcPr>
          <w:p w14:paraId="4A3D4F50" w14:textId="77777777" w:rsidR="00C95934"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-0.115</w:t>
            </w:r>
            <w:r w:rsidRPr="00CB230C">
              <w:rPr>
                <w:rFonts w:cstheme="minorHAnsi"/>
                <w:sz w:val="24"/>
                <w:szCs w:val="24"/>
                <w:vertAlign w:val="superscript"/>
              </w:rPr>
              <w:t>***</w:t>
            </w:r>
          </w:p>
          <w:p w14:paraId="4325DE02" w14:textId="039F6147" w:rsidR="00C95934" w:rsidRPr="00C95934" w:rsidRDefault="00C95934" w:rsidP="00C95934">
            <w:pPr>
              <w:widowControl w:val="0"/>
              <w:autoSpaceDE w:val="0"/>
              <w:autoSpaceDN w:val="0"/>
              <w:adjustRightInd w:val="0"/>
              <w:spacing w:after="0" w:line="240" w:lineRule="auto"/>
              <w:jc w:val="center"/>
              <w:rPr>
                <w:rFonts w:cstheme="minorHAnsi"/>
                <w:sz w:val="24"/>
                <w:szCs w:val="24"/>
              </w:rPr>
            </w:pPr>
            <w:r>
              <w:rPr>
                <w:rFonts w:cstheme="minorHAnsi"/>
                <w:sz w:val="24"/>
                <w:szCs w:val="24"/>
              </w:rPr>
              <w:t>(0.02)</w:t>
            </w:r>
          </w:p>
        </w:tc>
        <w:tc>
          <w:tcPr>
            <w:tcW w:w="1773" w:type="dxa"/>
            <w:tcBorders>
              <w:top w:val="nil"/>
              <w:left w:val="nil"/>
              <w:bottom w:val="nil"/>
              <w:right w:val="nil"/>
            </w:tcBorders>
          </w:tcPr>
          <w:p w14:paraId="4C89693C" w14:textId="77777777" w:rsidR="00C95934"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-0.114</w:t>
            </w:r>
            <w:r w:rsidRPr="00CB230C">
              <w:rPr>
                <w:rFonts w:cstheme="minorHAnsi"/>
                <w:sz w:val="24"/>
                <w:szCs w:val="24"/>
                <w:vertAlign w:val="superscript"/>
              </w:rPr>
              <w:t>***</w:t>
            </w:r>
          </w:p>
          <w:p w14:paraId="1EC2BBDC" w14:textId="2EE582DF" w:rsidR="00C95934" w:rsidRPr="00C95934" w:rsidRDefault="00C95934" w:rsidP="00C95934">
            <w:pPr>
              <w:widowControl w:val="0"/>
              <w:autoSpaceDE w:val="0"/>
              <w:autoSpaceDN w:val="0"/>
              <w:adjustRightInd w:val="0"/>
              <w:spacing w:after="0" w:line="240" w:lineRule="auto"/>
              <w:jc w:val="center"/>
              <w:rPr>
                <w:rFonts w:cstheme="minorHAnsi"/>
                <w:sz w:val="24"/>
                <w:szCs w:val="24"/>
              </w:rPr>
            </w:pPr>
            <w:r>
              <w:rPr>
                <w:rFonts w:cstheme="minorHAnsi"/>
                <w:sz w:val="24"/>
                <w:szCs w:val="24"/>
              </w:rPr>
              <w:t>(0.03)</w:t>
            </w:r>
          </w:p>
        </w:tc>
        <w:tc>
          <w:tcPr>
            <w:tcW w:w="2130" w:type="dxa"/>
            <w:tcBorders>
              <w:top w:val="nil"/>
              <w:left w:val="nil"/>
              <w:bottom w:val="nil"/>
              <w:right w:val="nil"/>
            </w:tcBorders>
          </w:tcPr>
          <w:p w14:paraId="17BA7FF8" w14:textId="77777777" w:rsidR="00C95934"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-0.120</w:t>
            </w:r>
            <w:r w:rsidRPr="00CB230C">
              <w:rPr>
                <w:rFonts w:cstheme="minorHAnsi"/>
                <w:sz w:val="24"/>
                <w:szCs w:val="24"/>
                <w:vertAlign w:val="superscript"/>
              </w:rPr>
              <w:t>***</w:t>
            </w:r>
          </w:p>
          <w:p w14:paraId="2FADA530" w14:textId="6CC7B35F" w:rsidR="00C95934" w:rsidRPr="00C95934" w:rsidRDefault="00C95934" w:rsidP="00C95934">
            <w:pPr>
              <w:widowControl w:val="0"/>
              <w:autoSpaceDE w:val="0"/>
              <w:autoSpaceDN w:val="0"/>
              <w:adjustRightInd w:val="0"/>
              <w:spacing w:after="0" w:line="240" w:lineRule="auto"/>
              <w:jc w:val="center"/>
              <w:rPr>
                <w:rFonts w:cstheme="minorHAnsi"/>
                <w:sz w:val="24"/>
                <w:szCs w:val="24"/>
              </w:rPr>
            </w:pPr>
            <w:r>
              <w:rPr>
                <w:rFonts w:cstheme="minorHAnsi"/>
                <w:sz w:val="24"/>
                <w:szCs w:val="24"/>
              </w:rPr>
              <w:t>(0.03)</w:t>
            </w:r>
          </w:p>
        </w:tc>
      </w:tr>
      <w:tr w:rsidR="00C95934" w:rsidRPr="00CB230C" w14:paraId="20363176" w14:textId="77777777" w:rsidTr="00C95934">
        <w:trPr>
          <w:trHeight w:val="252"/>
        </w:trPr>
        <w:tc>
          <w:tcPr>
            <w:tcW w:w="4391" w:type="dxa"/>
            <w:gridSpan w:val="2"/>
            <w:tcBorders>
              <w:top w:val="nil"/>
              <w:left w:val="nil"/>
              <w:bottom w:val="single" w:sz="4" w:space="0" w:color="auto"/>
              <w:right w:val="nil"/>
            </w:tcBorders>
          </w:tcPr>
          <w:p w14:paraId="27D5A538" w14:textId="77777777" w:rsidR="00C95934" w:rsidRPr="00CB230C" w:rsidRDefault="00C95934" w:rsidP="00C95934">
            <w:pPr>
              <w:widowControl w:val="0"/>
              <w:autoSpaceDE w:val="0"/>
              <w:autoSpaceDN w:val="0"/>
              <w:adjustRightInd w:val="0"/>
              <w:spacing w:after="0" w:line="240" w:lineRule="auto"/>
              <w:rPr>
                <w:rFonts w:cstheme="minorHAnsi"/>
                <w:sz w:val="24"/>
                <w:szCs w:val="24"/>
              </w:rPr>
            </w:pPr>
          </w:p>
        </w:tc>
        <w:tc>
          <w:tcPr>
            <w:tcW w:w="1595" w:type="dxa"/>
            <w:gridSpan w:val="2"/>
            <w:tcBorders>
              <w:top w:val="nil"/>
              <w:left w:val="nil"/>
              <w:bottom w:val="single" w:sz="4" w:space="0" w:color="auto"/>
              <w:right w:val="nil"/>
            </w:tcBorders>
          </w:tcPr>
          <w:p w14:paraId="4A300CCA" w14:textId="58F3D4A0" w:rsidR="00C95934" w:rsidRPr="00CB230C" w:rsidRDefault="00C95934" w:rsidP="00C95934">
            <w:pPr>
              <w:widowControl w:val="0"/>
              <w:autoSpaceDE w:val="0"/>
              <w:autoSpaceDN w:val="0"/>
              <w:adjustRightInd w:val="0"/>
              <w:spacing w:after="0" w:line="240" w:lineRule="auto"/>
              <w:jc w:val="center"/>
              <w:rPr>
                <w:rFonts w:cstheme="minorHAnsi"/>
                <w:sz w:val="24"/>
                <w:szCs w:val="24"/>
              </w:rPr>
            </w:pPr>
          </w:p>
        </w:tc>
        <w:tc>
          <w:tcPr>
            <w:tcW w:w="1950" w:type="dxa"/>
            <w:gridSpan w:val="2"/>
            <w:tcBorders>
              <w:top w:val="nil"/>
              <w:left w:val="nil"/>
              <w:bottom w:val="single" w:sz="4" w:space="0" w:color="auto"/>
              <w:right w:val="nil"/>
            </w:tcBorders>
          </w:tcPr>
          <w:p w14:paraId="30678B1C" w14:textId="3A38AA50" w:rsidR="00C95934" w:rsidRPr="00CB230C" w:rsidRDefault="00C95934" w:rsidP="00C95934">
            <w:pPr>
              <w:widowControl w:val="0"/>
              <w:autoSpaceDE w:val="0"/>
              <w:autoSpaceDN w:val="0"/>
              <w:adjustRightInd w:val="0"/>
              <w:spacing w:after="0" w:line="240" w:lineRule="auto"/>
              <w:jc w:val="center"/>
              <w:rPr>
                <w:rFonts w:cstheme="minorHAnsi"/>
                <w:sz w:val="24"/>
                <w:szCs w:val="24"/>
              </w:rPr>
            </w:pPr>
          </w:p>
        </w:tc>
        <w:tc>
          <w:tcPr>
            <w:tcW w:w="1774" w:type="dxa"/>
            <w:gridSpan w:val="2"/>
            <w:tcBorders>
              <w:top w:val="nil"/>
              <w:left w:val="nil"/>
              <w:bottom w:val="single" w:sz="4" w:space="0" w:color="auto"/>
              <w:right w:val="nil"/>
            </w:tcBorders>
          </w:tcPr>
          <w:p w14:paraId="0F506FF7" w14:textId="2B8A2F21" w:rsidR="00C95934" w:rsidRPr="00CB230C" w:rsidRDefault="00C95934" w:rsidP="00C95934">
            <w:pPr>
              <w:widowControl w:val="0"/>
              <w:autoSpaceDE w:val="0"/>
              <w:autoSpaceDN w:val="0"/>
              <w:adjustRightInd w:val="0"/>
              <w:spacing w:after="0" w:line="240" w:lineRule="auto"/>
              <w:jc w:val="center"/>
              <w:rPr>
                <w:rFonts w:cstheme="minorHAnsi"/>
                <w:sz w:val="24"/>
                <w:szCs w:val="24"/>
              </w:rPr>
            </w:pPr>
          </w:p>
        </w:tc>
        <w:tc>
          <w:tcPr>
            <w:tcW w:w="1773" w:type="dxa"/>
            <w:tcBorders>
              <w:top w:val="nil"/>
              <w:left w:val="nil"/>
              <w:bottom w:val="single" w:sz="4" w:space="0" w:color="auto"/>
              <w:right w:val="nil"/>
            </w:tcBorders>
          </w:tcPr>
          <w:p w14:paraId="1BE41273" w14:textId="4EACBF1C" w:rsidR="00C95934" w:rsidRPr="00CB230C" w:rsidRDefault="00C95934" w:rsidP="00C95934">
            <w:pPr>
              <w:widowControl w:val="0"/>
              <w:autoSpaceDE w:val="0"/>
              <w:autoSpaceDN w:val="0"/>
              <w:adjustRightInd w:val="0"/>
              <w:spacing w:after="0" w:line="240" w:lineRule="auto"/>
              <w:jc w:val="center"/>
              <w:rPr>
                <w:rFonts w:cstheme="minorHAnsi"/>
                <w:sz w:val="24"/>
                <w:szCs w:val="24"/>
              </w:rPr>
            </w:pPr>
          </w:p>
        </w:tc>
        <w:tc>
          <w:tcPr>
            <w:tcW w:w="2130" w:type="dxa"/>
            <w:tcBorders>
              <w:top w:val="nil"/>
              <w:left w:val="nil"/>
              <w:bottom w:val="single" w:sz="4" w:space="0" w:color="auto"/>
              <w:right w:val="nil"/>
            </w:tcBorders>
          </w:tcPr>
          <w:p w14:paraId="17A496B4" w14:textId="1C7E6258" w:rsidR="00C95934" w:rsidRPr="00CB230C" w:rsidRDefault="00C95934" w:rsidP="00C95934">
            <w:pPr>
              <w:widowControl w:val="0"/>
              <w:autoSpaceDE w:val="0"/>
              <w:autoSpaceDN w:val="0"/>
              <w:adjustRightInd w:val="0"/>
              <w:spacing w:after="0" w:line="240" w:lineRule="auto"/>
              <w:jc w:val="center"/>
              <w:rPr>
                <w:rFonts w:cstheme="minorHAnsi"/>
                <w:sz w:val="24"/>
                <w:szCs w:val="24"/>
              </w:rPr>
            </w:pPr>
          </w:p>
        </w:tc>
      </w:tr>
      <w:tr w:rsidR="00C95934" w:rsidRPr="00CB230C" w14:paraId="7FFFA4D9" w14:textId="77777777" w:rsidTr="00C95934">
        <w:trPr>
          <w:trHeight w:val="242"/>
        </w:trPr>
        <w:tc>
          <w:tcPr>
            <w:tcW w:w="4391" w:type="dxa"/>
            <w:gridSpan w:val="2"/>
            <w:tcBorders>
              <w:top w:val="nil"/>
              <w:left w:val="nil"/>
              <w:bottom w:val="single" w:sz="4" w:space="0" w:color="auto"/>
              <w:right w:val="nil"/>
            </w:tcBorders>
          </w:tcPr>
          <w:p w14:paraId="5A144CF0" w14:textId="77777777" w:rsidR="00C95934" w:rsidRPr="00CB230C" w:rsidRDefault="00C95934" w:rsidP="00C95934">
            <w:pPr>
              <w:widowControl w:val="0"/>
              <w:autoSpaceDE w:val="0"/>
              <w:autoSpaceDN w:val="0"/>
              <w:adjustRightInd w:val="0"/>
              <w:spacing w:after="0" w:line="240" w:lineRule="auto"/>
              <w:rPr>
                <w:rFonts w:cstheme="minorHAnsi"/>
                <w:sz w:val="24"/>
                <w:szCs w:val="24"/>
              </w:rPr>
            </w:pPr>
            <w:r w:rsidRPr="00CB230C">
              <w:rPr>
                <w:rFonts w:cstheme="minorHAnsi"/>
                <w:sz w:val="24"/>
                <w:szCs w:val="24"/>
              </w:rPr>
              <w:t>Observations</w:t>
            </w:r>
          </w:p>
        </w:tc>
        <w:tc>
          <w:tcPr>
            <w:tcW w:w="1595" w:type="dxa"/>
            <w:gridSpan w:val="2"/>
            <w:tcBorders>
              <w:top w:val="nil"/>
              <w:left w:val="nil"/>
              <w:bottom w:val="single" w:sz="4" w:space="0" w:color="auto"/>
              <w:right w:val="nil"/>
            </w:tcBorders>
          </w:tcPr>
          <w:p w14:paraId="57D8818E" w14:textId="77777777"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950" w:type="dxa"/>
            <w:gridSpan w:val="2"/>
            <w:tcBorders>
              <w:top w:val="nil"/>
              <w:left w:val="nil"/>
              <w:bottom w:val="single" w:sz="4" w:space="0" w:color="auto"/>
              <w:right w:val="nil"/>
            </w:tcBorders>
          </w:tcPr>
          <w:p w14:paraId="27EF13C8" w14:textId="77777777"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774" w:type="dxa"/>
            <w:gridSpan w:val="2"/>
            <w:tcBorders>
              <w:top w:val="nil"/>
              <w:left w:val="nil"/>
              <w:bottom w:val="single" w:sz="4" w:space="0" w:color="auto"/>
              <w:right w:val="nil"/>
            </w:tcBorders>
          </w:tcPr>
          <w:p w14:paraId="19D6A86A" w14:textId="77777777"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1773" w:type="dxa"/>
            <w:tcBorders>
              <w:top w:val="nil"/>
              <w:left w:val="nil"/>
              <w:bottom w:val="single" w:sz="4" w:space="0" w:color="auto"/>
              <w:right w:val="nil"/>
            </w:tcBorders>
          </w:tcPr>
          <w:p w14:paraId="5B07AC4B" w14:textId="77777777"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c>
          <w:tcPr>
            <w:tcW w:w="2130" w:type="dxa"/>
            <w:tcBorders>
              <w:top w:val="nil"/>
              <w:left w:val="nil"/>
              <w:bottom w:val="single" w:sz="4" w:space="0" w:color="auto"/>
              <w:right w:val="nil"/>
            </w:tcBorders>
          </w:tcPr>
          <w:p w14:paraId="5069A584" w14:textId="77777777" w:rsidR="00C95934" w:rsidRPr="00CB230C" w:rsidRDefault="00C95934" w:rsidP="00C95934">
            <w:pPr>
              <w:widowControl w:val="0"/>
              <w:autoSpaceDE w:val="0"/>
              <w:autoSpaceDN w:val="0"/>
              <w:adjustRightInd w:val="0"/>
              <w:spacing w:after="0" w:line="240" w:lineRule="auto"/>
              <w:jc w:val="center"/>
              <w:rPr>
                <w:rFonts w:cstheme="minorHAnsi"/>
                <w:sz w:val="24"/>
                <w:szCs w:val="24"/>
              </w:rPr>
            </w:pPr>
            <w:r w:rsidRPr="00CB230C">
              <w:rPr>
                <w:rFonts w:cstheme="minorHAnsi"/>
                <w:sz w:val="24"/>
                <w:szCs w:val="24"/>
              </w:rPr>
              <w:t>467</w:t>
            </w:r>
          </w:p>
        </w:tc>
      </w:tr>
    </w:tbl>
    <w:p w14:paraId="0D640841" w14:textId="77777777" w:rsidR="00120964" w:rsidRPr="00CB230C"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rPr>
        <w:t>Standard errors in parentheses</w:t>
      </w:r>
    </w:p>
    <w:p w14:paraId="519D5CFC" w14:textId="77777777" w:rsidR="00120964" w:rsidRPr="00CB230C" w:rsidRDefault="00120964" w:rsidP="00120964">
      <w:pPr>
        <w:widowControl w:val="0"/>
        <w:autoSpaceDE w:val="0"/>
        <w:autoSpaceDN w:val="0"/>
        <w:adjustRightInd w:val="0"/>
        <w:spacing w:after="0" w:line="240" w:lineRule="auto"/>
        <w:rPr>
          <w:rFonts w:cstheme="minorHAnsi"/>
          <w:sz w:val="20"/>
          <w:szCs w:val="20"/>
        </w:rPr>
      </w:pP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0.05,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0.01, </w:t>
      </w:r>
      <w:r w:rsidRPr="00CB230C">
        <w:rPr>
          <w:rFonts w:cstheme="minorHAnsi"/>
          <w:sz w:val="20"/>
          <w:szCs w:val="20"/>
          <w:vertAlign w:val="superscript"/>
        </w:rPr>
        <w:t>***</w:t>
      </w:r>
      <w:r w:rsidRPr="00CB230C">
        <w:rPr>
          <w:rFonts w:cstheme="minorHAnsi"/>
          <w:sz w:val="20"/>
          <w:szCs w:val="20"/>
        </w:rPr>
        <w:t xml:space="preserve"> </w:t>
      </w:r>
      <w:r w:rsidRPr="00CB230C">
        <w:rPr>
          <w:rFonts w:cstheme="minorHAnsi"/>
          <w:i/>
          <w:iCs/>
          <w:sz w:val="20"/>
          <w:szCs w:val="20"/>
        </w:rPr>
        <w:t>p</w:t>
      </w:r>
      <w:r w:rsidRPr="00CB230C">
        <w:rPr>
          <w:rFonts w:cstheme="minorHAnsi"/>
          <w:sz w:val="20"/>
          <w:szCs w:val="20"/>
        </w:rPr>
        <w:t xml:space="preserve"> &lt; 0.001</w:t>
      </w:r>
    </w:p>
    <w:p w14:paraId="1D05124E" w14:textId="77777777" w:rsidR="00120964" w:rsidRPr="00CB230C" w:rsidRDefault="00120964" w:rsidP="00120964">
      <w:pPr>
        <w:widowControl w:val="0"/>
        <w:autoSpaceDE w:val="0"/>
        <w:autoSpaceDN w:val="0"/>
        <w:adjustRightInd w:val="0"/>
        <w:spacing w:after="0" w:line="240" w:lineRule="auto"/>
        <w:rPr>
          <w:rFonts w:cstheme="minorHAnsi"/>
          <w:sz w:val="24"/>
          <w:szCs w:val="24"/>
        </w:rPr>
      </w:pPr>
    </w:p>
    <w:p w14:paraId="57424A1D" w14:textId="77777777" w:rsidR="00120964" w:rsidRPr="00CB230C" w:rsidRDefault="00120964" w:rsidP="003C3952">
      <w:pPr>
        <w:spacing w:line="360" w:lineRule="auto"/>
        <w:jc w:val="both"/>
        <w:rPr>
          <w:rFonts w:cstheme="minorHAnsi"/>
          <w:sz w:val="24"/>
          <w:szCs w:val="24"/>
        </w:rPr>
      </w:pPr>
    </w:p>
    <w:p w14:paraId="31F2F0EB" w14:textId="77777777" w:rsidR="00B47898" w:rsidRDefault="00B47898" w:rsidP="003C3952">
      <w:pPr>
        <w:spacing w:line="360" w:lineRule="auto"/>
        <w:jc w:val="both"/>
        <w:rPr>
          <w:rFonts w:cstheme="minorHAnsi"/>
          <w:sz w:val="32"/>
          <w:szCs w:val="32"/>
        </w:rPr>
      </w:pPr>
    </w:p>
    <w:p w14:paraId="3FBD94C6" w14:textId="77777777" w:rsidR="00B47898" w:rsidRDefault="00B47898" w:rsidP="003C3952">
      <w:pPr>
        <w:spacing w:line="360" w:lineRule="auto"/>
        <w:jc w:val="both"/>
        <w:rPr>
          <w:rFonts w:cstheme="minorHAnsi"/>
          <w:sz w:val="32"/>
          <w:szCs w:val="32"/>
        </w:rPr>
      </w:pPr>
    </w:p>
    <w:p w14:paraId="37949AF2" w14:textId="77777777" w:rsidR="00B47898" w:rsidRDefault="00B47898" w:rsidP="003C3952">
      <w:pPr>
        <w:spacing w:line="360" w:lineRule="auto"/>
        <w:jc w:val="both"/>
        <w:rPr>
          <w:rFonts w:cstheme="minorHAnsi"/>
          <w:sz w:val="32"/>
          <w:szCs w:val="32"/>
        </w:rPr>
      </w:pPr>
    </w:p>
    <w:p w14:paraId="052FB67B" w14:textId="77777777" w:rsidR="00B47898" w:rsidRDefault="00B47898" w:rsidP="003C3952">
      <w:pPr>
        <w:spacing w:line="360" w:lineRule="auto"/>
        <w:jc w:val="both"/>
        <w:rPr>
          <w:rFonts w:cstheme="minorHAnsi"/>
          <w:sz w:val="32"/>
          <w:szCs w:val="32"/>
        </w:rPr>
      </w:pPr>
    </w:p>
    <w:p w14:paraId="00594EA0" w14:textId="77777777" w:rsidR="00B47898" w:rsidRDefault="00B47898" w:rsidP="003C3952">
      <w:pPr>
        <w:spacing w:line="360" w:lineRule="auto"/>
        <w:jc w:val="both"/>
        <w:rPr>
          <w:rFonts w:cstheme="minorHAnsi"/>
          <w:sz w:val="32"/>
          <w:szCs w:val="32"/>
        </w:rPr>
        <w:sectPr w:rsidR="00B47898" w:rsidSect="00B47898">
          <w:pgSz w:w="15840" w:h="12240" w:orient="landscape"/>
          <w:pgMar w:top="1440" w:right="1440" w:bottom="1440" w:left="1440" w:header="720" w:footer="720" w:gutter="0"/>
          <w:cols w:space="720"/>
          <w:docGrid w:linePitch="360"/>
        </w:sectPr>
      </w:pPr>
    </w:p>
    <w:p w14:paraId="64961680" w14:textId="40365B4C" w:rsidR="00B270E6" w:rsidRDefault="006D4971" w:rsidP="003C3952">
      <w:pPr>
        <w:spacing w:line="360" w:lineRule="auto"/>
        <w:jc w:val="both"/>
        <w:rPr>
          <w:rFonts w:cstheme="minorHAnsi"/>
          <w:sz w:val="32"/>
          <w:szCs w:val="32"/>
        </w:rPr>
      </w:pPr>
      <w:r>
        <w:rPr>
          <w:rFonts w:cstheme="minorHAnsi"/>
          <w:sz w:val="32"/>
          <w:szCs w:val="32"/>
        </w:rPr>
        <w:lastRenderedPageBreak/>
        <w:t>6. Discussion and conclusion</w:t>
      </w:r>
    </w:p>
    <w:p w14:paraId="1709271D" w14:textId="0A4AC265" w:rsidR="006D4971" w:rsidRDefault="006D4971" w:rsidP="003C3952">
      <w:pPr>
        <w:spacing w:line="360" w:lineRule="auto"/>
        <w:jc w:val="both"/>
        <w:rPr>
          <w:rFonts w:cstheme="minorHAnsi"/>
          <w:sz w:val="28"/>
          <w:szCs w:val="28"/>
        </w:rPr>
      </w:pPr>
      <w:r w:rsidRPr="006D4971">
        <w:rPr>
          <w:rFonts w:cstheme="minorHAnsi"/>
          <w:sz w:val="28"/>
          <w:szCs w:val="28"/>
        </w:rPr>
        <w:t>6.1 Discussion</w:t>
      </w:r>
    </w:p>
    <w:p w14:paraId="0DA5301F" w14:textId="77777777" w:rsidR="00686372" w:rsidRDefault="00D36D43" w:rsidP="00CB5625">
      <w:pPr>
        <w:spacing w:line="360" w:lineRule="auto"/>
        <w:jc w:val="both"/>
        <w:rPr>
          <w:rFonts w:cstheme="minorHAnsi"/>
          <w:sz w:val="24"/>
          <w:szCs w:val="24"/>
        </w:rPr>
      </w:pPr>
      <w:r>
        <w:rPr>
          <w:rFonts w:cstheme="minorHAnsi"/>
          <w:sz w:val="24"/>
          <w:szCs w:val="24"/>
        </w:rPr>
        <w:t>The results presented in the previous section are consistent with one another</w:t>
      </w:r>
      <w:r w:rsidR="00C72164">
        <w:rPr>
          <w:rFonts w:cstheme="minorHAnsi"/>
          <w:sz w:val="24"/>
          <w:szCs w:val="24"/>
        </w:rPr>
        <w:t xml:space="preserve"> and similar</w:t>
      </w:r>
      <w:r>
        <w:rPr>
          <w:rFonts w:cstheme="minorHAnsi"/>
          <w:sz w:val="24"/>
          <w:szCs w:val="24"/>
        </w:rPr>
        <w:t xml:space="preserve"> for both event dates.</w:t>
      </w:r>
      <w:r w:rsidR="00C72164">
        <w:rPr>
          <w:rFonts w:cstheme="minorHAnsi"/>
          <w:sz w:val="24"/>
          <w:szCs w:val="24"/>
        </w:rPr>
        <w:t xml:space="preserve"> </w:t>
      </w:r>
      <w:r w:rsidR="003300B9">
        <w:rPr>
          <w:rFonts w:cstheme="minorHAnsi"/>
          <w:sz w:val="24"/>
          <w:szCs w:val="24"/>
        </w:rPr>
        <w:t xml:space="preserve">The first hypothesis stated that positive abnormal returns are exhibited around the event dates. </w:t>
      </w:r>
      <w:r w:rsidR="00C72164">
        <w:rPr>
          <w:rFonts w:cstheme="minorHAnsi"/>
          <w:sz w:val="24"/>
          <w:szCs w:val="24"/>
        </w:rPr>
        <w:t>Cumulative abnormal returns were found on November 20</w:t>
      </w:r>
      <w:r w:rsidR="00344A90">
        <w:rPr>
          <w:rFonts w:cstheme="minorHAnsi"/>
          <w:sz w:val="24"/>
          <w:szCs w:val="24"/>
        </w:rPr>
        <w:t>, 2020</w:t>
      </w:r>
      <w:r w:rsidR="003300B9">
        <w:rPr>
          <w:rFonts w:cstheme="minorHAnsi"/>
          <w:sz w:val="24"/>
          <w:szCs w:val="24"/>
        </w:rPr>
        <w:t>,</w:t>
      </w:r>
      <w:r w:rsidR="00C72164">
        <w:rPr>
          <w:rFonts w:cstheme="minorHAnsi"/>
          <w:sz w:val="24"/>
          <w:szCs w:val="24"/>
        </w:rPr>
        <w:t xml:space="preserve"> and November 30</w:t>
      </w:r>
      <w:r w:rsidR="008F7A43">
        <w:rPr>
          <w:rFonts w:cstheme="minorHAnsi"/>
          <w:sz w:val="24"/>
          <w:szCs w:val="24"/>
        </w:rPr>
        <w:t xml:space="preserve">, </w:t>
      </w:r>
      <w:r w:rsidR="00344A90">
        <w:rPr>
          <w:rFonts w:cstheme="minorHAnsi"/>
          <w:sz w:val="24"/>
          <w:szCs w:val="24"/>
        </w:rPr>
        <w:t xml:space="preserve">2020, </w:t>
      </w:r>
      <w:r w:rsidR="008F7A43">
        <w:rPr>
          <w:rFonts w:cstheme="minorHAnsi"/>
          <w:sz w:val="24"/>
          <w:szCs w:val="24"/>
        </w:rPr>
        <w:t>and as a result the first hypothesis was not rejected</w:t>
      </w:r>
      <w:r w:rsidR="00344A90">
        <w:rPr>
          <w:rFonts w:cstheme="minorHAnsi"/>
          <w:sz w:val="24"/>
          <w:szCs w:val="24"/>
        </w:rPr>
        <w:t xml:space="preserve">, </w:t>
      </w:r>
      <w:r w:rsidR="003300B9">
        <w:rPr>
          <w:rFonts w:cstheme="minorHAnsi"/>
          <w:sz w:val="24"/>
          <w:szCs w:val="24"/>
        </w:rPr>
        <w:t>i.e.,</w:t>
      </w:r>
      <w:r w:rsidR="00344A90">
        <w:rPr>
          <w:rFonts w:cstheme="minorHAnsi"/>
          <w:sz w:val="24"/>
          <w:szCs w:val="24"/>
        </w:rPr>
        <w:t xml:space="preserve"> abnormal returns were present around the event dates and were positive</w:t>
      </w:r>
      <w:r w:rsidR="00C72164">
        <w:rPr>
          <w:rFonts w:cstheme="minorHAnsi"/>
          <w:sz w:val="24"/>
          <w:szCs w:val="24"/>
        </w:rPr>
        <w:t xml:space="preserve">. What is more, </w:t>
      </w:r>
      <w:r w:rsidR="003300B9">
        <w:rPr>
          <w:rFonts w:cstheme="minorHAnsi"/>
          <w:sz w:val="24"/>
          <w:szCs w:val="24"/>
        </w:rPr>
        <w:t>the second hypothesis investigated a negative relation between firm size and the cumulative abnormal return. It was therefore rejected, as the results showed that firm size positively affected the abnormal return.</w:t>
      </w:r>
      <w:r w:rsidR="00C72164">
        <w:rPr>
          <w:rFonts w:cstheme="minorHAnsi"/>
          <w:sz w:val="24"/>
          <w:szCs w:val="24"/>
        </w:rPr>
        <w:t xml:space="preserve"> Finally, the </w:t>
      </w:r>
      <w:r w:rsidR="003300B9">
        <w:rPr>
          <w:rFonts w:cstheme="minorHAnsi"/>
          <w:sz w:val="24"/>
          <w:szCs w:val="24"/>
        </w:rPr>
        <w:t xml:space="preserve">third hypothesis investigated the effect of the industry type on the cumulative abnormal return. The </w:t>
      </w:r>
      <w:r w:rsidR="00C72164">
        <w:rPr>
          <w:rFonts w:cstheme="minorHAnsi"/>
          <w:sz w:val="24"/>
          <w:szCs w:val="24"/>
        </w:rPr>
        <w:t xml:space="preserve">industry a company activated in </w:t>
      </w:r>
      <w:r w:rsidR="003300B9">
        <w:rPr>
          <w:rFonts w:cstheme="minorHAnsi"/>
          <w:sz w:val="24"/>
          <w:szCs w:val="24"/>
        </w:rPr>
        <w:t>was shown to affect the cumulative abnormal return positively or negatively</w:t>
      </w:r>
      <w:r w:rsidR="00C72164">
        <w:rPr>
          <w:rFonts w:cstheme="minorHAnsi"/>
          <w:sz w:val="24"/>
          <w:szCs w:val="24"/>
        </w:rPr>
        <w:t>, depending on the type of industry for both event dat</w:t>
      </w:r>
      <w:r w:rsidR="008F7A43">
        <w:rPr>
          <w:rFonts w:cstheme="minorHAnsi"/>
          <w:sz w:val="24"/>
          <w:szCs w:val="24"/>
        </w:rPr>
        <w:t>e</w:t>
      </w:r>
      <w:r w:rsidR="00C72164">
        <w:rPr>
          <w:rFonts w:cstheme="minorHAnsi"/>
          <w:sz w:val="24"/>
          <w:szCs w:val="24"/>
        </w:rPr>
        <w:t xml:space="preserve">s. </w:t>
      </w:r>
      <w:r w:rsidR="008F7A43">
        <w:rPr>
          <w:rFonts w:cstheme="minorHAnsi"/>
          <w:sz w:val="24"/>
          <w:szCs w:val="24"/>
        </w:rPr>
        <w:t xml:space="preserve">As a result, the third hypothesis was not rejected. </w:t>
      </w:r>
    </w:p>
    <w:p w14:paraId="22C9A20D" w14:textId="4BDE7424" w:rsidR="00CB5625" w:rsidRDefault="00686372" w:rsidP="00CB5625">
      <w:pPr>
        <w:spacing w:line="360" w:lineRule="auto"/>
        <w:jc w:val="both"/>
        <w:rPr>
          <w:rFonts w:cstheme="minorHAnsi"/>
          <w:sz w:val="24"/>
          <w:szCs w:val="24"/>
        </w:rPr>
      </w:pPr>
      <w:r>
        <w:rPr>
          <w:rFonts w:cstheme="minorHAnsi"/>
          <w:sz w:val="24"/>
          <w:szCs w:val="24"/>
        </w:rPr>
        <w:t>Th</w:t>
      </w:r>
      <w:r w:rsidR="00D36D43">
        <w:rPr>
          <w:rFonts w:cstheme="minorHAnsi"/>
          <w:sz w:val="24"/>
          <w:szCs w:val="24"/>
        </w:rPr>
        <w:t xml:space="preserve">e results also present limitations. First off, the two event dates, on November 20 and on November 30 are </w:t>
      </w:r>
      <w:r w:rsidR="00344A90">
        <w:rPr>
          <w:rFonts w:cstheme="minorHAnsi"/>
          <w:sz w:val="24"/>
          <w:szCs w:val="24"/>
        </w:rPr>
        <w:t>near</w:t>
      </w:r>
      <w:r w:rsidR="00D36D43">
        <w:rPr>
          <w:rFonts w:cstheme="minorHAnsi"/>
          <w:sz w:val="24"/>
          <w:szCs w:val="24"/>
        </w:rPr>
        <w:t xml:space="preserve"> each other. </w:t>
      </w:r>
      <w:r w:rsidR="00CB5625">
        <w:rPr>
          <w:rFonts w:cstheme="minorHAnsi"/>
          <w:sz w:val="24"/>
          <w:szCs w:val="24"/>
        </w:rPr>
        <w:t xml:space="preserve">This problem is known as event clustering. Henderson (1990) proposes that joint generalized least squares (GLS) are used to incorporate contemporaneous covariance in the models, to solve this problem. Alternatively, a multivariate regression model could be used to solve the event clustering problem. </w:t>
      </w:r>
      <w:r w:rsidR="003300B9">
        <w:rPr>
          <w:rFonts w:cstheme="minorHAnsi"/>
          <w:sz w:val="24"/>
          <w:szCs w:val="24"/>
        </w:rPr>
        <w:t>N</w:t>
      </w:r>
      <w:r w:rsidR="00CB5625">
        <w:rPr>
          <w:rFonts w:cstheme="minorHAnsi"/>
          <w:sz w:val="24"/>
          <w:szCs w:val="24"/>
        </w:rPr>
        <w:t xml:space="preserve">either approach was taken in this report. </w:t>
      </w:r>
      <w:r w:rsidR="003300B9">
        <w:rPr>
          <w:rFonts w:cstheme="minorHAnsi"/>
          <w:sz w:val="24"/>
          <w:szCs w:val="24"/>
        </w:rPr>
        <w:t>On the other hand, as</w:t>
      </w:r>
      <w:r w:rsidR="00D36D43">
        <w:rPr>
          <w:rFonts w:cstheme="minorHAnsi"/>
          <w:sz w:val="24"/>
          <w:szCs w:val="24"/>
        </w:rPr>
        <w:t xml:space="preserve"> a precaution, the event windows limited to up to 7 days before and after each event date, to </w:t>
      </w:r>
      <w:r w:rsidR="003300B9">
        <w:rPr>
          <w:rFonts w:cstheme="minorHAnsi"/>
          <w:sz w:val="24"/>
          <w:szCs w:val="24"/>
        </w:rPr>
        <w:t xml:space="preserve">exclude the confounding effects of the two events on each other. </w:t>
      </w:r>
      <w:r w:rsidR="00D36D43">
        <w:rPr>
          <w:rFonts w:cstheme="minorHAnsi"/>
          <w:sz w:val="24"/>
          <w:szCs w:val="24"/>
        </w:rPr>
        <w:t xml:space="preserve"> </w:t>
      </w:r>
    </w:p>
    <w:p w14:paraId="7110466C" w14:textId="5DA72FEB" w:rsidR="00C77D52" w:rsidRDefault="00344A90" w:rsidP="00B47898">
      <w:pPr>
        <w:widowControl w:val="0"/>
        <w:autoSpaceDE w:val="0"/>
        <w:autoSpaceDN w:val="0"/>
        <w:adjustRightInd w:val="0"/>
        <w:spacing w:after="0" w:line="360" w:lineRule="auto"/>
        <w:jc w:val="both"/>
        <w:rPr>
          <w:rFonts w:cstheme="minorHAnsi"/>
          <w:sz w:val="24"/>
          <w:szCs w:val="24"/>
        </w:rPr>
      </w:pPr>
      <w:r>
        <w:rPr>
          <w:rFonts w:cstheme="minorHAnsi"/>
          <w:sz w:val="24"/>
          <w:szCs w:val="24"/>
        </w:rPr>
        <w:t>Second</w:t>
      </w:r>
      <w:r w:rsidR="00C72164">
        <w:rPr>
          <w:rFonts w:cstheme="minorHAnsi"/>
          <w:sz w:val="24"/>
          <w:szCs w:val="24"/>
        </w:rPr>
        <w:t xml:space="preserve">, the basis of the estimation of expected returns in this paper is the CAPM model. Perhaps a more extensive approach could be conducted, one which also checks for industry clustering. Industry clustering happens when two or more events are concentrated in the same industry. </w:t>
      </w:r>
      <w:r w:rsidR="00CB5625">
        <w:rPr>
          <w:rFonts w:cstheme="minorHAnsi"/>
          <w:sz w:val="24"/>
          <w:szCs w:val="24"/>
        </w:rPr>
        <w:t xml:space="preserve">As per Tables </w:t>
      </w:r>
      <w:r w:rsidR="006256D1">
        <w:rPr>
          <w:rFonts w:cstheme="minorHAnsi"/>
          <w:sz w:val="24"/>
          <w:szCs w:val="24"/>
        </w:rPr>
        <w:t>5</w:t>
      </w:r>
      <w:r w:rsidR="00CB5625">
        <w:rPr>
          <w:rFonts w:cstheme="minorHAnsi"/>
          <w:sz w:val="24"/>
          <w:szCs w:val="24"/>
        </w:rPr>
        <w:t xml:space="preserve">.2.1 and </w:t>
      </w:r>
      <w:r w:rsidR="006256D1">
        <w:rPr>
          <w:rFonts w:cstheme="minorHAnsi"/>
          <w:sz w:val="24"/>
          <w:szCs w:val="24"/>
        </w:rPr>
        <w:t>5</w:t>
      </w:r>
      <w:r w:rsidR="00CB5625">
        <w:rPr>
          <w:rFonts w:cstheme="minorHAnsi"/>
          <w:sz w:val="24"/>
          <w:szCs w:val="24"/>
        </w:rPr>
        <w:t xml:space="preserve">.2.2, there were very large effects of the </w:t>
      </w:r>
      <w:r w:rsidR="00CB5625" w:rsidRPr="00CB230C">
        <w:rPr>
          <w:rFonts w:cstheme="minorHAnsi"/>
          <w:sz w:val="24"/>
          <w:szCs w:val="24"/>
        </w:rPr>
        <w:t>Oil, Gas, and Coal Extraction and Products</w:t>
      </w:r>
      <w:r w:rsidR="00CB5625">
        <w:rPr>
          <w:rFonts w:cstheme="minorHAnsi"/>
          <w:sz w:val="24"/>
          <w:szCs w:val="24"/>
        </w:rPr>
        <w:t xml:space="preserve"> industry on the cumulative abnormal return for both event dates. Henderson (1990) </w:t>
      </w:r>
      <w:r w:rsidR="008F7A43">
        <w:rPr>
          <w:rFonts w:cstheme="minorHAnsi"/>
          <w:sz w:val="24"/>
          <w:szCs w:val="24"/>
        </w:rPr>
        <w:t>suggests</w:t>
      </w:r>
      <w:r w:rsidR="00CB5625">
        <w:rPr>
          <w:rFonts w:cstheme="minorHAnsi"/>
          <w:sz w:val="24"/>
          <w:szCs w:val="24"/>
        </w:rPr>
        <w:t xml:space="preserve"> a more complex portfolio model</w:t>
      </w:r>
      <w:r w:rsidR="008F7A43">
        <w:rPr>
          <w:rFonts w:cstheme="minorHAnsi"/>
          <w:sz w:val="24"/>
          <w:szCs w:val="24"/>
        </w:rPr>
        <w:t xml:space="preserve"> is used</w:t>
      </w:r>
      <w:r w:rsidR="00CB5625">
        <w:rPr>
          <w:rFonts w:cstheme="minorHAnsi"/>
          <w:sz w:val="24"/>
          <w:szCs w:val="24"/>
        </w:rPr>
        <w:t xml:space="preserve"> to solve th</w:t>
      </w:r>
      <w:r w:rsidR="008F7A43">
        <w:rPr>
          <w:rFonts w:cstheme="minorHAnsi"/>
          <w:sz w:val="24"/>
          <w:szCs w:val="24"/>
        </w:rPr>
        <w:t>e event clustering issue</w:t>
      </w:r>
      <w:r w:rsidR="00CB5625">
        <w:rPr>
          <w:rFonts w:cstheme="minorHAnsi"/>
          <w:sz w:val="24"/>
          <w:szCs w:val="24"/>
        </w:rPr>
        <w:t xml:space="preserve">. </w:t>
      </w:r>
      <w:r w:rsidR="008F7A43">
        <w:rPr>
          <w:rFonts w:cstheme="minorHAnsi"/>
          <w:sz w:val="24"/>
          <w:szCs w:val="24"/>
        </w:rPr>
        <w:t xml:space="preserve">On another note, due to the unavailability of data at the time of this report, the study was conducted on 467 </w:t>
      </w:r>
      <w:r w:rsidR="008F7A43">
        <w:rPr>
          <w:rFonts w:cstheme="minorHAnsi"/>
          <w:sz w:val="24"/>
          <w:szCs w:val="24"/>
        </w:rPr>
        <w:lastRenderedPageBreak/>
        <w:t xml:space="preserve">companies, out of 501 in the S&amp;P 500. For future studies, it is of critical importance that complete data on all companies that make up the index is available at the time of the report. </w:t>
      </w:r>
      <w:r w:rsidR="00CB5625">
        <w:rPr>
          <w:rFonts w:cstheme="minorHAnsi"/>
          <w:sz w:val="24"/>
          <w:szCs w:val="24"/>
        </w:rPr>
        <w:t xml:space="preserve">All in all, the limitations </w:t>
      </w:r>
      <w:r>
        <w:rPr>
          <w:rFonts w:cstheme="minorHAnsi"/>
          <w:sz w:val="24"/>
          <w:szCs w:val="24"/>
        </w:rPr>
        <w:t>come</w:t>
      </w:r>
      <w:r w:rsidR="008F7A43">
        <w:rPr>
          <w:rFonts w:cstheme="minorHAnsi"/>
          <w:sz w:val="24"/>
          <w:szCs w:val="24"/>
        </w:rPr>
        <w:t xml:space="preserve"> down to</w:t>
      </w:r>
      <w:r w:rsidR="00CB5625">
        <w:rPr>
          <w:rFonts w:cstheme="minorHAnsi"/>
          <w:sz w:val="24"/>
          <w:szCs w:val="24"/>
        </w:rPr>
        <w:t xml:space="preserve"> the availability of more advanced econometric </w:t>
      </w:r>
      <w:r>
        <w:rPr>
          <w:rFonts w:cstheme="minorHAnsi"/>
          <w:sz w:val="24"/>
          <w:szCs w:val="24"/>
        </w:rPr>
        <w:t>models</w:t>
      </w:r>
      <w:r w:rsidR="008F7A43">
        <w:rPr>
          <w:rFonts w:cstheme="minorHAnsi"/>
          <w:sz w:val="24"/>
          <w:szCs w:val="24"/>
        </w:rPr>
        <w:t xml:space="preserve">, which can be applied to reduce potential bias and increase the accuracy of the results. </w:t>
      </w:r>
    </w:p>
    <w:p w14:paraId="3DB5B4A0" w14:textId="77777777" w:rsidR="00DF1B13" w:rsidRPr="00C77D52" w:rsidRDefault="00DF1B13" w:rsidP="00B47898">
      <w:pPr>
        <w:widowControl w:val="0"/>
        <w:autoSpaceDE w:val="0"/>
        <w:autoSpaceDN w:val="0"/>
        <w:adjustRightInd w:val="0"/>
        <w:spacing w:after="0" w:line="360" w:lineRule="auto"/>
        <w:jc w:val="both"/>
        <w:rPr>
          <w:rFonts w:cstheme="minorHAnsi"/>
          <w:sz w:val="24"/>
          <w:szCs w:val="24"/>
        </w:rPr>
      </w:pPr>
    </w:p>
    <w:p w14:paraId="505AE860" w14:textId="7ED6932A" w:rsidR="006D4971" w:rsidRPr="006D4971" w:rsidRDefault="006D4971" w:rsidP="003C3952">
      <w:pPr>
        <w:spacing w:line="360" w:lineRule="auto"/>
        <w:jc w:val="both"/>
        <w:rPr>
          <w:rFonts w:cstheme="minorHAnsi"/>
          <w:sz w:val="28"/>
          <w:szCs w:val="28"/>
        </w:rPr>
      </w:pPr>
      <w:r w:rsidRPr="006D4971">
        <w:rPr>
          <w:rFonts w:cstheme="minorHAnsi"/>
          <w:sz w:val="28"/>
          <w:szCs w:val="28"/>
        </w:rPr>
        <w:t>6.2 Conclusion</w:t>
      </w:r>
    </w:p>
    <w:p w14:paraId="2DBC3E51" w14:textId="600CE746" w:rsidR="006E29F5" w:rsidRPr="005A2412" w:rsidRDefault="00447402" w:rsidP="006E29F5">
      <w:pPr>
        <w:pStyle w:val="NormalWeb"/>
        <w:spacing w:before="0" w:beforeAutospacing="0" w:after="0" w:afterAutospacing="0" w:line="360" w:lineRule="auto"/>
        <w:jc w:val="both"/>
        <w:rPr>
          <w:rStyle w:val="mceitemhidden"/>
          <w:rFonts w:asciiTheme="minorHAnsi" w:hAnsiTheme="minorHAnsi" w:cstheme="minorHAnsi"/>
          <w:color w:val="0E101A"/>
        </w:rPr>
      </w:pPr>
      <w:r w:rsidRPr="00332E9E">
        <w:rPr>
          <w:rFonts w:asciiTheme="minorHAnsi" w:hAnsiTheme="minorHAnsi" w:cstheme="minorHAnsi"/>
        </w:rPr>
        <w:t xml:space="preserve">This paper analysed the impact of two news announcements on the S&amp;P 500. The </w:t>
      </w:r>
      <w:r w:rsidR="007A426A">
        <w:rPr>
          <w:rFonts w:asciiTheme="minorHAnsi" w:hAnsiTheme="minorHAnsi" w:cstheme="minorHAnsi"/>
        </w:rPr>
        <w:t>announcements</w:t>
      </w:r>
      <w:r w:rsidRPr="00332E9E">
        <w:rPr>
          <w:rFonts w:asciiTheme="minorHAnsi" w:hAnsiTheme="minorHAnsi" w:cstheme="minorHAnsi"/>
        </w:rPr>
        <w:t xml:space="preserve"> were that Pfizer with Biontech and Moderna applied for emergency use authorization for their anti-Covid 19 vaccines on November 20, and November 30, respectively. The research question was “</w:t>
      </w:r>
      <w:r w:rsidRPr="00332E9E">
        <w:rPr>
          <w:rStyle w:val="mceitemhidden"/>
          <w:rFonts w:asciiTheme="minorHAnsi" w:hAnsiTheme="minorHAnsi" w:cstheme="minorHAnsi"/>
          <w:i/>
          <w:iCs/>
          <w:color w:val="0E101A"/>
        </w:rPr>
        <w:t>What is the effect of </w:t>
      </w:r>
      <w:r w:rsidRPr="00332E9E">
        <w:rPr>
          <w:rStyle w:val="hiddenspellerror"/>
          <w:rFonts w:asciiTheme="minorHAnsi" w:hAnsiTheme="minorHAnsi" w:cstheme="minorHAnsi"/>
          <w:i/>
          <w:iCs/>
          <w:color w:val="0E101A"/>
        </w:rPr>
        <w:t xml:space="preserve">the news of </w:t>
      </w:r>
      <w:r w:rsidRPr="00332E9E">
        <w:rPr>
          <w:rStyle w:val="mceitemhidden"/>
          <w:rFonts w:asciiTheme="minorHAnsi" w:hAnsiTheme="minorHAnsi" w:cstheme="minorHAnsi"/>
          <w:i/>
          <w:iCs/>
          <w:color w:val="0E101A"/>
        </w:rPr>
        <w:t xml:space="preserve">applications for Emergency Use Authorisation for vaccines against Covid-19 on stock market returns within the S&amp;P 500?”. </w:t>
      </w:r>
      <w:r w:rsidRPr="00332E9E">
        <w:rPr>
          <w:rStyle w:val="mceitemhidden"/>
          <w:rFonts w:asciiTheme="minorHAnsi" w:hAnsiTheme="minorHAnsi" w:cstheme="minorHAnsi"/>
          <w:color w:val="0E101A"/>
        </w:rPr>
        <w:t xml:space="preserve">To answer this question, three hypotheses were formulated after reviewing relevant literature in the literature review of this report. </w:t>
      </w:r>
      <w:r w:rsidR="007E5EB8" w:rsidRPr="00332E9E">
        <w:rPr>
          <w:rStyle w:val="mceitemhidden"/>
          <w:rFonts w:asciiTheme="minorHAnsi" w:hAnsiTheme="minorHAnsi" w:cstheme="minorHAnsi"/>
          <w:color w:val="0E101A"/>
        </w:rPr>
        <w:t xml:space="preserve">The hypotheses were tested, and the results showed that the news </w:t>
      </w:r>
      <w:r w:rsidR="00332E9E">
        <w:rPr>
          <w:rStyle w:val="mceitemhidden"/>
          <w:rFonts w:asciiTheme="minorHAnsi" w:hAnsiTheme="minorHAnsi" w:cstheme="minorHAnsi"/>
          <w:color w:val="0E101A"/>
        </w:rPr>
        <w:t>in question</w:t>
      </w:r>
      <w:r w:rsidR="007E5EB8" w:rsidRPr="00332E9E">
        <w:rPr>
          <w:rStyle w:val="mceitemhidden"/>
          <w:rFonts w:asciiTheme="minorHAnsi" w:hAnsiTheme="minorHAnsi" w:cstheme="minorHAnsi"/>
          <w:color w:val="0E101A"/>
        </w:rPr>
        <w:t xml:space="preserve"> did in fact have an effect on stock market returns. This was shown through the existence of abnormal </w:t>
      </w:r>
      <w:r w:rsidR="007E5EB8" w:rsidRPr="005A2412">
        <w:rPr>
          <w:rStyle w:val="mceitemhidden"/>
          <w:rFonts w:asciiTheme="minorHAnsi" w:hAnsiTheme="minorHAnsi" w:cstheme="minorHAnsi"/>
          <w:color w:val="0E101A"/>
        </w:rPr>
        <w:t xml:space="preserve">returns around the days the news took place. The size of a company was shown to positively affect the abnormal return. What is more, the industry a company activated in also impacted the abnormal return. </w:t>
      </w:r>
      <w:r w:rsidR="007A426A">
        <w:rPr>
          <w:rStyle w:val="mceitemhidden"/>
          <w:rFonts w:asciiTheme="minorHAnsi" w:hAnsiTheme="minorHAnsi" w:cstheme="minorHAnsi"/>
          <w:color w:val="0E101A"/>
        </w:rPr>
        <w:t xml:space="preserve">The results make sense when looking at the magnitude of the effects by industry, for the following reason. The more a specific industry impacted the cumulative abnormal return positively around the two positive announcements, the more that industry was previously negatively affected by the pandemic. In contrast, the negative effect of an industry on the cumulative abnormal return meant that specific industry benefitted from the pandemic. </w:t>
      </w:r>
      <w:r w:rsidR="007E5EB8" w:rsidRPr="005A2412">
        <w:rPr>
          <w:rStyle w:val="mceitemhidden"/>
          <w:rFonts w:asciiTheme="minorHAnsi" w:hAnsiTheme="minorHAnsi" w:cstheme="minorHAnsi"/>
          <w:color w:val="0E101A"/>
        </w:rPr>
        <w:t xml:space="preserve">Therefore, the research question was answered, and the effects of the news were determined and quantified. </w:t>
      </w:r>
    </w:p>
    <w:p w14:paraId="3136262A" w14:textId="0562D3EE" w:rsidR="006E29F5" w:rsidRPr="005A2412" w:rsidRDefault="006E29F5" w:rsidP="006E29F5">
      <w:pPr>
        <w:pStyle w:val="NormalWeb"/>
        <w:spacing w:before="0" w:beforeAutospacing="0" w:after="0" w:afterAutospacing="0" w:line="360" w:lineRule="auto"/>
        <w:jc w:val="both"/>
        <w:rPr>
          <w:rStyle w:val="mceitemhidden"/>
          <w:rFonts w:asciiTheme="minorHAnsi" w:hAnsiTheme="minorHAnsi" w:cstheme="minorHAnsi"/>
          <w:color w:val="0E101A"/>
        </w:rPr>
      </w:pPr>
    </w:p>
    <w:p w14:paraId="788CA75A" w14:textId="08B94FC4" w:rsidR="008E6A35" w:rsidRDefault="006E29F5" w:rsidP="00B47898">
      <w:pPr>
        <w:spacing w:line="360" w:lineRule="auto"/>
        <w:jc w:val="both"/>
        <w:rPr>
          <w:rFonts w:cstheme="minorHAnsi"/>
          <w:sz w:val="24"/>
          <w:szCs w:val="24"/>
        </w:rPr>
      </w:pPr>
      <w:r w:rsidRPr="005A2412">
        <w:rPr>
          <w:rStyle w:val="mceitemhidden"/>
          <w:rFonts w:cstheme="minorHAnsi"/>
          <w:color w:val="0E101A"/>
          <w:sz w:val="24"/>
          <w:szCs w:val="24"/>
        </w:rPr>
        <w:t>Since this study was done on large cap companies within the S&amp;P500, which capture a large portion of the American stock market, it can be replicated to include the</w:t>
      </w:r>
      <w:r w:rsidRPr="005A2412">
        <w:rPr>
          <w:rFonts w:cstheme="minorHAnsi"/>
          <w:sz w:val="24"/>
          <w:szCs w:val="24"/>
        </w:rPr>
        <w:t xml:space="preserve"> S&amp;P middle cap and small cap companies for more extensive results. </w:t>
      </w:r>
      <w:r w:rsidR="00686372">
        <w:rPr>
          <w:rFonts w:cstheme="minorHAnsi"/>
          <w:sz w:val="24"/>
          <w:szCs w:val="24"/>
        </w:rPr>
        <w:t xml:space="preserve">In that case, it is expected that the results would be similar, but the larger sample would give way to a more accurate representation of the stock market in the US. </w:t>
      </w:r>
      <w:r w:rsidRPr="005A2412">
        <w:rPr>
          <w:rFonts w:cstheme="minorHAnsi"/>
          <w:sz w:val="24"/>
          <w:szCs w:val="24"/>
        </w:rPr>
        <w:t xml:space="preserve">Therefore, this is a recommendation for future research. In addition, this study </w:t>
      </w:r>
      <w:r w:rsidRPr="005A2412">
        <w:rPr>
          <w:rFonts w:cstheme="minorHAnsi"/>
          <w:sz w:val="24"/>
          <w:szCs w:val="24"/>
        </w:rPr>
        <w:lastRenderedPageBreak/>
        <w:t>can be replicated on other big indexes, like the Nikkei 225. To build up on the discussion, it would also be interesting to apply more advanced econometric techniques, to reduce bias, for example, in a</w:t>
      </w:r>
      <w:r w:rsidR="00686372">
        <w:rPr>
          <w:rFonts w:cstheme="minorHAnsi"/>
          <w:sz w:val="24"/>
          <w:szCs w:val="24"/>
        </w:rPr>
        <w:t xml:space="preserve">nother study </w:t>
      </w:r>
      <w:r w:rsidRPr="005A2412">
        <w:rPr>
          <w:rFonts w:cstheme="minorHAnsi"/>
          <w:sz w:val="24"/>
          <w:szCs w:val="24"/>
        </w:rPr>
        <w:t xml:space="preserve">of the same type. </w:t>
      </w:r>
      <w:r w:rsidR="005A2412" w:rsidRPr="005A2412">
        <w:rPr>
          <w:rFonts w:cstheme="minorHAnsi"/>
          <w:sz w:val="24"/>
          <w:szCs w:val="24"/>
        </w:rPr>
        <w:t>On another note,</w:t>
      </w:r>
      <w:r w:rsidRPr="005A2412">
        <w:rPr>
          <w:rFonts w:cstheme="minorHAnsi"/>
          <w:sz w:val="24"/>
          <w:szCs w:val="24"/>
        </w:rPr>
        <w:t xml:space="preserve"> there is a wide variety of responses </w:t>
      </w:r>
      <w:r w:rsidR="005A2412" w:rsidRPr="005A2412">
        <w:rPr>
          <w:rFonts w:cstheme="minorHAnsi"/>
          <w:sz w:val="24"/>
          <w:szCs w:val="24"/>
        </w:rPr>
        <w:t xml:space="preserve">of governments </w:t>
      </w:r>
      <w:r w:rsidRPr="005A2412">
        <w:rPr>
          <w:rFonts w:cstheme="minorHAnsi"/>
          <w:sz w:val="24"/>
          <w:szCs w:val="24"/>
        </w:rPr>
        <w:t xml:space="preserve">to the Covid-19 pandemic, which had not yet been analysed. </w:t>
      </w:r>
      <w:r w:rsidR="005A2412" w:rsidRPr="005A2412">
        <w:rPr>
          <w:rFonts w:cstheme="minorHAnsi"/>
          <w:sz w:val="24"/>
          <w:szCs w:val="24"/>
        </w:rPr>
        <w:t xml:space="preserve">Therefore, another recommendation for future research could be to quantify the long-term impact of different policies adopted during the pandemic on stock market returns. In conclusion, this report finds large inefficiencies in the stock market, as shown by the existence of abnormal returns. Future research should be conducted, using more advanced econometric techniques, to shed more light on the underlying causes for such inefficiencies. This is important, because of the large number of stakeholders involved in the stock market. </w:t>
      </w:r>
    </w:p>
    <w:p w14:paraId="4835CB4C" w14:textId="52C50C2F" w:rsidR="00293870" w:rsidRDefault="00293870" w:rsidP="00B47898">
      <w:pPr>
        <w:spacing w:line="360" w:lineRule="auto"/>
        <w:jc w:val="both"/>
        <w:rPr>
          <w:rFonts w:cstheme="minorHAnsi"/>
          <w:sz w:val="24"/>
          <w:szCs w:val="24"/>
        </w:rPr>
      </w:pPr>
    </w:p>
    <w:p w14:paraId="6C713E4A" w14:textId="4F6F8735" w:rsidR="00293870" w:rsidRDefault="00293870" w:rsidP="00B47898">
      <w:pPr>
        <w:spacing w:line="360" w:lineRule="auto"/>
        <w:jc w:val="both"/>
        <w:rPr>
          <w:rFonts w:cstheme="minorHAnsi"/>
          <w:sz w:val="24"/>
          <w:szCs w:val="24"/>
        </w:rPr>
      </w:pPr>
    </w:p>
    <w:p w14:paraId="04A2CC82" w14:textId="748C38F1" w:rsidR="00293870" w:rsidRDefault="00293870" w:rsidP="00B47898">
      <w:pPr>
        <w:spacing w:line="360" w:lineRule="auto"/>
        <w:jc w:val="both"/>
        <w:rPr>
          <w:rFonts w:cstheme="minorHAnsi"/>
          <w:sz w:val="24"/>
          <w:szCs w:val="24"/>
        </w:rPr>
      </w:pPr>
    </w:p>
    <w:p w14:paraId="42716BB6" w14:textId="143E1031" w:rsidR="00293870" w:rsidRDefault="00293870" w:rsidP="00B47898">
      <w:pPr>
        <w:spacing w:line="360" w:lineRule="auto"/>
        <w:jc w:val="both"/>
        <w:rPr>
          <w:rFonts w:cstheme="minorHAnsi"/>
          <w:sz w:val="24"/>
          <w:szCs w:val="24"/>
        </w:rPr>
      </w:pPr>
    </w:p>
    <w:p w14:paraId="2BFFF0EF" w14:textId="14CABF18" w:rsidR="00293870" w:rsidRDefault="00293870" w:rsidP="00B47898">
      <w:pPr>
        <w:spacing w:line="360" w:lineRule="auto"/>
        <w:jc w:val="both"/>
        <w:rPr>
          <w:rFonts w:cstheme="minorHAnsi"/>
          <w:sz w:val="24"/>
          <w:szCs w:val="24"/>
        </w:rPr>
      </w:pPr>
    </w:p>
    <w:p w14:paraId="4111AD06" w14:textId="5E278696" w:rsidR="00293870" w:rsidRDefault="00293870" w:rsidP="00B47898">
      <w:pPr>
        <w:spacing w:line="360" w:lineRule="auto"/>
        <w:jc w:val="both"/>
        <w:rPr>
          <w:rFonts w:cstheme="minorHAnsi"/>
          <w:sz w:val="24"/>
          <w:szCs w:val="24"/>
        </w:rPr>
      </w:pPr>
    </w:p>
    <w:p w14:paraId="2D63064E" w14:textId="4AF5A1B2" w:rsidR="00293870" w:rsidRDefault="00293870" w:rsidP="00B47898">
      <w:pPr>
        <w:spacing w:line="360" w:lineRule="auto"/>
        <w:jc w:val="both"/>
        <w:rPr>
          <w:rFonts w:cstheme="minorHAnsi"/>
          <w:sz w:val="24"/>
          <w:szCs w:val="24"/>
        </w:rPr>
      </w:pPr>
    </w:p>
    <w:p w14:paraId="4C490ED1" w14:textId="29CA4A02" w:rsidR="00293870" w:rsidRDefault="00293870" w:rsidP="00B47898">
      <w:pPr>
        <w:spacing w:line="360" w:lineRule="auto"/>
        <w:jc w:val="both"/>
        <w:rPr>
          <w:rFonts w:cstheme="minorHAnsi"/>
          <w:sz w:val="24"/>
          <w:szCs w:val="24"/>
        </w:rPr>
      </w:pPr>
    </w:p>
    <w:p w14:paraId="5085FFA6" w14:textId="3FAD63BD" w:rsidR="00293870" w:rsidRDefault="00293870" w:rsidP="00B47898">
      <w:pPr>
        <w:spacing w:line="360" w:lineRule="auto"/>
        <w:jc w:val="both"/>
        <w:rPr>
          <w:rFonts w:cstheme="minorHAnsi"/>
          <w:sz w:val="24"/>
          <w:szCs w:val="24"/>
        </w:rPr>
      </w:pPr>
    </w:p>
    <w:p w14:paraId="79D81ABB" w14:textId="7286664D" w:rsidR="00293870" w:rsidRDefault="00293870" w:rsidP="00B47898">
      <w:pPr>
        <w:spacing w:line="360" w:lineRule="auto"/>
        <w:jc w:val="both"/>
        <w:rPr>
          <w:rFonts w:cstheme="minorHAnsi"/>
          <w:sz w:val="24"/>
          <w:szCs w:val="24"/>
        </w:rPr>
      </w:pPr>
    </w:p>
    <w:p w14:paraId="26D8A5CA" w14:textId="77777777" w:rsidR="00293870" w:rsidRPr="00B47898" w:rsidRDefault="00293870" w:rsidP="00B47898">
      <w:pPr>
        <w:spacing w:line="360" w:lineRule="auto"/>
        <w:jc w:val="both"/>
        <w:rPr>
          <w:rFonts w:cstheme="minorHAnsi"/>
          <w:sz w:val="24"/>
          <w:szCs w:val="24"/>
        </w:rPr>
      </w:pPr>
    </w:p>
    <w:sdt>
      <w:sdtPr>
        <w:rPr>
          <w:rFonts w:asciiTheme="minorHAnsi" w:eastAsiaTheme="minorHAnsi" w:hAnsiTheme="minorHAnsi" w:cstheme="minorBidi"/>
          <w:color w:val="auto"/>
          <w:sz w:val="22"/>
          <w:szCs w:val="22"/>
        </w:rPr>
        <w:id w:val="1777601992"/>
        <w:docPartObj>
          <w:docPartGallery w:val="Bibliographies"/>
          <w:docPartUnique/>
        </w:docPartObj>
      </w:sdtPr>
      <w:sdtEndPr>
        <w:rPr>
          <w:rFonts w:cstheme="minorHAnsi"/>
        </w:rPr>
      </w:sdtEndPr>
      <w:sdtContent>
        <w:p w14:paraId="45A55BC8" w14:textId="4131BEC7" w:rsidR="00DF1B13" w:rsidRPr="00DF1B13" w:rsidRDefault="00DF1B13" w:rsidP="00DF1B13">
          <w:pPr>
            <w:pStyle w:val="Heading1"/>
            <w:jc w:val="both"/>
            <w:rPr>
              <w:rFonts w:asciiTheme="minorHAnsi" w:hAnsiTheme="minorHAnsi" w:cstheme="minorHAnsi"/>
              <w:color w:val="auto"/>
            </w:rPr>
          </w:pPr>
          <w:r w:rsidRPr="00DF1B13">
            <w:rPr>
              <w:rFonts w:asciiTheme="minorHAnsi" w:hAnsiTheme="minorHAnsi" w:cstheme="minorHAnsi"/>
              <w:color w:val="auto"/>
            </w:rPr>
            <w:t>7. References</w:t>
          </w:r>
        </w:p>
        <w:sdt>
          <w:sdtPr>
            <w:rPr>
              <w:rFonts w:cstheme="minorHAnsi"/>
            </w:rPr>
            <w:id w:val="-573587230"/>
            <w:bibliography/>
          </w:sdtPr>
          <w:sdtEndPr/>
          <w:sdtContent>
            <w:p w14:paraId="1C179D00" w14:textId="77777777" w:rsidR="00DF1B13" w:rsidRPr="00DF1B13" w:rsidRDefault="00DF1B13" w:rsidP="00DF1B13">
              <w:pPr>
                <w:pStyle w:val="Bibliography"/>
                <w:ind w:left="720" w:hanging="720"/>
                <w:rPr>
                  <w:rFonts w:cstheme="minorHAnsi"/>
                  <w:noProof/>
                  <w:sz w:val="24"/>
                  <w:szCs w:val="24"/>
                </w:rPr>
              </w:pPr>
              <w:r w:rsidRPr="00DF1B13">
                <w:rPr>
                  <w:rFonts w:cstheme="minorHAnsi"/>
                  <w:sz w:val="24"/>
                  <w:szCs w:val="24"/>
                </w:rPr>
                <w:fldChar w:fldCharType="begin"/>
              </w:r>
              <w:r w:rsidRPr="00DF1B13">
                <w:rPr>
                  <w:rFonts w:cstheme="minorHAnsi"/>
                  <w:sz w:val="24"/>
                  <w:szCs w:val="24"/>
                </w:rPr>
                <w:instrText xml:space="preserve"> BIBLIOGRAPHY </w:instrText>
              </w:r>
              <w:r w:rsidRPr="00DF1B13">
                <w:rPr>
                  <w:rFonts w:cstheme="minorHAnsi"/>
                  <w:sz w:val="24"/>
                  <w:szCs w:val="24"/>
                </w:rPr>
                <w:fldChar w:fldCharType="separate"/>
              </w:r>
              <w:r w:rsidRPr="00DF1B13">
                <w:rPr>
                  <w:rFonts w:cstheme="minorHAnsi"/>
                  <w:noProof/>
                  <w:sz w:val="24"/>
                  <w:szCs w:val="24"/>
                </w:rPr>
                <w:t xml:space="preserve">Al-Awadhi, A. M., Alsaifi, K., Al-Awadhi, A., &amp; Alhammadi, S. (2020, September). Death and contagious infectious diseases: Impact of the COVID-19 virus on stock market returns. </w:t>
              </w:r>
              <w:r w:rsidRPr="00DF1B13">
                <w:rPr>
                  <w:rFonts w:cstheme="minorHAnsi"/>
                  <w:i/>
                  <w:iCs/>
                  <w:noProof/>
                  <w:sz w:val="24"/>
                  <w:szCs w:val="24"/>
                </w:rPr>
                <w:t>Journal of Behavioral and Experimental Finance</w:t>
              </w:r>
              <w:r w:rsidRPr="00DF1B13">
                <w:rPr>
                  <w:rFonts w:cstheme="minorHAnsi"/>
                  <w:noProof/>
                  <w:sz w:val="24"/>
                  <w:szCs w:val="24"/>
                </w:rPr>
                <w:t>.</w:t>
              </w:r>
            </w:p>
            <w:p w14:paraId="50EED161"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Brenner, M. (1979). The sensitivity of the efficient market hypothesis to alternative specifications of the market model. </w:t>
              </w:r>
              <w:r w:rsidRPr="00DF1B13">
                <w:rPr>
                  <w:rFonts w:cstheme="minorHAnsi"/>
                  <w:i/>
                  <w:iCs/>
                  <w:noProof/>
                  <w:sz w:val="24"/>
                  <w:szCs w:val="24"/>
                </w:rPr>
                <w:t>The Journal of Finance</w:t>
              </w:r>
              <w:r w:rsidRPr="00DF1B13">
                <w:rPr>
                  <w:rFonts w:cstheme="minorHAnsi"/>
                  <w:noProof/>
                  <w:sz w:val="24"/>
                  <w:szCs w:val="24"/>
                </w:rPr>
                <w:t>, 915-929.</w:t>
              </w:r>
            </w:p>
            <w:p w14:paraId="74E361E8"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Chan, L. K., Hamao, Y., &amp; Lakonishok, J. (1991, December). Fundamentals and Stock Returns in Japan. </w:t>
              </w:r>
              <w:r w:rsidRPr="00DF1B13">
                <w:rPr>
                  <w:rFonts w:cstheme="minorHAnsi"/>
                  <w:i/>
                  <w:iCs/>
                  <w:noProof/>
                  <w:sz w:val="24"/>
                  <w:szCs w:val="24"/>
                </w:rPr>
                <w:t>The Journal of Finance</w:t>
              </w:r>
              <w:r w:rsidRPr="00DF1B13">
                <w:rPr>
                  <w:rFonts w:cstheme="minorHAnsi"/>
                  <w:noProof/>
                  <w:sz w:val="24"/>
                  <w:szCs w:val="24"/>
                </w:rPr>
                <w:t>, 1739-1764.</w:t>
              </w:r>
            </w:p>
            <w:p w14:paraId="52300228"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Chen, M.-H., Jang, S., &amp; Kim, W. G. (2007, March). The impact of the SARS outbreak on Taiwanese hotel stock performance: An event-study approach. </w:t>
              </w:r>
              <w:r w:rsidRPr="00DF1B13">
                <w:rPr>
                  <w:rFonts w:cstheme="minorHAnsi"/>
                  <w:i/>
                  <w:iCs/>
                  <w:noProof/>
                  <w:sz w:val="24"/>
                  <w:szCs w:val="24"/>
                </w:rPr>
                <w:t>International Journal of Hospitality Management</w:t>
              </w:r>
              <w:r w:rsidRPr="00DF1B13">
                <w:rPr>
                  <w:rFonts w:cstheme="minorHAnsi"/>
                  <w:noProof/>
                  <w:sz w:val="24"/>
                  <w:szCs w:val="24"/>
                </w:rPr>
                <w:t>, 200-212.</w:t>
              </w:r>
            </w:p>
            <w:p w14:paraId="16CFA28F"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French, K. R. (2021). </w:t>
              </w:r>
              <w:r w:rsidRPr="00DF1B13">
                <w:rPr>
                  <w:rFonts w:cstheme="minorHAnsi"/>
                  <w:i/>
                  <w:iCs/>
                  <w:noProof/>
                  <w:sz w:val="24"/>
                  <w:szCs w:val="24"/>
                </w:rPr>
                <w:t>Kenneth R. French.</w:t>
              </w:r>
              <w:r w:rsidRPr="00DF1B13">
                <w:rPr>
                  <w:rFonts w:cstheme="minorHAnsi"/>
                  <w:noProof/>
                  <w:sz w:val="24"/>
                  <w:szCs w:val="24"/>
                </w:rPr>
                <w:t xml:space="preserve"> Retrieved from https://mba.tuck.dartmouth.edu/pages/faculty/ken.french/data_library.html</w:t>
              </w:r>
            </w:p>
            <w:p w14:paraId="369BFC40"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t>Google</w:t>
              </w:r>
              <w:r w:rsidRPr="00DF1B13">
                <w:rPr>
                  <w:rFonts w:cstheme="minorHAnsi"/>
                  <w:noProof/>
                  <w:sz w:val="24"/>
                  <w:szCs w:val="24"/>
                </w:rPr>
                <w:t>. (2021). Retrieved from Google : https://www.google.com/search?q=s%26p+500&amp;safe=strict&amp;rlz=1C1GCEA_enRO864RO864&amp;sxsrf=ALeKk02N-nMHc1941VdqWn3WmLTjNG57QA%3A1618609931967&amp;ei=Cwd6YJXHOoyAkwXggLuwDg&amp;oq=s%26p+500&amp;gs_lcp=Cgdnd3Mtd2l6EAMyBAgjECcyBQgAEJECMgQIABBDMgQIABBDMgQIABBDMgQIABBDMgIIADICC</w:t>
              </w:r>
            </w:p>
            <w:p w14:paraId="1928F4D9"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Han, Y., He, A., Rapach, D., &amp; Zhou, G. (2018). What Firm Characteristics Drive US Stock Returns? </w:t>
              </w:r>
              <w:r w:rsidRPr="00DF1B13">
                <w:rPr>
                  <w:rFonts w:cstheme="minorHAnsi"/>
                  <w:i/>
                  <w:iCs/>
                  <w:noProof/>
                  <w:sz w:val="24"/>
                  <w:szCs w:val="24"/>
                </w:rPr>
                <w:t>Indiana Journal of Economics and Business Management</w:t>
              </w:r>
              <w:r w:rsidRPr="00DF1B13">
                <w:rPr>
                  <w:rFonts w:cstheme="minorHAnsi"/>
                  <w:noProof/>
                  <w:sz w:val="24"/>
                  <w:szCs w:val="24"/>
                </w:rPr>
                <w:t>.</w:t>
              </w:r>
            </w:p>
            <w:p w14:paraId="5345FB41"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Haw, I.-m., &amp; Kim, W.-s. (1991). Firm size and dividend announcement effect . </w:t>
              </w:r>
              <w:r w:rsidRPr="00DF1B13">
                <w:rPr>
                  <w:rFonts w:cstheme="minorHAnsi"/>
                  <w:i/>
                  <w:iCs/>
                  <w:noProof/>
                  <w:sz w:val="24"/>
                  <w:szCs w:val="24"/>
                </w:rPr>
                <w:t>Journal of accounting, auditing &amp; finance</w:t>
              </w:r>
              <w:r w:rsidRPr="00DF1B13">
                <w:rPr>
                  <w:rFonts w:cstheme="minorHAnsi"/>
                  <w:noProof/>
                  <w:sz w:val="24"/>
                  <w:szCs w:val="24"/>
                </w:rPr>
                <w:t>, 325-344.</w:t>
              </w:r>
            </w:p>
            <w:p w14:paraId="3EC4BEF6"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He, P., Sun, Y., Zhang, Y., &amp; Li, T. (2020). COVID–19’s Impact on Stock Prices Across Different Sectors—An Event Study Based on the Chinese Stock Market. </w:t>
              </w:r>
              <w:r w:rsidRPr="00DF1B13">
                <w:rPr>
                  <w:rFonts w:cstheme="minorHAnsi"/>
                  <w:i/>
                  <w:iCs/>
                  <w:noProof/>
                  <w:sz w:val="24"/>
                  <w:szCs w:val="24"/>
                </w:rPr>
                <w:t>Emerging Markets Finance and Trade</w:t>
              </w:r>
              <w:r w:rsidRPr="00DF1B13">
                <w:rPr>
                  <w:rFonts w:cstheme="minorHAnsi"/>
                  <w:noProof/>
                  <w:sz w:val="24"/>
                  <w:szCs w:val="24"/>
                </w:rPr>
                <w:t>, 2198-2212.</w:t>
              </w:r>
            </w:p>
            <w:p w14:paraId="1CDEAEBF"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Henderson, G. V. (1990). Problems and Solutions in Conducting Event Studies. </w:t>
              </w:r>
              <w:r w:rsidRPr="00DF1B13">
                <w:rPr>
                  <w:rFonts w:cstheme="minorHAnsi"/>
                  <w:i/>
                  <w:iCs/>
                  <w:noProof/>
                  <w:sz w:val="24"/>
                  <w:szCs w:val="24"/>
                </w:rPr>
                <w:t>The Journal of Risk and Insurance</w:t>
              </w:r>
              <w:r w:rsidRPr="00DF1B13">
                <w:rPr>
                  <w:rFonts w:cstheme="minorHAnsi"/>
                  <w:noProof/>
                  <w:sz w:val="24"/>
                  <w:szCs w:val="24"/>
                </w:rPr>
                <w:t>, 282-306.</w:t>
              </w:r>
            </w:p>
            <w:p w14:paraId="25E2A4E3"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Kong, L., &amp; Su, H. (2021). On the Market Reaction to Capitalization of R&amp;D Expenditures: Evidence from ChiNext. </w:t>
              </w:r>
              <w:r w:rsidRPr="00DF1B13">
                <w:rPr>
                  <w:rFonts w:cstheme="minorHAnsi"/>
                  <w:i/>
                  <w:iCs/>
                  <w:noProof/>
                  <w:sz w:val="24"/>
                  <w:szCs w:val="24"/>
                </w:rPr>
                <w:t>Emerging Markets Finance and Trade</w:t>
              </w:r>
              <w:r w:rsidRPr="00DF1B13">
                <w:rPr>
                  <w:rFonts w:cstheme="minorHAnsi"/>
                  <w:noProof/>
                  <w:sz w:val="24"/>
                  <w:szCs w:val="24"/>
                </w:rPr>
                <w:t>, 1300-1311.</w:t>
              </w:r>
            </w:p>
            <w:p w14:paraId="02DC6798"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lastRenderedPageBreak/>
                <w:t xml:space="preserve">Liu, H., Manzoor, A., Wang, C., Zhang, L., &amp; Manzoor, Z. (2020). The COVID-19 Outbreak and Affected Countries Stock Markets Response. </w:t>
              </w:r>
              <w:r w:rsidRPr="00DF1B13">
                <w:rPr>
                  <w:rFonts w:cstheme="minorHAnsi"/>
                  <w:i/>
                  <w:iCs/>
                  <w:noProof/>
                  <w:sz w:val="24"/>
                  <w:szCs w:val="24"/>
                </w:rPr>
                <w:t>International Journal of Environmental Research and Public Health</w:t>
              </w:r>
              <w:r w:rsidRPr="00DF1B13">
                <w:rPr>
                  <w:rFonts w:cstheme="minorHAnsi"/>
                  <w:noProof/>
                  <w:sz w:val="24"/>
                  <w:szCs w:val="24"/>
                </w:rPr>
                <w:t>.</w:t>
              </w:r>
            </w:p>
            <w:p w14:paraId="5C7EDE80"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MacKinlay, A. C. (1997). Event Studies in Economics and Finance. </w:t>
              </w:r>
              <w:r w:rsidRPr="00DF1B13">
                <w:rPr>
                  <w:rFonts w:cstheme="minorHAnsi"/>
                  <w:i/>
                  <w:iCs/>
                  <w:noProof/>
                  <w:sz w:val="24"/>
                  <w:szCs w:val="24"/>
                </w:rPr>
                <w:t>Journal of Economic Literature</w:t>
              </w:r>
              <w:r w:rsidRPr="00DF1B13">
                <w:rPr>
                  <w:rFonts w:cstheme="minorHAnsi"/>
                  <w:noProof/>
                  <w:sz w:val="24"/>
                  <w:szCs w:val="24"/>
                </w:rPr>
                <w:t>, 13-39.</w:t>
              </w:r>
            </w:p>
            <w:p w14:paraId="0A2ABBC2"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Malkiel, B. G. (2003). The Efficient Market Hypothesis and Its Critics. </w:t>
              </w:r>
              <w:r w:rsidRPr="00DF1B13">
                <w:rPr>
                  <w:rFonts w:cstheme="minorHAnsi"/>
                  <w:i/>
                  <w:iCs/>
                  <w:noProof/>
                  <w:sz w:val="24"/>
                  <w:szCs w:val="24"/>
                </w:rPr>
                <w:t>Journal of Economic Perspectives</w:t>
              </w:r>
              <w:r w:rsidRPr="00DF1B13">
                <w:rPr>
                  <w:rFonts w:cstheme="minorHAnsi"/>
                  <w:noProof/>
                  <w:sz w:val="24"/>
                  <w:szCs w:val="24"/>
                </w:rPr>
                <w:t>, 59-82.</w:t>
              </w:r>
            </w:p>
            <w:p w14:paraId="2471B122"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Mazur, M., Dang, M., &amp; Vega, M. (2021). COVID-19 and the march 2020 stock market crash. Evidence from S&amp;P1500. </w:t>
              </w:r>
              <w:r w:rsidRPr="00DF1B13">
                <w:rPr>
                  <w:rFonts w:cstheme="minorHAnsi"/>
                  <w:i/>
                  <w:iCs/>
                  <w:noProof/>
                  <w:sz w:val="24"/>
                  <w:szCs w:val="24"/>
                </w:rPr>
                <w:t>Finance Research Letters</w:t>
              </w:r>
              <w:r w:rsidRPr="00DF1B13">
                <w:rPr>
                  <w:rFonts w:cstheme="minorHAnsi"/>
                  <w:noProof/>
                  <w:sz w:val="24"/>
                  <w:szCs w:val="24"/>
                </w:rPr>
                <w:t>.</w:t>
              </w:r>
            </w:p>
            <w:p w14:paraId="38A52CE9"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t>Morgan Stanley.</w:t>
              </w:r>
              <w:r w:rsidRPr="00DF1B13">
                <w:rPr>
                  <w:rFonts w:cstheme="minorHAnsi"/>
                  <w:noProof/>
                  <w:sz w:val="24"/>
                  <w:szCs w:val="24"/>
                </w:rPr>
                <w:t xml:space="preserve"> (2020, August 3). Retrieved from https://www.morganstanley.com/ideas/stock-market-investing-covid19</w:t>
              </w:r>
            </w:p>
            <w:p w14:paraId="33B8AC07"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t>MSCI</w:t>
              </w:r>
              <w:r w:rsidRPr="00DF1B13">
                <w:rPr>
                  <w:rFonts w:cstheme="minorHAnsi"/>
                  <w:noProof/>
                  <w:sz w:val="24"/>
                  <w:szCs w:val="24"/>
                </w:rPr>
                <w:t>. (2021, 05 06). Retrieved from https://www.msci.com/gics</w:t>
              </w:r>
            </w:p>
            <w:p w14:paraId="4EAC6A06"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t>Nikkei Inc.</w:t>
              </w:r>
              <w:r w:rsidRPr="00DF1B13">
                <w:rPr>
                  <w:rFonts w:cstheme="minorHAnsi"/>
                  <w:noProof/>
                  <w:sz w:val="24"/>
                  <w:szCs w:val="24"/>
                </w:rPr>
                <w:t xml:space="preserve"> (2014). Retrieved from https://indexes.nikkei.co.jp/nkave/archives/file/profile_of_nikkei225_en.pdf</w:t>
              </w:r>
            </w:p>
            <w:p w14:paraId="476C4E15"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Qin, X., Huang, G., Huayu, S., &amp; Fu, M. (2020). COVID-19 Pandemic and Firm-level Cash Holding—Moderating Effect of Goodwill and Goodwill Impairment. </w:t>
              </w:r>
              <w:r w:rsidRPr="00DF1B13">
                <w:rPr>
                  <w:rFonts w:cstheme="minorHAnsi"/>
                  <w:i/>
                  <w:iCs/>
                  <w:noProof/>
                  <w:sz w:val="24"/>
                  <w:szCs w:val="24"/>
                </w:rPr>
                <w:t>Emerging Markets Finance and Trade</w:t>
              </w:r>
              <w:r w:rsidRPr="00DF1B13">
                <w:rPr>
                  <w:rFonts w:cstheme="minorHAnsi"/>
                  <w:noProof/>
                  <w:sz w:val="24"/>
                  <w:szCs w:val="24"/>
                </w:rPr>
                <w:t>, 2243-2258.</w:t>
              </w:r>
            </w:p>
            <w:p w14:paraId="20FC56AB"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Rahman, M. L., Amin, A., &amp; Al Mamun, M. A. (2021). The COVID-19 outbreak and stock market reactions: Evidence from Australia. </w:t>
              </w:r>
              <w:r w:rsidRPr="00DF1B13">
                <w:rPr>
                  <w:rFonts w:cstheme="minorHAnsi"/>
                  <w:i/>
                  <w:iCs/>
                  <w:noProof/>
                  <w:sz w:val="24"/>
                  <w:szCs w:val="24"/>
                </w:rPr>
                <w:t>Finance Research Letters</w:t>
              </w:r>
              <w:r w:rsidRPr="00DF1B13">
                <w:rPr>
                  <w:rFonts w:cstheme="minorHAnsi"/>
                  <w:noProof/>
                  <w:sz w:val="24"/>
                  <w:szCs w:val="24"/>
                </w:rPr>
                <w:t>.</w:t>
              </w:r>
            </w:p>
            <w:p w14:paraId="0B95AC33"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Ravelo, J. L. (2021, 10 21). </w:t>
              </w:r>
              <w:r w:rsidRPr="00DF1B13">
                <w:rPr>
                  <w:rFonts w:cstheme="minorHAnsi"/>
                  <w:i/>
                  <w:iCs/>
                  <w:noProof/>
                  <w:sz w:val="24"/>
                  <w:szCs w:val="24"/>
                </w:rPr>
                <w:t>COVID-19 — a timeline of the coronavirus outbreak</w:t>
              </w:r>
              <w:r w:rsidRPr="00DF1B13">
                <w:rPr>
                  <w:rFonts w:cstheme="minorHAnsi"/>
                  <w:noProof/>
                  <w:sz w:val="24"/>
                  <w:szCs w:val="24"/>
                </w:rPr>
                <w:t>. Retrieved from Devex: https://www.devex.com/news/covid-19-a-timeline-of-the-coronavirus-outbreak-96396</w:t>
              </w:r>
            </w:p>
            <w:p w14:paraId="07FBDE59"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t>S&amp;P Dow Jones Indices</w:t>
              </w:r>
              <w:r w:rsidRPr="00DF1B13">
                <w:rPr>
                  <w:rFonts w:cstheme="minorHAnsi"/>
                  <w:noProof/>
                  <w:sz w:val="24"/>
                  <w:szCs w:val="24"/>
                </w:rPr>
                <w:t>. (2021, 10). Retrieved from https://www.spglobal.com/spdji/en/indices/equity/sp-500/#overview</w:t>
              </w:r>
            </w:p>
            <w:p w14:paraId="648DAA30"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Shen, H., Zheng, S., Xiong, H., Tang, W., Dou, J., &amp; Silverman, H. (2021). Stock market mispricing and firm innovation based on path analysis. </w:t>
              </w:r>
              <w:r w:rsidRPr="00DF1B13">
                <w:rPr>
                  <w:rFonts w:cstheme="minorHAnsi"/>
                  <w:i/>
                  <w:iCs/>
                  <w:noProof/>
                  <w:sz w:val="24"/>
                  <w:szCs w:val="24"/>
                </w:rPr>
                <w:t>Economic Modelling</w:t>
              </w:r>
              <w:r w:rsidRPr="00DF1B13">
                <w:rPr>
                  <w:rFonts w:cstheme="minorHAnsi"/>
                  <w:noProof/>
                  <w:sz w:val="24"/>
                  <w:szCs w:val="24"/>
                </w:rPr>
                <w:t>, 330-343.</w:t>
              </w:r>
            </w:p>
            <w:p w14:paraId="29C6D392"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t>Statista</w:t>
              </w:r>
              <w:r w:rsidRPr="00DF1B13">
                <w:rPr>
                  <w:rFonts w:cstheme="minorHAnsi"/>
                  <w:noProof/>
                  <w:sz w:val="24"/>
                  <w:szCs w:val="24"/>
                </w:rPr>
                <w:t>. (2021). Retrieved from Statista: https://www.statista.com/statistics/270034/percentage-of-us-adults-to-have-money-invested-in-the-stock-market/</w:t>
              </w:r>
            </w:p>
            <w:p w14:paraId="4BAF639A"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lastRenderedPageBreak/>
                <w:t>Statista</w:t>
              </w:r>
              <w:r w:rsidRPr="00DF1B13">
                <w:rPr>
                  <w:rFonts w:cstheme="minorHAnsi"/>
                  <w:noProof/>
                  <w:sz w:val="24"/>
                  <w:szCs w:val="24"/>
                </w:rPr>
                <w:t>. (2021, 10). Retrieved from https://www.statista.com/statistics/1104709/coronavirus-deaths-worldwide-per-million-inhabitants/</w:t>
              </w:r>
            </w:p>
            <w:p w14:paraId="228CE370"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t>Statista</w:t>
              </w:r>
              <w:r w:rsidRPr="00DF1B13">
                <w:rPr>
                  <w:rFonts w:cstheme="minorHAnsi"/>
                  <w:noProof/>
                  <w:sz w:val="24"/>
                  <w:szCs w:val="24"/>
                </w:rPr>
                <w:t>. (2021, 10 25). Retrieved from https://www.statista.com/statistics/1104270/weekly-sandp-500-index-performance/</w:t>
              </w:r>
            </w:p>
            <w:p w14:paraId="11FE0706"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Statista Research Department. (2021, Feb 4). </w:t>
              </w:r>
              <w:r w:rsidRPr="00DF1B13">
                <w:rPr>
                  <w:rFonts w:cstheme="minorHAnsi"/>
                  <w:i/>
                  <w:iCs/>
                  <w:noProof/>
                  <w:sz w:val="24"/>
                  <w:szCs w:val="24"/>
                </w:rPr>
                <w:t>Statista</w:t>
              </w:r>
              <w:r w:rsidRPr="00DF1B13">
                <w:rPr>
                  <w:rFonts w:cstheme="minorHAnsi"/>
                  <w:noProof/>
                  <w:sz w:val="24"/>
                  <w:szCs w:val="24"/>
                </w:rPr>
                <w:t>. Retrieved from https://www.statista.com/statistics/580711/sandp-500-returns-by-sector/#:~:text=Returns%20of%20S%26P%20500%20index,U.S.%202010%2D2020%2C%20by%20sector&amp;text=In%202020%2C%20the%20IT%20S%26P,return%20amounting%20to%2043.9%20percent.</w:t>
              </w:r>
            </w:p>
            <w:p w14:paraId="596021A8"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t>The American Journal of Managed Care</w:t>
              </w:r>
              <w:r w:rsidRPr="00DF1B13">
                <w:rPr>
                  <w:rFonts w:cstheme="minorHAnsi"/>
                  <w:noProof/>
                  <w:sz w:val="24"/>
                  <w:szCs w:val="24"/>
                </w:rPr>
                <w:t>. (2020). Retrieved from AJMC: https://www.ajmc.com/view/a-timeline-of-covid19-developments-in-2020</w:t>
              </w:r>
            </w:p>
            <w:p w14:paraId="57F817E0"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t>TSX Inc.</w:t>
              </w:r>
              <w:r w:rsidRPr="00DF1B13">
                <w:rPr>
                  <w:rFonts w:cstheme="minorHAnsi"/>
                  <w:noProof/>
                  <w:sz w:val="24"/>
                  <w:szCs w:val="24"/>
                </w:rPr>
                <w:t xml:space="preserve"> (2021, 10). Retrieved from https://money.tmx.com/en/quote/%5ETSX</w:t>
              </w:r>
            </w:p>
            <w:p w14:paraId="63B8D127"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t>WRDS.</w:t>
              </w:r>
              <w:r w:rsidRPr="00DF1B13">
                <w:rPr>
                  <w:rFonts w:cstheme="minorHAnsi"/>
                  <w:noProof/>
                  <w:sz w:val="24"/>
                  <w:szCs w:val="24"/>
                </w:rPr>
                <w:t xml:space="preserve"> (2021). Retrieved from Wharton Research and Data Services: https://wrds-www.wharton.upenn.edu/pages/about/</w:t>
              </w:r>
            </w:p>
            <w:p w14:paraId="443CAAC5" w14:textId="77777777" w:rsidR="00DF1B13" w:rsidRPr="00DF1B13" w:rsidRDefault="00DF1B13" w:rsidP="00DF1B13">
              <w:pPr>
                <w:pStyle w:val="Bibliography"/>
                <w:ind w:left="720" w:hanging="720"/>
                <w:rPr>
                  <w:rFonts w:cstheme="minorHAnsi"/>
                  <w:noProof/>
                  <w:sz w:val="24"/>
                  <w:szCs w:val="24"/>
                </w:rPr>
              </w:pPr>
              <w:r w:rsidRPr="00DF1B13">
                <w:rPr>
                  <w:rFonts w:cstheme="minorHAnsi"/>
                  <w:i/>
                  <w:iCs/>
                  <w:noProof/>
                  <w:sz w:val="24"/>
                  <w:szCs w:val="24"/>
                </w:rPr>
                <w:t>WRDS</w:t>
              </w:r>
              <w:r w:rsidRPr="00DF1B13">
                <w:rPr>
                  <w:rFonts w:cstheme="minorHAnsi"/>
                  <w:noProof/>
                  <w:sz w:val="24"/>
                  <w:szCs w:val="24"/>
                </w:rPr>
                <w:t>. (2021, 10). Retrieved from Wharton Research Data Services: https://wrds-www.wharton.upenn.edu/pages/classroom/using-crspcompustat-merged-database/</w:t>
              </w:r>
            </w:p>
            <w:p w14:paraId="66702D18" w14:textId="77777777" w:rsidR="00DF1B13" w:rsidRPr="00DF1B13" w:rsidRDefault="00DF1B13" w:rsidP="00DF1B13">
              <w:pPr>
                <w:pStyle w:val="Bibliography"/>
                <w:ind w:left="720" w:hanging="720"/>
                <w:rPr>
                  <w:rFonts w:cstheme="minorHAnsi"/>
                  <w:noProof/>
                  <w:sz w:val="24"/>
                  <w:szCs w:val="24"/>
                </w:rPr>
              </w:pPr>
              <w:r w:rsidRPr="00DF1B13">
                <w:rPr>
                  <w:rFonts w:cstheme="minorHAnsi"/>
                  <w:noProof/>
                  <w:sz w:val="24"/>
                  <w:szCs w:val="24"/>
                </w:rPr>
                <w:t xml:space="preserve">Xiong, H., Wu, Z., Hou, F., &amp; Zhang, J. (2020, July). Which Firm-specific Characteristics Affect the Market Reaction of Chinese Listed Companies to the COVID-19 Pandemic? </w:t>
              </w:r>
              <w:r w:rsidRPr="00DF1B13">
                <w:rPr>
                  <w:rFonts w:cstheme="minorHAnsi"/>
                  <w:i/>
                  <w:iCs/>
                  <w:noProof/>
                  <w:sz w:val="24"/>
                  <w:szCs w:val="24"/>
                </w:rPr>
                <w:t>Emerging Markets Finance and Trade</w:t>
              </w:r>
              <w:r w:rsidRPr="00DF1B13">
                <w:rPr>
                  <w:rFonts w:cstheme="minorHAnsi"/>
                  <w:noProof/>
                  <w:sz w:val="24"/>
                  <w:szCs w:val="24"/>
                </w:rPr>
                <w:t>, 2231-2242.</w:t>
              </w:r>
            </w:p>
            <w:p w14:paraId="73BED07C" w14:textId="5BB00256" w:rsidR="00DF1B13" w:rsidRPr="00DF1B13" w:rsidRDefault="00DF1B13" w:rsidP="00DF1B13">
              <w:pPr>
                <w:rPr>
                  <w:rFonts w:cstheme="minorHAnsi"/>
                </w:rPr>
              </w:pPr>
              <w:r w:rsidRPr="00DF1B13">
                <w:rPr>
                  <w:rFonts w:cstheme="minorHAnsi"/>
                  <w:b/>
                  <w:bCs/>
                  <w:noProof/>
                  <w:sz w:val="24"/>
                  <w:szCs w:val="24"/>
                </w:rPr>
                <w:fldChar w:fldCharType="end"/>
              </w:r>
            </w:p>
          </w:sdtContent>
        </w:sdt>
      </w:sdtContent>
    </w:sdt>
    <w:p w14:paraId="67460947" w14:textId="79455543" w:rsidR="00B47898" w:rsidRPr="00DF1B13" w:rsidRDefault="00B47898" w:rsidP="00DF1B13">
      <w:pPr>
        <w:pStyle w:val="Heading1"/>
        <w:jc w:val="both"/>
        <w:rPr>
          <w:rFonts w:asciiTheme="minorHAnsi" w:hAnsiTheme="minorHAnsi" w:cstheme="minorHAnsi"/>
          <w:color w:val="auto"/>
        </w:rPr>
      </w:pPr>
    </w:p>
    <w:p w14:paraId="740DEDCB" w14:textId="55687104" w:rsidR="00B47898" w:rsidRPr="00DF1B13" w:rsidRDefault="00B47898" w:rsidP="00DF1B13">
      <w:pPr>
        <w:spacing w:line="360" w:lineRule="auto"/>
        <w:jc w:val="both"/>
        <w:rPr>
          <w:rFonts w:cstheme="minorHAnsi"/>
          <w:sz w:val="32"/>
          <w:szCs w:val="32"/>
        </w:rPr>
      </w:pPr>
    </w:p>
    <w:p w14:paraId="22C4926D" w14:textId="6A322F9E" w:rsidR="00B47898" w:rsidRDefault="00B47898" w:rsidP="00DF1B13">
      <w:pPr>
        <w:spacing w:line="360" w:lineRule="auto"/>
        <w:jc w:val="both"/>
        <w:rPr>
          <w:rFonts w:cstheme="minorHAnsi"/>
          <w:sz w:val="32"/>
          <w:szCs w:val="32"/>
        </w:rPr>
      </w:pPr>
    </w:p>
    <w:p w14:paraId="2259C04E" w14:textId="68332622" w:rsidR="00B47898" w:rsidRDefault="00B47898" w:rsidP="00DF1B13">
      <w:pPr>
        <w:spacing w:line="360" w:lineRule="auto"/>
        <w:jc w:val="both"/>
        <w:rPr>
          <w:rFonts w:cstheme="minorHAnsi"/>
          <w:sz w:val="32"/>
          <w:szCs w:val="32"/>
        </w:rPr>
      </w:pPr>
    </w:p>
    <w:p w14:paraId="0A7612EC" w14:textId="6EC08F85" w:rsidR="00B47898" w:rsidRDefault="00B47898" w:rsidP="003C3952">
      <w:pPr>
        <w:spacing w:line="360" w:lineRule="auto"/>
        <w:jc w:val="both"/>
        <w:rPr>
          <w:rFonts w:cstheme="minorHAnsi"/>
          <w:sz w:val="32"/>
          <w:szCs w:val="32"/>
        </w:rPr>
      </w:pPr>
    </w:p>
    <w:p w14:paraId="6C4ECC76" w14:textId="77777777" w:rsidR="00B47898" w:rsidRDefault="00B47898" w:rsidP="003C3952">
      <w:pPr>
        <w:spacing w:line="360" w:lineRule="auto"/>
        <w:jc w:val="both"/>
        <w:rPr>
          <w:rFonts w:cstheme="minorHAnsi"/>
          <w:sz w:val="32"/>
          <w:szCs w:val="32"/>
        </w:rPr>
      </w:pPr>
    </w:p>
    <w:p w14:paraId="784C2ED7" w14:textId="6CAFBEDA" w:rsidR="001950E0" w:rsidRPr="00CB230C" w:rsidRDefault="002F70BE" w:rsidP="003C3952">
      <w:pPr>
        <w:spacing w:line="360" w:lineRule="auto"/>
        <w:jc w:val="both"/>
        <w:rPr>
          <w:rFonts w:cstheme="minorHAnsi"/>
          <w:sz w:val="32"/>
          <w:szCs w:val="32"/>
        </w:rPr>
      </w:pPr>
      <w:r>
        <w:rPr>
          <w:rFonts w:cstheme="minorHAnsi"/>
          <w:sz w:val="32"/>
          <w:szCs w:val="32"/>
        </w:rPr>
        <w:lastRenderedPageBreak/>
        <w:t xml:space="preserve">8. </w:t>
      </w:r>
      <w:r w:rsidR="001950E0" w:rsidRPr="00CB230C">
        <w:rPr>
          <w:rFonts w:cstheme="minorHAnsi"/>
          <w:sz w:val="32"/>
          <w:szCs w:val="32"/>
        </w:rPr>
        <w:t>Appendix</w:t>
      </w:r>
    </w:p>
    <w:p w14:paraId="7D05A9B7" w14:textId="041D050D" w:rsidR="001950E0" w:rsidRPr="00CB230C" w:rsidRDefault="001950E0" w:rsidP="001950E0">
      <w:pPr>
        <w:spacing w:line="360" w:lineRule="auto"/>
        <w:jc w:val="both"/>
        <w:rPr>
          <w:rFonts w:cstheme="minorHAnsi"/>
          <w:sz w:val="24"/>
          <w:szCs w:val="24"/>
        </w:rPr>
      </w:pPr>
      <w:r w:rsidRPr="00CB230C">
        <w:rPr>
          <w:rFonts w:cstheme="minorHAnsi"/>
          <w:sz w:val="24"/>
          <w:szCs w:val="24"/>
        </w:rPr>
        <w:t xml:space="preserve">Figure </w:t>
      </w:r>
      <w:r w:rsidR="002F70BE">
        <w:rPr>
          <w:rFonts w:cstheme="minorHAnsi"/>
          <w:sz w:val="24"/>
          <w:szCs w:val="24"/>
        </w:rPr>
        <w:t>8</w:t>
      </w:r>
      <w:r w:rsidRPr="00CB230C">
        <w:rPr>
          <w:rFonts w:cstheme="minorHAnsi"/>
          <w:sz w:val="24"/>
          <w:szCs w:val="24"/>
        </w:rPr>
        <w:t>.1</w:t>
      </w:r>
    </w:p>
    <w:p w14:paraId="2DEA5DD7" w14:textId="7720B23A" w:rsidR="001950E0" w:rsidRPr="00CB230C" w:rsidRDefault="008E6A35" w:rsidP="001950E0">
      <w:pPr>
        <w:spacing w:line="360" w:lineRule="auto"/>
        <w:jc w:val="both"/>
        <w:rPr>
          <w:rFonts w:cstheme="minorHAnsi"/>
          <w:i/>
          <w:iCs/>
          <w:sz w:val="24"/>
          <w:szCs w:val="24"/>
        </w:rPr>
      </w:pPr>
      <w:r w:rsidRPr="00CB230C">
        <w:rPr>
          <w:rFonts w:cstheme="minorHAnsi"/>
          <w:noProof/>
          <w:sz w:val="24"/>
          <w:szCs w:val="24"/>
        </w:rPr>
        <w:drawing>
          <wp:anchor distT="0" distB="0" distL="114300" distR="114300" simplePos="0" relativeHeight="251658240" behindDoc="0" locked="0" layoutInCell="1" allowOverlap="1" wp14:anchorId="213B39EC" wp14:editId="120579DC">
            <wp:simplePos x="0" y="0"/>
            <wp:positionH relativeFrom="margin">
              <wp:align>right</wp:align>
            </wp:positionH>
            <wp:positionV relativeFrom="paragraph">
              <wp:posOffset>355812</wp:posOffset>
            </wp:positionV>
            <wp:extent cx="5943600" cy="4324985"/>
            <wp:effectExtent l="0" t="0" r="0"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4985"/>
                    </a:xfrm>
                    <a:prstGeom prst="rect">
                      <a:avLst/>
                    </a:prstGeom>
                    <a:noFill/>
                    <a:ln>
                      <a:noFill/>
                    </a:ln>
                  </pic:spPr>
                </pic:pic>
              </a:graphicData>
            </a:graphic>
            <wp14:sizeRelH relativeFrom="page">
              <wp14:pctWidth>0</wp14:pctWidth>
            </wp14:sizeRelH>
            <wp14:sizeRelV relativeFrom="page">
              <wp14:pctHeight>0</wp14:pctHeight>
            </wp14:sizeRelV>
          </wp:anchor>
        </w:drawing>
      </w:r>
      <w:r w:rsidR="001950E0" w:rsidRPr="00CB230C">
        <w:rPr>
          <w:rFonts w:cstheme="minorHAnsi"/>
          <w:i/>
          <w:iCs/>
          <w:sz w:val="24"/>
          <w:szCs w:val="24"/>
        </w:rPr>
        <w:t xml:space="preserve">Histogram of total assets of companies within the S&amp;P 500 </w:t>
      </w:r>
    </w:p>
    <w:p w14:paraId="56D7F6FD" w14:textId="649A0EC4" w:rsidR="001950E0" w:rsidRPr="00CB230C" w:rsidRDefault="008E6A35" w:rsidP="001950E0">
      <w:pPr>
        <w:spacing w:line="360" w:lineRule="auto"/>
        <w:jc w:val="both"/>
        <w:rPr>
          <w:rFonts w:cstheme="minorHAnsi"/>
          <w:sz w:val="20"/>
          <w:szCs w:val="20"/>
        </w:rPr>
      </w:pPr>
      <w:r w:rsidRPr="00CB230C">
        <w:rPr>
          <w:rFonts w:cstheme="minorHAnsi"/>
          <w:i/>
          <w:iCs/>
          <w:sz w:val="20"/>
          <w:szCs w:val="20"/>
        </w:rPr>
        <w:t xml:space="preserve">Note. </w:t>
      </w:r>
      <w:r w:rsidRPr="00CB230C">
        <w:rPr>
          <w:rFonts w:cstheme="minorHAnsi"/>
          <w:sz w:val="20"/>
          <w:szCs w:val="20"/>
        </w:rPr>
        <w:t>Total Assets is expressed in USD thousands.</w:t>
      </w:r>
    </w:p>
    <w:p w14:paraId="05355D5B" w14:textId="50A707A3" w:rsidR="008E6A35" w:rsidRDefault="008E6A35" w:rsidP="001950E0">
      <w:pPr>
        <w:spacing w:line="360" w:lineRule="auto"/>
        <w:jc w:val="both"/>
        <w:rPr>
          <w:rFonts w:cstheme="minorHAnsi"/>
          <w:sz w:val="20"/>
          <w:szCs w:val="20"/>
        </w:rPr>
      </w:pPr>
    </w:p>
    <w:p w14:paraId="32DCCDEF" w14:textId="5BD51BDF" w:rsidR="00B220AF" w:rsidRDefault="00B220AF" w:rsidP="001950E0">
      <w:pPr>
        <w:spacing w:line="360" w:lineRule="auto"/>
        <w:jc w:val="both"/>
        <w:rPr>
          <w:rFonts w:cstheme="minorHAnsi"/>
          <w:sz w:val="20"/>
          <w:szCs w:val="20"/>
        </w:rPr>
      </w:pPr>
    </w:p>
    <w:p w14:paraId="199B0FE2" w14:textId="6CBD0AB8" w:rsidR="00B220AF" w:rsidRDefault="00B220AF" w:rsidP="001950E0">
      <w:pPr>
        <w:spacing w:line="360" w:lineRule="auto"/>
        <w:jc w:val="both"/>
        <w:rPr>
          <w:rFonts w:cstheme="minorHAnsi"/>
          <w:sz w:val="20"/>
          <w:szCs w:val="20"/>
        </w:rPr>
      </w:pPr>
    </w:p>
    <w:p w14:paraId="2B5128D6" w14:textId="6398541C" w:rsidR="00B220AF" w:rsidRDefault="00B220AF" w:rsidP="001950E0">
      <w:pPr>
        <w:spacing w:line="360" w:lineRule="auto"/>
        <w:jc w:val="both"/>
        <w:rPr>
          <w:rFonts w:cstheme="minorHAnsi"/>
          <w:sz w:val="20"/>
          <w:szCs w:val="20"/>
        </w:rPr>
      </w:pPr>
    </w:p>
    <w:p w14:paraId="65DFA31E" w14:textId="4F8193C8" w:rsidR="00B220AF" w:rsidRDefault="00B220AF" w:rsidP="001950E0">
      <w:pPr>
        <w:spacing w:line="360" w:lineRule="auto"/>
        <w:jc w:val="both"/>
        <w:rPr>
          <w:rFonts w:cstheme="minorHAnsi"/>
          <w:sz w:val="20"/>
          <w:szCs w:val="20"/>
        </w:rPr>
      </w:pPr>
    </w:p>
    <w:p w14:paraId="390F5059" w14:textId="77777777" w:rsidR="00B220AF" w:rsidRPr="00CB230C" w:rsidRDefault="00B220AF" w:rsidP="001950E0">
      <w:pPr>
        <w:spacing w:line="360" w:lineRule="auto"/>
        <w:jc w:val="both"/>
        <w:rPr>
          <w:rFonts w:cstheme="minorHAnsi"/>
          <w:sz w:val="20"/>
          <w:szCs w:val="20"/>
        </w:rPr>
      </w:pPr>
    </w:p>
    <w:p w14:paraId="35F9358B" w14:textId="49BFEB89" w:rsidR="008E6A35" w:rsidRPr="00CB230C" w:rsidRDefault="008E6A35" w:rsidP="008E6A35">
      <w:pPr>
        <w:spacing w:line="360" w:lineRule="auto"/>
        <w:jc w:val="both"/>
        <w:rPr>
          <w:rFonts w:cstheme="minorHAnsi"/>
          <w:sz w:val="24"/>
          <w:szCs w:val="24"/>
        </w:rPr>
      </w:pPr>
      <w:r w:rsidRPr="00CB230C">
        <w:rPr>
          <w:rFonts w:cstheme="minorHAnsi"/>
          <w:sz w:val="24"/>
          <w:szCs w:val="24"/>
        </w:rPr>
        <w:lastRenderedPageBreak/>
        <w:t xml:space="preserve">Figure </w:t>
      </w:r>
      <w:r w:rsidR="002F70BE">
        <w:rPr>
          <w:rFonts w:cstheme="minorHAnsi"/>
          <w:sz w:val="24"/>
          <w:szCs w:val="24"/>
        </w:rPr>
        <w:t>8</w:t>
      </w:r>
      <w:r w:rsidRPr="00CB230C">
        <w:rPr>
          <w:rFonts w:cstheme="minorHAnsi"/>
          <w:sz w:val="24"/>
          <w:szCs w:val="24"/>
        </w:rPr>
        <w:t>.2</w:t>
      </w:r>
    </w:p>
    <w:p w14:paraId="09D77CB4" w14:textId="6DC71854" w:rsidR="008E6A35" w:rsidRPr="00CB230C" w:rsidRDefault="008E6A35" w:rsidP="008E6A35">
      <w:pPr>
        <w:spacing w:line="360" w:lineRule="auto"/>
        <w:jc w:val="both"/>
        <w:rPr>
          <w:rFonts w:cstheme="minorHAnsi"/>
          <w:sz w:val="24"/>
          <w:szCs w:val="24"/>
        </w:rPr>
      </w:pPr>
      <w:r w:rsidRPr="00CB230C">
        <w:rPr>
          <w:rFonts w:cstheme="minorHAnsi"/>
          <w:i/>
          <w:iCs/>
          <w:sz w:val="24"/>
          <w:szCs w:val="24"/>
        </w:rPr>
        <w:t>Histogram of the natural logarithm of total assets of companies within the S&amp;P 500</w:t>
      </w:r>
    </w:p>
    <w:p w14:paraId="03E612A0" w14:textId="1BEEEE03" w:rsidR="008E6A35" w:rsidRPr="00CB230C" w:rsidRDefault="008E6A35" w:rsidP="008E6A35">
      <w:pPr>
        <w:spacing w:line="360" w:lineRule="auto"/>
        <w:jc w:val="both"/>
        <w:rPr>
          <w:rFonts w:cstheme="minorHAnsi"/>
          <w:sz w:val="24"/>
          <w:szCs w:val="24"/>
        </w:rPr>
      </w:pPr>
      <w:r w:rsidRPr="00CB230C">
        <w:rPr>
          <w:rFonts w:cstheme="minorHAnsi"/>
          <w:noProof/>
        </w:rPr>
        <w:drawing>
          <wp:anchor distT="0" distB="0" distL="114300" distR="114300" simplePos="0" relativeHeight="251659264" behindDoc="0" locked="0" layoutInCell="1" allowOverlap="1" wp14:anchorId="245F8F86" wp14:editId="6EC320ED">
            <wp:simplePos x="0" y="0"/>
            <wp:positionH relativeFrom="column">
              <wp:posOffset>0</wp:posOffset>
            </wp:positionH>
            <wp:positionV relativeFrom="paragraph">
              <wp:posOffset>0</wp:posOffset>
            </wp:positionV>
            <wp:extent cx="5943600" cy="432498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4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8BCA1" w14:textId="77777777" w:rsidR="008E6A35" w:rsidRPr="00CB230C" w:rsidRDefault="008E6A35" w:rsidP="001950E0">
      <w:pPr>
        <w:spacing w:line="360" w:lineRule="auto"/>
        <w:jc w:val="both"/>
        <w:rPr>
          <w:rFonts w:cstheme="minorHAnsi"/>
          <w:sz w:val="24"/>
          <w:szCs w:val="24"/>
        </w:rPr>
      </w:pPr>
    </w:p>
    <w:p w14:paraId="20F67EF6" w14:textId="2B7158A5" w:rsidR="00B220AF" w:rsidRDefault="00B220AF" w:rsidP="003C3952">
      <w:pPr>
        <w:spacing w:line="360" w:lineRule="auto"/>
        <w:jc w:val="both"/>
        <w:rPr>
          <w:rFonts w:cstheme="minorHAnsi"/>
          <w:sz w:val="32"/>
          <w:szCs w:val="32"/>
        </w:rPr>
      </w:pPr>
    </w:p>
    <w:p w14:paraId="36626B0A" w14:textId="78B121D7" w:rsidR="00B220AF" w:rsidRDefault="00B220AF" w:rsidP="003C3952">
      <w:pPr>
        <w:spacing w:line="360" w:lineRule="auto"/>
        <w:jc w:val="both"/>
        <w:rPr>
          <w:rFonts w:cstheme="minorHAnsi"/>
          <w:sz w:val="32"/>
          <w:szCs w:val="32"/>
        </w:rPr>
      </w:pPr>
    </w:p>
    <w:p w14:paraId="3E6C32B0" w14:textId="57E14DE5" w:rsidR="00B220AF" w:rsidRDefault="00B220AF" w:rsidP="003C3952">
      <w:pPr>
        <w:spacing w:line="360" w:lineRule="auto"/>
        <w:jc w:val="both"/>
        <w:rPr>
          <w:rFonts w:cstheme="minorHAnsi"/>
          <w:sz w:val="32"/>
          <w:szCs w:val="32"/>
        </w:rPr>
      </w:pPr>
    </w:p>
    <w:p w14:paraId="797640BA" w14:textId="489E070C" w:rsidR="00B220AF" w:rsidRDefault="00B220AF" w:rsidP="003C3952">
      <w:pPr>
        <w:spacing w:line="360" w:lineRule="auto"/>
        <w:jc w:val="both"/>
        <w:rPr>
          <w:rFonts w:cstheme="minorHAnsi"/>
          <w:sz w:val="32"/>
          <w:szCs w:val="32"/>
        </w:rPr>
      </w:pPr>
    </w:p>
    <w:p w14:paraId="71812B5A" w14:textId="03690D4A" w:rsidR="00B220AF" w:rsidRDefault="00B220AF" w:rsidP="003C3952">
      <w:pPr>
        <w:spacing w:line="360" w:lineRule="auto"/>
        <w:jc w:val="both"/>
        <w:rPr>
          <w:rFonts w:cstheme="minorHAnsi"/>
          <w:sz w:val="32"/>
          <w:szCs w:val="32"/>
        </w:rPr>
      </w:pPr>
    </w:p>
    <w:p w14:paraId="702F9171" w14:textId="5C71ACB8" w:rsidR="00B220AF" w:rsidRDefault="00B220AF" w:rsidP="003C3952">
      <w:pPr>
        <w:spacing w:line="360" w:lineRule="auto"/>
        <w:jc w:val="both"/>
        <w:rPr>
          <w:rFonts w:cstheme="minorHAnsi"/>
          <w:sz w:val="24"/>
          <w:szCs w:val="24"/>
        </w:rPr>
      </w:pPr>
      <w:r>
        <w:rPr>
          <w:rFonts w:cstheme="minorHAnsi"/>
          <w:sz w:val="24"/>
          <w:szCs w:val="24"/>
        </w:rPr>
        <w:lastRenderedPageBreak/>
        <w:t>Figure 8.3</w:t>
      </w:r>
    </w:p>
    <w:p w14:paraId="0FFBEEAE" w14:textId="071701DA" w:rsidR="00B220AF" w:rsidRPr="00B220AF" w:rsidRDefault="00B220AF" w:rsidP="003C3952">
      <w:pPr>
        <w:spacing w:line="360" w:lineRule="auto"/>
        <w:jc w:val="both"/>
        <w:rPr>
          <w:rFonts w:cstheme="minorHAnsi"/>
          <w:i/>
          <w:iCs/>
          <w:sz w:val="24"/>
          <w:szCs w:val="24"/>
        </w:rPr>
      </w:pPr>
      <w:r>
        <w:rPr>
          <w:rFonts w:cstheme="minorHAnsi"/>
          <w:i/>
          <w:iCs/>
          <w:sz w:val="24"/>
          <w:szCs w:val="24"/>
        </w:rPr>
        <w:t>Mean Abnormal Returns Around the Event Dates</w:t>
      </w:r>
    </w:p>
    <w:p w14:paraId="647BC5A8" w14:textId="7A4E17DD" w:rsidR="001950E0" w:rsidRPr="00CB230C" w:rsidRDefault="00B220AF" w:rsidP="003C3952">
      <w:pPr>
        <w:spacing w:line="360" w:lineRule="auto"/>
        <w:jc w:val="both"/>
        <w:rPr>
          <w:rFonts w:cstheme="minorHAnsi"/>
          <w:sz w:val="32"/>
          <w:szCs w:val="32"/>
        </w:rPr>
      </w:pPr>
      <w:r>
        <w:rPr>
          <w:noProof/>
        </w:rPr>
        <w:drawing>
          <wp:anchor distT="0" distB="0" distL="114300" distR="114300" simplePos="0" relativeHeight="251662336" behindDoc="0" locked="0" layoutInCell="1" allowOverlap="1" wp14:anchorId="12E4EFEE" wp14:editId="44F4B199">
            <wp:simplePos x="0" y="0"/>
            <wp:positionH relativeFrom="column">
              <wp:posOffset>0</wp:posOffset>
            </wp:positionH>
            <wp:positionV relativeFrom="paragraph">
              <wp:posOffset>0</wp:posOffset>
            </wp:positionV>
            <wp:extent cx="5943600" cy="4322445"/>
            <wp:effectExtent l="0" t="0" r="0" b="1905"/>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950E0" w:rsidRPr="00CB230C" w:rsidSect="00B478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C1E38" w14:textId="77777777" w:rsidR="00B4734C" w:rsidRDefault="00B4734C" w:rsidP="009F42B2">
      <w:pPr>
        <w:spacing w:after="0" w:line="240" w:lineRule="auto"/>
      </w:pPr>
      <w:r>
        <w:separator/>
      </w:r>
    </w:p>
  </w:endnote>
  <w:endnote w:type="continuationSeparator" w:id="0">
    <w:p w14:paraId="24A2AE7A" w14:textId="77777777" w:rsidR="00B4734C" w:rsidRDefault="00B4734C" w:rsidP="009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492870"/>
      <w:docPartObj>
        <w:docPartGallery w:val="Page Numbers (Bottom of Page)"/>
        <w:docPartUnique/>
      </w:docPartObj>
    </w:sdtPr>
    <w:sdtEndPr>
      <w:rPr>
        <w:noProof/>
      </w:rPr>
    </w:sdtEndPr>
    <w:sdtContent>
      <w:p w14:paraId="35C0B4DC" w14:textId="608795DE" w:rsidR="009F42B2" w:rsidRDefault="009F4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003A29" w14:textId="77777777" w:rsidR="009F42B2" w:rsidRDefault="009F4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C96EF" w14:textId="77777777" w:rsidR="00B4734C" w:rsidRDefault="00B4734C" w:rsidP="009F42B2">
      <w:pPr>
        <w:spacing w:after="0" w:line="240" w:lineRule="auto"/>
      </w:pPr>
      <w:r>
        <w:separator/>
      </w:r>
    </w:p>
  </w:footnote>
  <w:footnote w:type="continuationSeparator" w:id="0">
    <w:p w14:paraId="745AF7A3" w14:textId="77777777" w:rsidR="00B4734C" w:rsidRDefault="00B4734C" w:rsidP="009F42B2">
      <w:pPr>
        <w:spacing w:after="0" w:line="240" w:lineRule="auto"/>
      </w:pPr>
      <w:r>
        <w:continuationSeparator/>
      </w:r>
    </w:p>
  </w:footnote>
  <w:footnote w:id="1">
    <w:p w14:paraId="2303F3C9" w14:textId="33478B41" w:rsidR="00632744" w:rsidRDefault="00632744" w:rsidP="002D7F7B">
      <w:pPr>
        <w:pStyle w:val="FootnoteText"/>
        <w:jc w:val="both"/>
      </w:pPr>
      <w:r>
        <w:rPr>
          <w:rStyle w:val="FootnoteReference"/>
        </w:rPr>
        <w:footnoteRef/>
      </w:r>
      <w:r>
        <w:t xml:space="preserve"> </w:t>
      </w:r>
      <w:r w:rsidR="0093620E">
        <w:t xml:space="preserve">Industry fixed effects are added to make the results more robust. They show that </w:t>
      </w:r>
      <w:r w:rsidR="007E3C10">
        <w:t xml:space="preserve">the results are not driven by a few industries only. However, that is not the case in this paper. The Industry Classification is used here </w:t>
      </w:r>
      <w:r w:rsidR="0093620E">
        <w:t xml:space="preserve">check </w:t>
      </w:r>
      <w:r>
        <w:t>if market reaction was different across different industries</w:t>
      </w:r>
      <w:r w:rsidR="0093620E">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1F0B"/>
    <w:multiLevelType w:val="hybridMultilevel"/>
    <w:tmpl w:val="A168B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23755"/>
    <w:multiLevelType w:val="hybridMultilevel"/>
    <w:tmpl w:val="AE78CD4C"/>
    <w:lvl w:ilvl="0" w:tplc="4D484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9742C"/>
    <w:multiLevelType w:val="hybridMultilevel"/>
    <w:tmpl w:val="ABA6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02EAE"/>
    <w:multiLevelType w:val="multilevel"/>
    <w:tmpl w:val="1AB4C6E8"/>
    <w:lvl w:ilvl="0">
      <w:start w:val="7"/>
      <w:numFmt w:val="decimal"/>
      <w:lvlText w:val="%1"/>
      <w:lvlJc w:val="left"/>
      <w:pPr>
        <w:ind w:left="360" w:hanging="360"/>
      </w:pPr>
      <w:rPr>
        <w:rFonts w:hint="default"/>
      </w:rPr>
    </w:lvl>
    <w:lvl w:ilvl="1">
      <w:start w:val="2"/>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4" w15:restartNumberingAfterBreak="0">
    <w:nsid w:val="6092080C"/>
    <w:multiLevelType w:val="hybridMultilevel"/>
    <w:tmpl w:val="ABA6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D25BE"/>
    <w:multiLevelType w:val="hybridMultilevel"/>
    <w:tmpl w:val="4964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D18D8"/>
    <w:multiLevelType w:val="hybridMultilevel"/>
    <w:tmpl w:val="0B0E6C4A"/>
    <w:lvl w:ilvl="0" w:tplc="155CA9B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F11E1"/>
    <w:multiLevelType w:val="hybridMultilevel"/>
    <w:tmpl w:val="AE78CD4C"/>
    <w:lvl w:ilvl="0" w:tplc="4D484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onut Hodoroaga">
    <w15:presenceInfo w15:providerId="None" w15:userId="Ionut Hodoro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10"/>
    <w:rsid w:val="000253DE"/>
    <w:rsid w:val="0005122B"/>
    <w:rsid w:val="000600F3"/>
    <w:rsid w:val="0007236F"/>
    <w:rsid w:val="00077F84"/>
    <w:rsid w:val="00090983"/>
    <w:rsid w:val="00091296"/>
    <w:rsid w:val="0009334E"/>
    <w:rsid w:val="000B3323"/>
    <w:rsid w:val="000C1B40"/>
    <w:rsid w:val="000D4348"/>
    <w:rsid w:val="000E4CD7"/>
    <w:rsid w:val="000E5EF1"/>
    <w:rsid w:val="000E70DC"/>
    <w:rsid w:val="001013CC"/>
    <w:rsid w:val="001045FA"/>
    <w:rsid w:val="001122B7"/>
    <w:rsid w:val="00120964"/>
    <w:rsid w:val="0012258E"/>
    <w:rsid w:val="00126A5C"/>
    <w:rsid w:val="00127C62"/>
    <w:rsid w:val="0014489E"/>
    <w:rsid w:val="0014663F"/>
    <w:rsid w:val="001476D3"/>
    <w:rsid w:val="001564BD"/>
    <w:rsid w:val="00165DFC"/>
    <w:rsid w:val="001676B8"/>
    <w:rsid w:val="00172CD6"/>
    <w:rsid w:val="00174AC3"/>
    <w:rsid w:val="00174F2E"/>
    <w:rsid w:val="00181E74"/>
    <w:rsid w:val="00182049"/>
    <w:rsid w:val="00182D03"/>
    <w:rsid w:val="001950E0"/>
    <w:rsid w:val="001967D9"/>
    <w:rsid w:val="001A091E"/>
    <w:rsid w:val="001A0979"/>
    <w:rsid w:val="001B1A61"/>
    <w:rsid w:val="001B7252"/>
    <w:rsid w:val="001C3D15"/>
    <w:rsid w:val="001C67EE"/>
    <w:rsid w:val="001D014E"/>
    <w:rsid w:val="001D2E1A"/>
    <w:rsid w:val="001D56D4"/>
    <w:rsid w:val="001E32BA"/>
    <w:rsid w:val="001F7C10"/>
    <w:rsid w:val="00201162"/>
    <w:rsid w:val="002068DC"/>
    <w:rsid w:val="00216012"/>
    <w:rsid w:val="00217A4E"/>
    <w:rsid w:val="00226378"/>
    <w:rsid w:val="00233104"/>
    <w:rsid w:val="002338CF"/>
    <w:rsid w:val="002403C6"/>
    <w:rsid w:val="00252A7C"/>
    <w:rsid w:val="00270CAF"/>
    <w:rsid w:val="0027134B"/>
    <w:rsid w:val="002777ED"/>
    <w:rsid w:val="00282684"/>
    <w:rsid w:val="00293870"/>
    <w:rsid w:val="00295358"/>
    <w:rsid w:val="002A142C"/>
    <w:rsid w:val="002A1CB4"/>
    <w:rsid w:val="002A503B"/>
    <w:rsid w:val="002B1402"/>
    <w:rsid w:val="002B26DD"/>
    <w:rsid w:val="002C0045"/>
    <w:rsid w:val="002C0486"/>
    <w:rsid w:val="002C4982"/>
    <w:rsid w:val="002D7F7B"/>
    <w:rsid w:val="002E050E"/>
    <w:rsid w:val="002E7306"/>
    <w:rsid w:val="002F26F9"/>
    <w:rsid w:val="002F4D1E"/>
    <w:rsid w:val="002F70BE"/>
    <w:rsid w:val="003067DA"/>
    <w:rsid w:val="003107C9"/>
    <w:rsid w:val="00316312"/>
    <w:rsid w:val="0032676B"/>
    <w:rsid w:val="003267DB"/>
    <w:rsid w:val="003300B9"/>
    <w:rsid w:val="00332E9E"/>
    <w:rsid w:val="00344A90"/>
    <w:rsid w:val="00345FBC"/>
    <w:rsid w:val="00346E5C"/>
    <w:rsid w:val="003527D9"/>
    <w:rsid w:val="00354FA7"/>
    <w:rsid w:val="00356EFA"/>
    <w:rsid w:val="00356EFB"/>
    <w:rsid w:val="00361C4A"/>
    <w:rsid w:val="003824EC"/>
    <w:rsid w:val="0038279F"/>
    <w:rsid w:val="003B1451"/>
    <w:rsid w:val="003B71A4"/>
    <w:rsid w:val="003C0AE3"/>
    <w:rsid w:val="003C0C84"/>
    <w:rsid w:val="003C3952"/>
    <w:rsid w:val="003C5A0E"/>
    <w:rsid w:val="003D1994"/>
    <w:rsid w:val="003D3742"/>
    <w:rsid w:val="003F0EF9"/>
    <w:rsid w:val="00401DDC"/>
    <w:rsid w:val="004054A4"/>
    <w:rsid w:val="004071E5"/>
    <w:rsid w:val="00415FAB"/>
    <w:rsid w:val="00417EEF"/>
    <w:rsid w:val="00422BAC"/>
    <w:rsid w:val="00440BF0"/>
    <w:rsid w:val="00443F61"/>
    <w:rsid w:val="00443FF0"/>
    <w:rsid w:val="004445CB"/>
    <w:rsid w:val="0044468A"/>
    <w:rsid w:val="004458BD"/>
    <w:rsid w:val="00447402"/>
    <w:rsid w:val="00452C35"/>
    <w:rsid w:val="004542DE"/>
    <w:rsid w:val="00462456"/>
    <w:rsid w:val="0046311F"/>
    <w:rsid w:val="004911AE"/>
    <w:rsid w:val="004974AD"/>
    <w:rsid w:val="0049788D"/>
    <w:rsid w:val="004A3EB7"/>
    <w:rsid w:val="004A7787"/>
    <w:rsid w:val="004B08A2"/>
    <w:rsid w:val="004B1818"/>
    <w:rsid w:val="004B2EE5"/>
    <w:rsid w:val="004B58ED"/>
    <w:rsid w:val="004B6FCD"/>
    <w:rsid w:val="004D3B94"/>
    <w:rsid w:val="004E78F6"/>
    <w:rsid w:val="004F5848"/>
    <w:rsid w:val="00503115"/>
    <w:rsid w:val="005034F5"/>
    <w:rsid w:val="00503A2B"/>
    <w:rsid w:val="00512AAF"/>
    <w:rsid w:val="00517809"/>
    <w:rsid w:val="005202E4"/>
    <w:rsid w:val="00522D11"/>
    <w:rsid w:val="0052447F"/>
    <w:rsid w:val="00524ABF"/>
    <w:rsid w:val="005325D4"/>
    <w:rsid w:val="005504C7"/>
    <w:rsid w:val="005529A0"/>
    <w:rsid w:val="00561248"/>
    <w:rsid w:val="0056366C"/>
    <w:rsid w:val="00563D05"/>
    <w:rsid w:val="005904AE"/>
    <w:rsid w:val="00591486"/>
    <w:rsid w:val="00593BDC"/>
    <w:rsid w:val="00594564"/>
    <w:rsid w:val="005A0C3F"/>
    <w:rsid w:val="005A2412"/>
    <w:rsid w:val="005A2C23"/>
    <w:rsid w:val="005A5547"/>
    <w:rsid w:val="005C22FA"/>
    <w:rsid w:val="005C6CB8"/>
    <w:rsid w:val="005F2031"/>
    <w:rsid w:val="006047E7"/>
    <w:rsid w:val="00614156"/>
    <w:rsid w:val="00616789"/>
    <w:rsid w:val="00622458"/>
    <w:rsid w:val="006244B2"/>
    <w:rsid w:val="006256D1"/>
    <w:rsid w:val="00627620"/>
    <w:rsid w:val="00632744"/>
    <w:rsid w:val="006412F4"/>
    <w:rsid w:val="006417C0"/>
    <w:rsid w:val="00641D20"/>
    <w:rsid w:val="0064244A"/>
    <w:rsid w:val="006501C1"/>
    <w:rsid w:val="00650CDC"/>
    <w:rsid w:val="00663B18"/>
    <w:rsid w:val="00664C8F"/>
    <w:rsid w:val="00670090"/>
    <w:rsid w:val="00670163"/>
    <w:rsid w:val="006740FA"/>
    <w:rsid w:val="006803AE"/>
    <w:rsid w:val="00686372"/>
    <w:rsid w:val="00692F50"/>
    <w:rsid w:val="006A209B"/>
    <w:rsid w:val="006A7BCB"/>
    <w:rsid w:val="006A7F47"/>
    <w:rsid w:val="006D19C2"/>
    <w:rsid w:val="006D4971"/>
    <w:rsid w:val="006E1124"/>
    <w:rsid w:val="006E29F5"/>
    <w:rsid w:val="006F3ED1"/>
    <w:rsid w:val="0070784C"/>
    <w:rsid w:val="00710C90"/>
    <w:rsid w:val="00714434"/>
    <w:rsid w:val="00714B04"/>
    <w:rsid w:val="00714CA7"/>
    <w:rsid w:val="00717055"/>
    <w:rsid w:val="00717F2F"/>
    <w:rsid w:val="00741EA8"/>
    <w:rsid w:val="0074236C"/>
    <w:rsid w:val="00743FD2"/>
    <w:rsid w:val="00746D07"/>
    <w:rsid w:val="00754F52"/>
    <w:rsid w:val="007571B6"/>
    <w:rsid w:val="00766523"/>
    <w:rsid w:val="007676C8"/>
    <w:rsid w:val="007734DB"/>
    <w:rsid w:val="00784AE2"/>
    <w:rsid w:val="007954D6"/>
    <w:rsid w:val="007A0C50"/>
    <w:rsid w:val="007A22FB"/>
    <w:rsid w:val="007A426A"/>
    <w:rsid w:val="007A7FEB"/>
    <w:rsid w:val="007B4D30"/>
    <w:rsid w:val="007C4F12"/>
    <w:rsid w:val="007C5C3C"/>
    <w:rsid w:val="007C5C6C"/>
    <w:rsid w:val="007D1BE3"/>
    <w:rsid w:val="007D3EF8"/>
    <w:rsid w:val="007E3C10"/>
    <w:rsid w:val="007E5EB8"/>
    <w:rsid w:val="007F5CF3"/>
    <w:rsid w:val="0080669A"/>
    <w:rsid w:val="00814FB6"/>
    <w:rsid w:val="00815D9F"/>
    <w:rsid w:val="00821B26"/>
    <w:rsid w:val="0082474B"/>
    <w:rsid w:val="00825A8C"/>
    <w:rsid w:val="008279D3"/>
    <w:rsid w:val="00827A50"/>
    <w:rsid w:val="00845BEB"/>
    <w:rsid w:val="00850483"/>
    <w:rsid w:val="008517DC"/>
    <w:rsid w:val="00856A3A"/>
    <w:rsid w:val="00861BFF"/>
    <w:rsid w:val="00862D4B"/>
    <w:rsid w:val="008633E0"/>
    <w:rsid w:val="00867047"/>
    <w:rsid w:val="00875897"/>
    <w:rsid w:val="008758B3"/>
    <w:rsid w:val="0089054A"/>
    <w:rsid w:val="00891BBD"/>
    <w:rsid w:val="00896485"/>
    <w:rsid w:val="008A08AD"/>
    <w:rsid w:val="008A1212"/>
    <w:rsid w:val="008B4654"/>
    <w:rsid w:val="008B5D61"/>
    <w:rsid w:val="008C3BC0"/>
    <w:rsid w:val="008E6A35"/>
    <w:rsid w:val="008F018E"/>
    <w:rsid w:val="008F1A9D"/>
    <w:rsid w:val="008F3FD7"/>
    <w:rsid w:val="008F550C"/>
    <w:rsid w:val="008F7549"/>
    <w:rsid w:val="008F7A43"/>
    <w:rsid w:val="009037DB"/>
    <w:rsid w:val="00904F81"/>
    <w:rsid w:val="00906B89"/>
    <w:rsid w:val="00910B53"/>
    <w:rsid w:val="009121B5"/>
    <w:rsid w:val="0091458E"/>
    <w:rsid w:val="00916924"/>
    <w:rsid w:val="009311E7"/>
    <w:rsid w:val="00934D67"/>
    <w:rsid w:val="009356DC"/>
    <w:rsid w:val="0093620E"/>
    <w:rsid w:val="0095101C"/>
    <w:rsid w:val="0095425D"/>
    <w:rsid w:val="0097510F"/>
    <w:rsid w:val="00975491"/>
    <w:rsid w:val="009768DA"/>
    <w:rsid w:val="00983549"/>
    <w:rsid w:val="00990C4B"/>
    <w:rsid w:val="00992D84"/>
    <w:rsid w:val="0099339F"/>
    <w:rsid w:val="00997A6B"/>
    <w:rsid w:val="009B2D06"/>
    <w:rsid w:val="009B4BBC"/>
    <w:rsid w:val="009C1D17"/>
    <w:rsid w:val="009C4CF3"/>
    <w:rsid w:val="009C7D05"/>
    <w:rsid w:val="009D6410"/>
    <w:rsid w:val="009E05DF"/>
    <w:rsid w:val="009F42B2"/>
    <w:rsid w:val="009F5242"/>
    <w:rsid w:val="00A1513D"/>
    <w:rsid w:val="00A343ED"/>
    <w:rsid w:val="00A37493"/>
    <w:rsid w:val="00A4119C"/>
    <w:rsid w:val="00A42B36"/>
    <w:rsid w:val="00A43938"/>
    <w:rsid w:val="00A43BFC"/>
    <w:rsid w:val="00A5566C"/>
    <w:rsid w:val="00A57C51"/>
    <w:rsid w:val="00A61AAD"/>
    <w:rsid w:val="00A7043A"/>
    <w:rsid w:val="00A7099A"/>
    <w:rsid w:val="00A70E4F"/>
    <w:rsid w:val="00A70EF3"/>
    <w:rsid w:val="00A83932"/>
    <w:rsid w:val="00A861B8"/>
    <w:rsid w:val="00A87440"/>
    <w:rsid w:val="00A948FB"/>
    <w:rsid w:val="00AA0FB3"/>
    <w:rsid w:val="00AA55E5"/>
    <w:rsid w:val="00AA6E3B"/>
    <w:rsid w:val="00AC2A97"/>
    <w:rsid w:val="00AE3456"/>
    <w:rsid w:val="00AE7944"/>
    <w:rsid w:val="00AE7D96"/>
    <w:rsid w:val="00AF5B29"/>
    <w:rsid w:val="00B01077"/>
    <w:rsid w:val="00B02871"/>
    <w:rsid w:val="00B13A4F"/>
    <w:rsid w:val="00B17478"/>
    <w:rsid w:val="00B204DC"/>
    <w:rsid w:val="00B219BF"/>
    <w:rsid w:val="00B220AF"/>
    <w:rsid w:val="00B2456A"/>
    <w:rsid w:val="00B270E6"/>
    <w:rsid w:val="00B3757B"/>
    <w:rsid w:val="00B40507"/>
    <w:rsid w:val="00B44B3F"/>
    <w:rsid w:val="00B4734C"/>
    <w:rsid w:val="00B47898"/>
    <w:rsid w:val="00B5314B"/>
    <w:rsid w:val="00B71A9A"/>
    <w:rsid w:val="00B800F9"/>
    <w:rsid w:val="00B86371"/>
    <w:rsid w:val="00B92C87"/>
    <w:rsid w:val="00B93577"/>
    <w:rsid w:val="00BA08AC"/>
    <w:rsid w:val="00BA09A1"/>
    <w:rsid w:val="00BA2092"/>
    <w:rsid w:val="00BA7258"/>
    <w:rsid w:val="00BB3CF1"/>
    <w:rsid w:val="00BC1BBC"/>
    <w:rsid w:val="00BC2733"/>
    <w:rsid w:val="00BC5F81"/>
    <w:rsid w:val="00BD3323"/>
    <w:rsid w:val="00BD67FF"/>
    <w:rsid w:val="00BE2A45"/>
    <w:rsid w:val="00BF0196"/>
    <w:rsid w:val="00BF7A75"/>
    <w:rsid w:val="00C05BA9"/>
    <w:rsid w:val="00C26059"/>
    <w:rsid w:val="00C327AA"/>
    <w:rsid w:val="00C37737"/>
    <w:rsid w:val="00C40435"/>
    <w:rsid w:val="00C43970"/>
    <w:rsid w:val="00C57760"/>
    <w:rsid w:val="00C72164"/>
    <w:rsid w:val="00C72BBB"/>
    <w:rsid w:val="00C77D52"/>
    <w:rsid w:val="00C900E6"/>
    <w:rsid w:val="00C9465B"/>
    <w:rsid w:val="00C947F3"/>
    <w:rsid w:val="00C95934"/>
    <w:rsid w:val="00CB230C"/>
    <w:rsid w:val="00CB4CB5"/>
    <w:rsid w:val="00CB4CF1"/>
    <w:rsid w:val="00CB5625"/>
    <w:rsid w:val="00CB78DF"/>
    <w:rsid w:val="00CE1E08"/>
    <w:rsid w:val="00CE7C85"/>
    <w:rsid w:val="00CF01AE"/>
    <w:rsid w:val="00D055A3"/>
    <w:rsid w:val="00D05B3C"/>
    <w:rsid w:val="00D0745E"/>
    <w:rsid w:val="00D07883"/>
    <w:rsid w:val="00D23199"/>
    <w:rsid w:val="00D34A63"/>
    <w:rsid w:val="00D36D43"/>
    <w:rsid w:val="00D40F06"/>
    <w:rsid w:val="00D551FE"/>
    <w:rsid w:val="00D55B17"/>
    <w:rsid w:val="00D578D1"/>
    <w:rsid w:val="00D618FE"/>
    <w:rsid w:val="00D64FC6"/>
    <w:rsid w:val="00D762DB"/>
    <w:rsid w:val="00D77F6A"/>
    <w:rsid w:val="00D8152F"/>
    <w:rsid w:val="00D8238D"/>
    <w:rsid w:val="00D83E2C"/>
    <w:rsid w:val="00D87F35"/>
    <w:rsid w:val="00DB0154"/>
    <w:rsid w:val="00DB0B12"/>
    <w:rsid w:val="00DF1B13"/>
    <w:rsid w:val="00DF416D"/>
    <w:rsid w:val="00DF48CA"/>
    <w:rsid w:val="00DF4DA6"/>
    <w:rsid w:val="00DF588E"/>
    <w:rsid w:val="00DF5FA4"/>
    <w:rsid w:val="00DF7229"/>
    <w:rsid w:val="00DF799B"/>
    <w:rsid w:val="00E03421"/>
    <w:rsid w:val="00E04969"/>
    <w:rsid w:val="00E12940"/>
    <w:rsid w:val="00E17F81"/>
    <w:rsid w:val="00E4252E"/>
    <w:rsid w:val="00E43715"/>
    <w:rsid w:val="00E553C9"/>
    <w:rsid w:val="00E55D82"/>
    <w:rsid w:val="00E562FE"/>
    <w:rsid w:val="00E65268"/>
    <w:rsid w:val="00E67C7F"/>
    <w:rsid w:val="00E73DCD"/>
    <w:rsid w:val="00E84070"/>
    <w:rsid w:val="00E873DA"/>
    <w:rsid w:val="00E92DCB"/>
    <w:rsid w:val="00E93041"/>
    <w:rsid w:val="00E93810"/>
    <w:rsid w:val="00E96C33"/>
    <w:rsid w:val="00EA6816"/>
    <w:rsid w:val="00EB04D0"/>
    <w:rsid w:val="00ED1361"/>
    <w:rsid w:val="00EE0BE0"/>
    <w:rsid w:val="00EE351F"/>
    <w:rsid w:val="00F13D75"/>
    <w:rsid w:val="00F21317"/>
    <w:rsid w:val="00F26398"/>
    <w:rsid w:val="00F35D7A"/>
    <w:rsid w:val="00F36558"/>
    <w:rsid w:val="00F50C5C"/>
    <w:rsid w:val="00F54B41"/>
    <w:rsid w:val="00F56336"/>
    <w:rsid w:val="00F61451"/>
    <w:rsid w:val="00F647DA"/>
    <w:rsid w:val="00F720AC"/>
    <w:rsid w:val="00F7292A"/>
    <w:rsid w:val="00F76B4C"/>
    <w:rsid w:val="00F76BE5"/>
    <w:rsid w:val="00F87DEB"/>
    <w:rsid w:val="00F94671"/>
    <w:rsid w:val="00F97622"/>
    <w:rsid w:val="00FA27B8"/>
    <w:rsid w:val="00FB6182"/>
    <w:rsid w:val="00FC766F"/>
    <w:rsid w:val="00FC798B"/>
    <w:rsid w:val="00FE0FC2"/>
    <w:rsid w:val="00FE39F2"/>
    <w:rsid w:val="00FF21A9"/>
    <w:rsid w:val="00FF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A586"/>
  <w15:docId w15:val="{F71323C7-CA9D-49B7-B0F8-7CFDE105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810"/>
  </w:style>
  <w:style w:type="paragraph" w:styleId="Heading1">
    <w:name w:val="heading 1"/>
    <w:basedOn w:val="Normal"/>
    <w:next w:val="Normal"/>
    <w:link w:val="Heading1Char"/>
    <w:uiPriority w:val="9"/>
    <w:qFormat/>
    <w:rsid w:val="008964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93810"/>
    <w:pPr>
      <w:spacing w:line="240" w:lineRule="auto"/>
    </w:pPr>
    <w:rPr>
      <w:sz w:val="20"/>
      <w:szCs w:val="20"/>
    </w:rPr>
  </w:style>
  <w:style w:type="character" w:customStyle="1" w:styleId="CommentTextChar">
    <w:name w:val="Comment Text Char"/>
    <w:basedOn w:val="DefaultParagraphFont"/>
    <w:link w:val="CommentText"/>
    <w:uiPriority w:val="99"/>
    <w:semiHidden/>
    <w:rsid w:val="00E93810"/>
    <w:rPr>
      <w:sz w:val="20"/>
      <w:szCs w:val="20"/>
    </w:rPr>
  </w:style>
  <w:style w:type="character" w:styleId="CommentReference">
    <w:name w:val="annotation reference"/>
    <w:basedOn w:val="DefaultParagraphFont"/>
    <w:uiPriority w:val="99"/>
    <w:semiHidden/>
    <w:unhideWhenUsed/>
    <w:rsid w:val="00E93810"/>
    <w:rPr>
      <w:sz w:val="16"/>
      <w:szCs w:val="16"/>
    </w:rPr>
  </w:style>
  <w:style w:type="paragraph" w:styleId="NormalWeb">
    <w:name w:val="Normal (Web)"/>
    <w:basedOn w:val="Normal"/>
    <w:uiPriority w:val="99"/>
    <w:unhideWhenUsed/>
    <w:rsid w:val="003C39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952"/>
    <w:rPr>
      <w:b/>
      <w:bCs/>
    </w:rPr>
  </w:style>
  <w:style w:type="character" w:customStyle="1" w:styleId="mceitemhidden">
    <w:name w:val="mceitemhidden"/>
    <w:basedOn w:val="DefaultParagraphFont"/>
    <w:rsid w:val="003C3952"/>
  </w:style>
  <w:style w:type="character" w:customStyle="1" w:styleId="hiddenspellerror">
    <w:name w:val="hiddenspellerror"/>
    <w:basedOn w:val="DefaultParagraphFont"/>
    <w:rsid w:val="003C3952"/>
  </w:style>
  <w:style w:type="character" w:customStyle="1" w:styleId="hiddensuggestion">
    <w:name w:val="hiddensuggestion"/>
    <w:basedOn w:val="DefaultParagraphFont"/>
    <w:rsid w:val="003C3952"/>
  </w:style>
  <w:style w:type="character" w:customStyle="1" w:styleId="hiddengrammarerror">
    <w:name w:val="hiddengrammarerror"/>
    <w:basedOn w:val="DefaultParagraphFont"/>
    <w:rsid w:val="003C3952"/>
  </w:style>
  <w:style w:type="paragraph" w:styleId="Header">
    <w:name w:val="header"/>
    <w:basedOn w:val="Normal"/>
    <w:link w:val="HeaderChar"/>
    <w:uiPriority w:val="99"/>
    <w:unhideWhenUsed/>
    <w:rsid w:val="009F4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2B2"/>
  </w:style>
  <w:style w:type="paragraph" w:styleId="Footer">
    <w:name w:val="footer"/>
    <w:basedOn w:val="Normal"/>
    <w:link w:val="FooterChar"/>
    <w:uiPriority w:val="99"/>
    <w:unhideWhenUsed/>
    <w:rsid w:val="009F4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2B2"/>
  </w:style>
  <w:style w:type="character" w:customStyle="1" w:styleId="Heading1Char">
    <w:name w:val="Heading 1 Char"/>
    <w:basedOn w:val="DefaultParagraphFont"/>
    <w:link w:val="Heading1"/>
    <w:uiPriority w:val="9"/>
    <w:rsid w:val="0089648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96485"/>
    <w:pPr>
      <w:spacing w:line="259" w:lineRule="auto"/>
      <w:outlineLvl w:val="9"/>
    </w:pPr>
  </w:style>
  <w:style w:type="paragraph" w:styleId="TOC2">
    <w:name w:val="toc 2"/>
    <w:basedOn w:val="Normal"/>
    <w:next w:val="Normal"/>
    <w:autoRedefine/>
    <w:uiPriority w:val="39"/>
    <w:unhideWhenUsed/>
    <w:rsid w:val="0089648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96485"/>
    <w:pPr>
      <w:spacing w:after="100" w:line="259" w:lineRule="auto"/>
    </w:pPr>
    <w:rPr>
      <w:rFonts w:eastAsiaTheme="minorEastAsia" w:cs="Times New Roman"/>
    </w:rPr>
  </w:style>
  <w:style w:type="paragraph" w:styleId="TOC3">
    <w:name w:val="toc 3"/>
    <w:basedOn w:val="Normal"/>
    <w:next w:val="Normal"/>
    <w:autoRedefine/>
    <w:uiPriority w:val="39"/>
    <w:unhideWhenUsed/>
    <w:rsid w:val="00896485"/>
    <w:pPr>
      <w:spacing w:after="100" w:line="259" w:lineRule="auto"/>
      <w:ind w:left="440"/>
    </w:pPr>
    <w:rPr>
      <w:rFonts w:eastAsiaTheme="minorEastAsia" w:cs="Times New Roman"/>
    </w:rPr>
  </w:style>
  <w:style w:type="paragraph" w:styleId="ListParagraph">
    <w:name w:val="List Paragraph"/>
    <w:basedOn w:val="Normal"/>
    <w:uiPriority w:val="34"/>
    <w:qFormat/>
    <w:rsid w:val="00896485"/>
    <w:pPr>
      <w:ind w:left="720"/>
      <w:contextualSpacing/>
    </w:pPr>
  </w:style>
  <w:style w:type="paragraph" w:styleId="CommentSubject">
    <w:name w:val="annotation subject"/>
    <w:basedOn w:val="CommentText"/>
    <w:next w:val="CommentText"/>
    <w:link w:val="CommentSubjectChar"/>
    <w:uiPriority w:val="99"/>
    <w:semiHidden/>
    <w:unhideWhenUsed/>
    <w:rsid w:val="008517DC"/>
    <w:rPr>
      <w:b/>
      <w:bCs/>
    </w:rPr>
  </w:style>
  <w:style w:type="character" w:customStyle="1" w:styleId="CommentSubjectChar">
    <w:name w:val="Comment Subject Char"/>
    <w:basedOn w:val="CommentTextChar"/>
    <w:link w:val="CommentSubject"/>
    <w:uiPriority w:val="99"/>
    <w:semiHidden/>
    <w:rsid w:val="008517DC"/>
    <w:rPr>
      <w:b/>
      <w:bCs/>
      <w:sz w:val="20"/>
      <w:szCs w:val="20"/>
    </w:rPr>
  </w:style>
  <w:style w:type="character" w:customStyle="1" w:styleId="title-text">
    <w:name w:val="title-text"/>
    <w:basedOn w:val="DefaultParagraphFont"/>
    <w:rsid w:val="008F7549"/>
  </w:style>
  <w:style w:type="paragraph" w:styleId="Bibliography">
    <w:name w:val="Bibliography"/>
    <w:basedOn w:val="Normal"/>
    <w:next w:val="Normal"/>
    <w:uiPriority w:val="37"/>
    <w:unhideWhenUsed/>
    <w:rsid w:val="008C3BC0"/>
  </w:style>
  <w:style w:type="paragraph" w:customStyle="1" w:styleId="List1">
    <w:name w:val="List1"/>
    <w:basedOn w:val="Normal"/>
    <w:rsid w:val="00D05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06">
    <w:name w:val="spa06"/>
    <w:basedOn w:val="DefaultParagraphFont"/>
    <w:rsid w:val="00D05B3C"/>
  </w:style>
  <w:style w:type="paragraph" w:customStyle="1" w:styleId="list10">
    <w:name w:val="list1"/>
    <w:basedOn w:val="Normal"/>
    <w:rsid w:val="00D05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542DE"/>
  </w:style>
  <w:style w:type="character" w:styleId="Hyperlink">
    <w:name w:val="Hyperlink"/>
    <w:basedOn w:val="DefaultParagraphFont"/>
    <w:uiPriority w:val="99"/>
    <w:unhideWhenUsed/>
    <w:rsid w:val="00522D11"/>
    <w:rPr>
      <w:color w:val="0000FF" w:themeColor="hyperlink"/>
      <w:u w:val="single"/>
    </w:rPr>
  </w:style>
  <w:style w:type="character" w:styleId="UnresolvedMention">
    <w:name w:val="Unresolved Mention"/>
    <w:basedOn w:val="DefaultParagraphFont"/>
    <w:uiPriority w:val="99"/>
    <w:semiHidden/>
    <w:unhideWhenUsed/>
    <w:rsid w:val="00522D11"/>
    <w:rPr>
      <w:color w:val="605E5C"/>
      <w:shd w:val="clear" w:color="auto" w:fill="E1DFDD"/>
    </w:rPr>
  </w:style>
  <w:style w:type="character" w:styleId="PlaceholderText">
    <w:name w:val="Placeholder Text"/>
    <w:basedOn w:val="DefaultParagraphFont"/>
    <w:uiPriority w:val="99"/>
    <w:semiHidden/>
    <w:rsid w:val="00522D11"/>
    <w:rPr>
      <w:color w:val="808080"/>
    </w:rPr>
  </w:style>
  <w:style w:type="character" w:customStyle="1" w:styleId="nlmarticle-title">
    <w:name w:val="nlm_article-title"/>
    <w:basedOn w:val="DefaultParagraphFont"/>
    <w:rsid w:val="00356EFA"/>
  </w:style>
  <w:style w:type="paragraph" w:styleId="FootnoteText">
    <w:name w:val="footnote text"/>
    <w:basedOn w:val="Normal"/>
    <w:link w:val="FootnoteTextChar"/>
    <w:uiPriority w:val="99"/>
    <w:semiHidden/>
    <w:unhideWhenUsed/>
    <w:rsid w:val="006327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744"/>
    <w:rPr>
      <w:sz w:val="20"/>
      <w:szCs w:val="20"/>
    </w:rPr>
  </w:style>
  <w:style w:type="character" w:styleId="FootnoteReference">
    <w:name w:val="footnote reference"/>
    <w:basedOn w:val="DefaultParagraphFont"/>
    <w:uiPriority w:val="99"/>
    <w:semiHidden/>
    <w:unhideWhenUsed/>
    <w:rsid w:val="006327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08820">
      <w:bodyDiv w:val="1"/>
      <w:marLeft w:val="0"/>
      <w:marRight w:val="0"/>
      <w:marTop w:val="0"/>
      <w:marBottom w:val="0"/>
      <w:divBdr>
        <w:top w:val="none" w:sz="0" w:space="0" w:color="auto"/>
        <w:left w:val="none" w:sz="0" w:space="0" w:color="auto"/>
        <w:bottom w:val="none" w:sz="0" w:space="0" w:color="auto"/>
        <w:right w:val="none" w:sz="0" w:space="0" w:color="auto"/>
      </w:divBdr>
    </w:div>
    <w:div w:id="576595180">
      <w:bodyDiv w:val="1"/>
      <w:marLeft w:val="0"/>
      <w:marRight w:val="0"/>
      <w:marTop w:val="0"/>
      <w:marBottom w:val="0"/>
      <w:divBdr>
        <w:top w:val="none" w:sz="0" w:space="0" w:color="auto"/>
        <w:left w:val="none" w:sz="0" w:space="0" w:color="auto"/>
        <w:bottom w:val="none" w:sz="0" w:space="0" w:color="auto"/>
        <w:right w:val="none" w:sz="0" w:space="0" w:color="auto"/>
      </w:divBdr>
    </w:div>
    <w:div w:id="1131170067">
      <w:bodyDiv w:val="1"/>
      <w:marLeft w:val="0"/>
      <w:marRight w:val="0"/>
      <w:marTop w:val="0"/>
      <w:marBottom w:val="0"/>
      <w:divBdr>
        <w:top w:val="none" w:sz="0" w:space="0" w:color="auto"/>
        <w:left w:val="none" w:sz="0" w:space="0" w:color="auto"/>
        <w:bottom w:val="none" w:sz="0" w:space="0" w:color="auto"/>
        <w:right w:val="none" w:sz="0" w:space="0" w:color="auto"/>
      </w:divBdr>
    </w:div>
    <w:div w:id="1211263517">
      <w:bodyDiv w:val="1"/>
      <w:marLeft w:val="0"/>
      <w:marRight w:val="0"/>
      <w:marTop w:val="0"/>
      <w:marBottom w:val="0"/>
      <w:divBdr>
        <w:top w:val="none" w:sz="0" w:space="0" w:color="auto"/>
        <w:left w:val="none" w:sz="0" w:space="0" w:color="auto"/>
        <w:bottom w:val="none" w:sz="0" w:space="0" w:color="auto"/>
        <w:right w:val="none" w:sz="0" w:space="0" w:color="auto"/>
      </w:divBdr>
    </w:div>
    <w:div w:id="1296134738">
      <w:bodyDiv w:val="1"/>
      <w:marLeft w:val="0"/>
      <w:marRight w:val="0"/>
      <w:marTop w:val="0"/>
      <w:marBottom w:val="0"/>
      <w:divBdr>
        <w:top w:val="none" w:sz="0" w:space="0" w:color="auto"/>
        <w:left w:val="none" w:sz="0" w:space="0" w:color="auto"/>
        <w:bottom w:val="none" w:sz="0" w:space="0" w:color="auto"/>
        <w:right w:val="none" w:sz="0" w:space="0" w:color="auto"/>
      </w:divBdr>
      <w:divsChild>
        <w:div w:id="466976118">
          <w:marLeft w:val="0"/>
          <w:marRight w:val="0"/>
          <w:marTop w:val="0"/>
          <w:marBottom w:val="0"/>
          <w:divBdr>
            <w:top w:val="none" w:sz="0" w:space="0" w:color="auto"/>
            <w:left w:val="none" w:sz="0" w:space="0" w:color="auto"/>
            <w:bottom w:val="none" w:sz="0" w:space="0" w:color="auto"/>
            <w:right w:val="none" w:sz="0" w:space="0" w:color="auto"/>
          </w:divBdr>
          <w:divsChild>
            <w:div w:id="1029064306">
              <w:marLeft w:val="0"/>
              <w:marRight w:val="0"/>
              <w:marTop w:val="180"/>
              <w:marBottom w:val="180"/>
              <w:divBdr>
                <w:top w:val="none" w:sz="0" w:space="0" w:color="auto"/>
                <w:left w:val="none" w:sz="0" w:space="0" w:color="auto"/>
                <w:bottom w:val="none" w:sz="0" w:space="0" w:color="auto"/>
                <w:right w:val="none" w:sz="0" w:space="0" w:color="auto"/>
              </w:divBdr>
            </w:div>
          </w:divsChild>
        </w:div>
        <w:div w:id="1406804379">
          <w:marLeft w:val="0"/>
          <w:marRight w:val="0"/>
          <w:marTop w:val="0"/>
          <w:marBottom w:val="0"/>
          <w:divBdr>
            <w:top w:val="none" w:sz="0" w:space="0" w:color="auto"/>
            <w:left w:val="none" w:sz="0" w:space="0" w:color="auto"/>
            <w:bottom w:val="none" w:sz="0" w:space="0" w:color="auto"/>
            <w:right w:val="none" w:sz="0" w:space="0" w:color="auto"/>
          </w:divBdr>
          <w:divsChild>
            <w:div w:id="1023479624">
              <w:marLeft w:val="0"/>
              <w:marRight w:val="0"/>
              <w:marTop w:val="0"/>
              <w:marBottom w:val="0"/>
              <w:divBdr>
                <w:top w:val="none" w:sz="0" w:space="0" w:color="auto"/>
                <w:left w:val="none" w:sz="0" w:space="0" w:color="auto"/>
                <w:bottom w:val="none" w:sz="0" w:space="0" w:color="auto"/>
                <w:right w:val="none" w:sz="0" w:space="0" w:color="auto"/>
              </w:divBdr>
              <w:divsChild>
                <w:div w:id="186144505">
                  <w:marLeft w:val="0"/>
                  <w:marRight w:val="0"/>
                  <w:marTop w:val="0"/>
                  <w:marBottom w:val="0"/>
                  <w:divBdr>
                    <w:top w:val="none" w:sz="0" w:space="0" w:color="auto"/>
                    <w:left w:val="none" w:sz="0" w:space="0" w:color="auto"/>
                    <w:bottom w:val="none" w:sz="0" w:space="0" w:color="auto"/>
                    <w:right w:val="none" w:sz="0" w:space="0" w:color="auto"/>
                  </w:divBdr>
                  <w:divsChild>
                    <w:div w:id="628438627">
                      <w:marLeft w:val="0"/>
                      <w:marRight w:val="0"/>
                      <w:marTop w:val="0"/>
                      <w:marBottom w:val="0"/>
                      <w:divBdr>
                        <w:top w:val="none" w:sz="0" w:space="0" w:color="auto"/>
                        <w:left w:val="none" w:sz="0" w:space="0" w:color="auto"/>
                        <w:bottom w:val="none" w:sz="0" w:space="0" w:color="auto"/>
                        <w:right w:val="none" w:sz="0" w:space="0" w:color="auto"/>
                      </w:divBdr>
                      <w:divsChild>
                        <w:div w:id="1760640545">
                          <w:marLeft w:val="0"/>
                          <w:marRight w:val="0"/>
                          <w:marTop w:val="0"/>
                          <w:marBottom w:val="0"/>
                          <w:divBdr>
                            <w:top w:val="none" w:sz="0" w:space="0" w:color="auto"/>
                            <w:left w:val="none" w:sz="0" w:space="0" w:color="auto"/>
                            <w:bottom w:val="none" w:sz="0" w:space="0" w:color="auto"/>
                            <w:right w:val="none" w:sz="0" w:space="0" w:color="auto"/>
                          </w:divBdr>
                          <w:divsChild>
                            <w:div w:id="11004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59735">
      <w:bodyDiv w:val="1"/>
      <w:marLeft w:val="0"/>
      <w:marRight w:val="0"/>
      <w:marTop w:val="0"/>
      <w:marBottom w:val="0"/>
      <w:divBdr>
        <w:top w:val="none" w:sz="0" w:space="0" w:color="auto"/>
        <w:left w:val="none" w:sz="0" w:space="0" w:color="auto"/>
        <w:bottom w:val="none" w:sz="0" w:space="0" w:color="auto"/>
        <w:right w:val="none" w:sz="0" w:space="0" w:color="auto"/>
      </w:divBdr>
    </w:div>
    <w:div w:id="1464038262">
      <w:bodyDiv w:val="1"/>
      <w:marLeft w:val="0"/>
      <w:marRight w:val="0"/>
      <w:marTop w:val="0"/>
      <w:marBottom w:val="0"/>
      <w:divBdr>
        <w:top w:val="none" w:sz="0" w:space="0" w:color="auto"/>
        <w:left w:val="none" w:sz="0" w:space="0" w:color="auto"/>
        <w:bottom w:val="none" w:sz="0" w:space="0" w:color="auto"/>
        <w:right w:val="none" w:sz="0" w:space="0" w:color="auto"/>
      </w:divBdr>
    </w:div>
    <w:div w:id="1499272613">
      <w:bodyDiv w:val="1"/>
      <w:marLeft w:val="0"/>
      <w:marRight w:val="0"/>
      <w:marTop w:val="0"/>
      <w:marBottom w:val="0"/>
      <w:divBdr>
        <w:top w:val="none" w:sz="0" w:space="0" w:color="auto"/>
        <w:left w:val="none" w:sz="0" w:space="0" w:color="auto"/>
        <w:bottom w:val="none" w:sz="0" w:space="0" w:color="auto"/>
        <w:right w:val="none" w:sz="0" w:space="0" w:color="auto"/>
      </w:divBdr>
      <w:divsChild>
        <w:div w:id="250283971">
          <w:marLeft w:val="0"/>
          <w:marRight w:val="0"/>
          <w:marTop w:val="0"/>
          <w:marBottom w:val="0"/>
          <w:divBdr>
            <w:top w:val="none" w:sz="0" w:space="0" w:color="auto"/>
            <w:left w:val="none" w:sz="0" w:space="0" w:color="auto"/>
            <w:bottom w:val="none" w:sz="0" w:space="0" w:color="auto"/>
            <w:right w:val="none" w:sz="0" w:space="0" w:color="auto"/>
          </w:divBdr>
          <w:divsChild>
            <w:div w:id="698818943">
              <w:marLeft w:val="0"/>
              <w:marRight w:val="0"/>
              <w:marTop w:val="180"/>
              <w:marBottom w:val="180"/>
              <w:divBdr>
                <w:top w:val="none" w:sz="0" w:space="0" w:color="auto"/>
                <w:left w:val="none" w:sz="0" w:space="0" w:color="auto"/>
                <w:bottom w:val="none" w:sz="0" w:space="0" w:color="auto"/>
                <w:right w:val="none" w:sz="0" w:space="0" w:color="auto"/>
              </w:divBdr>
            </w:div>
          </w:divsChild>
        </w:div>
        <w:div w:id="2047173721">
          <w:marLeft w:val="0"/>
          <w:marRight w:val="0"/>
          <w:marTop w:val="0"/>
          <w:marBottom w:val="0"/>
          <w:divBdr>
            <w:top w:val="none" w:sz="0" w:space="0" w:color="auto"/>
            <w:left w:val="none" w:sz="0" w:space="0" w:color="auto"/>
            <w:bottom w:val="none" w:sz="0" w:space="0" w:color="auto"/>
            <w:right w:val="none" w:sz="0" w:space="0" w:color="auto"/>
          </w:divBdr>
          <w:divsChild>
            <w:div w:id="493448149">
              <w:marLeft w:val="0"/>
              <w:marRight w:val="0"/>
              <w:marTop w:val="0"/>
              <w:marBottom w:val="0"/>
              <w:divBdr>
                <w:top w:val="none" w:sz="0" w:space="0" w:color="auto"/>
                <w:left w:val="none" w:sz="0" w:space="0" w:color="auto"/>
                <w:bottom w:val="none" w:sz="0" w:space="0" w:color="auto"/>
                <w:right w:val="none" w:sz="0" w:space="0" w:color="auto"/>
              </w:divBdr>
              <w:divsChild>
                <w:div w:id="832063951">
                  <w:marLeft w:val="0"/>
                  <w:marRight w:val="0"/>
                  <w:marTop w:val="0"/>
                  <w:marBottom w:val="0"/>
                  <w:divBdr>
                    <w:top w:val="none" w:sz="0" w:space="0" w:color="auto"/>
                    <w:left w:val="none" w:sz="0" w:space="0" w:color="auto"/>
                    <w:bottom w:val="none" w:sz="0" w:space="0" w:color="auto"/>
                    <w:right w:val="none" w:sz="0" w:space="0" w:color="auto"/>
                  </w:divBdr>
                  <w:divsChild>
                    <w:div w:id="437143855">
                      <w:marLeft w:val="0"/>
                      <w:marRight w:val="0"/>
                      <w:marTop w:val="0"/>
                      <w:marBottom w:val="0"/>
                      <w:divBdr>
                        <w:top w:val="none" w:sz="0" w:space="0" w:color="auto"/>
                        <w:left w:val="none" w:sz="0" w:space="0" w:color="auto"/>
                        <w:bottom w:val="none" w:sz="0" w:space="0" w:color="auto"/>
                        <w:right w:val="none" w:sz="0" w:space="0" w:color="auto"/>
                      </w:divBdr>
                      <w:divsChild>
                        <w:div w:id="261571472">
                          <w:marLeft w:val="0"/>
                          <w:marRight w:val="0"/>
                          <w:marTop w:val="0"/>
                          <w:marBottom w:val="0"/>
                          <w:divBdr>
                            <w:top w:val="none" w:sz="0" w:space="0" w:color="auto"/>
                            <w:left w:val="none" w:sz="0" w:space="0" w:color="auto"/>
                            <w:bottom w:val="none" w:sz="0" w:space="0" w:color="auto"/>
                            <w:right w:val="none" w:sz="0" w:space="0" w:color="auto"/>
                          </w:divBdr>
                          <w:divsChild>
                            <w:div w:id="9987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070724">
      <w:bodyDiv w:val="1"/>
      <w:marLeft w:val="0"/>
      <w:marRight w:val="0"/>
      <w:marTop w:val="0"/>
      <w:marBottom w:val="0"/>
      <w:divBdr>
        <w:top w:val="none" w:sz="0" w:space="0" w:color="auto"/>
        <w:left w:val="none" w:sz="0" w:space="0" w:color="auto"/>
        <w:bottom w:val="none" w:sz="0" w:space="0" w:color="auto"/>
        <w:right w:val="none" w:sz="0" w:space="0" w:color="auto"/>
      </w:divBdr>
    </w:div>
    <w:div w:id="1583489585">
      <w:bodyDiv w:val="1"/>
      <w:marLeft w:val="0"/>
      <w:marRight w:val="0"/>
      <w:marTop w:val="0"/>
      <w:marBottom w:val="0"/>
      <w:divBdr>
        <w:top w:val="none" w:sz="0" w:space="0" w:color="auto"/>
        <w:left w:val="none" w:sz="0" w:space="0" w:color="auto"/>
        <w:bottom w:val="none" w:sz="0" w:space="0" w:color="auto"/>
        <w:right w:val="none" w:sz="0" w:space="0" w:color="auto"/>
      </w:divBdr>
    </w:div>
    <w:div w:id="1686588711">
      <w:bodyDiv w:val="1"/>
      <w:marLeft w:val="0"/>
      <w:marRight w:val="0"/>
      <w:marTop w:val="0"/>
      <w:marBottom w:val="0"/>
      <w:divBdr>
        <w:top w:val="none" w:sz="0" w:space="0" w:color="auto"/>
        <w:left w:val="none" w:sz="0" w:space="0" w:color="auto"/>
        <w:bottom w:val="none" w:sz="0" w:space="0" w:color="auto"/>
        <w:right w:val="none" w:sz="0" w:space="0" w:color="auto"/>
      </w:divBdr>
    </w:div>
    <w:div w:id="1824545207">
      <w:bodyDiv w:val="1"/>
      <w:marLeft w:val="0"/>
      <w:marRight w:val="0"/>
      <w:marTop w:val="0"/>
      <w:marBottom w:val="0"/>
      <w:divBdr>
        <w:top w:val="none" w:sz="0" w:space="0" w:color="auto"/>
        <w:left w:val="none" w:sz="0" w:space="0" w:color="auto"/>
        <w:bottom w:val="none" w:sz="0" w:space="0" w:color="auto"/>
        <w:right w:val="none" w:sz="0" w:space="0" w:color="auto"/>
      </w:divBdr>
    </w:div>
    <w:div w:id="1913998961">
      <w:bodyDiv w:val="1"/>
      <w:marLeft w:val="0"/>
      <w:marRight w:val="0"/>
      <w:marTop w:val="0"/>
      <w:marBottom w:val="0"/>
      <w:divBdr>
        <w:top w:val="none" w:sz="0" w:space="0" w:color="auto"/>
        <w:left w:val="none" w:sz="0" w:space="0" w:color="auto"/>
        <w:bottom w:val="none" w:sz="0" w:space="0" w:color="auto"/>
        <w:right w:val="none" w:sz="0" w:space="0" w:color="auto"/>
      </w:divBdr>
    </w:div>
    <w:div w:id="2045672576">
      <w:bodyDiv w:val="1"/>
      <w:marLeft w:val="0"/>
      <w:marRight w:val="0"/>
      <w:marTop w:val="0"/>
      <w:marBottom w:val="0"/>
      <w:divBdr>
        <w:top w:val="none" w:sz="0" w:space="0" w:color="auto"/>
        <w:left w:val="none" w:sz="0" w:space="0" w:color="auto"/>
        <w:bottom w:val="none" w:sz="0" w:space="0" w:color="auto"/>
        <w:right w:val="none" w:sz="0" w:space="0" w:color="auto"/>
      </w:divBdr>
    </w:div>
    <w:div w:id="205206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Xio20</b:Tag>
    <b:SourceType>JournalArticle</b:SourceType>
    <b:Guid>{025E663E-FC75-4789-BA10-5E6C77EAC381}</b:Guid>
    <b:Author>
      <b:Author>
        <b:NameList>
          <b:Person>
            <b:Last>Xiong</b:Last>
            <b:First>Hao</b:First>
          </b:Person>
          <b:Person>
            <b:Last>Wu</b:Last>
            <b:First>Zuofeng</b:First>
          </b:Person>
          <b:Person>
            <b:Last>Hou</b:Last>
            <b:First>Fei</b:First>
          </b:Person>
          <b:Person>
            <b:Last>Zhang</b:Last>
            <b:First>Jun</b:First>
          </b:Person>
        </b:NameList>
      </b:Author>
    </b:Author>
    <b:Title>Which Firm-specific Characteristics Affect the Market Reaction of Chinese Listed Companies to the COVID-19 Pandemic?</b:Title>
    <b:Year>2020</b:Year>
    <b:Month>July</b:Month>
    <b:JournalName>Emerging Markets Finance and Trade</b:JournalName>
    <b:Pages>2231-2242</b:Pages>
    <b:RefOrder>1</b:RefOrder>
  </b:Source>
  <b:Source>
    <b:Tag>The20</b:Tag>
    <b:SourceType>InternetSite</b:SourceType>
    <b:Guid>{5ADC444A-7D04-4BE3-BE55-97F4BD38170A}</b:Guid>
    <b:Title>The American Journal of Managed Care</b:Title>
    <b:InternetSiteTitle>AJMC</b:InternetSiteTitle>
    <b:Year>2020</b:Year>
    <b:URL>https://www.ajmc.com/view/a-timeline-of-covid19-developments-in-2020</b:URL>
    <b:RefOrder>2</b:RefOrder>
  </b:Source>
  <b:Source>
    <b:Tag>Goo21</b:Tag>
    <b:SourceType>InternetSite</b:SourceType>
    <b:Guid>{48A81994-0F57-4E6E-ACE3-5996830DC6E4}</b:Guid>
    <b:Title>Google</b:Title>
    <b:InternetSiteTitle>Google </b:InternetSiteTitle>
    <b:Year>2021</b:Year>
    <b:URL>https://www.google.com/search?q=s%26p+500&amp;safe=strict&amp;rlz=1C1GCEA_enRO864RO864&amp;sxsrf=ALeKk02N-nMHc1941VdqWn3WmLTjNG57QA%3A1618609931967&amp;ei=Cwd6YJXHOoyAkwXggLuwDg&amp;oq=s%26p+500&amp;gs_lcp=Cgdnd3Mtd2l6EAMyBAgjECcyBQgAEJECMgQIABBDMgQIABBDMgQIABBDMgQIABBDMgIIADICC</b:URL>
    <b:RefOrder>3</b:RefOrder>
  </b:Source>
  <b:Source>
    <b:Tag>HeP20</b:Tag>
    <b:SourceType>JournalArticle</b:SourceType>
    <b:Guid>{3F149070-EDB7-4159-9DBD-A14AAB24035D}</b:Guid>
    <b:Title>COVID–19’s Impact on Stock Prices Across Different Sectors—An Event Study Based on the Chinese Stock Market</b:Title>
    <b:Year>2020</b:Year>
    <b:Author>
      <b:Author>
        <b:NameList>
          <b:Person>
            <b:Last>He</b:Last>
            <b:First>Pinglin</b:First>
          </b:Person>
          <b:Person>
            <b:Last>Sun</b:Last>
            <b:First>Yulong</b:First>
          </b:Person>
          <b:Person>
            <b:Last>Zhang</b:Last>
            <b:First>Ying</b:First>
          </b:Person>
          <b:Person>
            <b:Last>Li</b:Last>
            <b:First>Tao</b:First>
          </b:Person>
        </b:NameList>
      </b:Author>
    </b:Author>
    <b:JournalName>Emerging Markets Finance and Trade</b:JournalName>
    <b:Pages>2198-2212</b:Pages>
    <b:RefOrder>4</b:RefOrder>
  </b:Source>
  <b:Source>
    <b:Tag>Qin20</b:Tag>
    <b:SourceType>JournalArticle</b:SourceType>
    <b:Guid>{E5F65194-3809-4856-BA49-02CBE737053F}</b:Guid>
    <b:Author>
      <b:Author>
        <b:NameList>
          <b:Person>
            <b:Last>Qin</b:Last>
            <b:First>Xiuhong</b:First>
          </b:Person>
          <b:Person>
            <b:Last>Huang</b:Last>
            <b:First>Guoliang</b:First>
          </b:Person>
          <b:Person>
            <b:Last>Huayu</b:Last>
            <b:First>Shen</b:First>
          </b:Person>
          <b:Person>
            <b:Last>Fu</b:Last>
            <b:First>Mengyao</b:First>
          </b:Person>
        </b:NameList>
      </b:Author>
    </b:Author>
    <b:Title>COVID-19 Pandemic and Firm-level Cash Holding—Moderating Effect of Goodwill and Goodwill Impairment</b:Title>
    <b:JournalName>Emerging Markets Finance and Trade</b:JournalName>
    <b:Year>2020</b:Year>
    <b:Pages>2243-2258</b:Pages>
    <b:RefOrder>5</b:RefOrder>
  </b:Source>
  <b:Source>
    <b:Tag>Chech</b:Tag>
    <b:SourceType>JournalArticle</b:SourceType>
    <b:Guid>{16EE2CE6-6CA8-49AC-829E-D8DE5E2AFBE0}</b:Guid>
    <b:Author>
      <b:Author>
        <b:NameList>
          <b:Person>
            <b:Last>Chen</b:Last>
            <b:First>Ming-Hsiang</b:First>
          </b:Person>
          <b:Person>
            <b:Last>Jang</b:Last>
            <b:First>SooCheong</b:First>
          </b:Person>
          <b:Person>
            <b:Last>Kim</b:Last>
            <b:First>Woo</b:First>
            <b:Middle>Gon</b:Middle>
          </b:Person>
        </b:NameList>
      </b:Author>
    </b:Author>
    <b:Title>The impact of the SARS outbreak on Taiwanese hotel stock performance: An event-study approach</b:Title>
    <b:JournalName>International Journal of Hospitality Management</b:JournalName>
    <b:Year>2007, March</b:Year>
    <b:Pages>200-212</b:Pages>
    <b:RefOrder>6</b:RefOrder>
  </b:Source>
  <b:Source>
    <b:Tag>AlAer</b:Tag>
    <b:SourceType>JournalArticle</b:SourceType>
    <b:Guid>{AC4B633C-B5BE-444A-96B1-6F3712F8E75A}</b:Guid>
    <b:Author>
      <b:Author>
        <b:NameList>
          <b:Person>
            <b:Last>Al-Awadhi</b:Last>
            <b:First>Abdullah</b:First>
            <b:Middle>M</b:Middle>
          </b:Person>
          <b:Person>
            <b:Last>Alsaifi</b:Last>
            <b:First>Khaled</b:First>
          </b:Person>
          <b:Person>
            <b:Last>Al-Awadhi</b:Last>
            <b:First>Ahmad</b:First>
          </b:Person>
          <b:Person>
            <b:Last>Alhammadi</b:Last>
            <b:First>Salah</b:First>
          </b:Person>
        </b:NameList>
      </b:Author>
    </b:Author>
    <b:Title>Death and contagious infectious diseases: Impact of the COVID-19 virus on stock market returns</b:Title>
    <b:JournalName>Journal of Behavioral and Experimental Finance</b:JournalName>
    <b:Year>2020, September</b:Year>
    <b:RefOrder>7</b:RefOrder>
  </b:Source>
  <b:Source>
    <b:Tag>Sta21</b:Tag>
    <b:SourceType>InternetSite</b:SourceType>
    <b:Guid>{24C6F743-14E9-412D-A69D-E9D20CAEE51A}</b:Guid>
    <b:Title>Statista</b:Title>
    <b:Year>2021</b:Year>
    <b:Author>
      <b:Author>
        <b:Corporate>Statista Research Department</b:Corporate>
      </b:Author>
    </b:Author>
    <b:Month>Feb</b:Month>
    <b:Day>4</b:Day>
    <b:URL>https://www.statista.com/statistics/580711/sandp-500-returns-by-sector/#:~:text=Returns%20of%20S%26P%20500%20index,U.S.%202010%2D2020%2C%20by%20sector&amp;text=In%202020%2C%20the%20IT%20S%26P,return%20amounting%20to%2043.9%20percent.</b:URL>
    <b:RefOrder>8</b:RefOrder>
  </b:Source>
  <b:Source>
    <b:Tag>MSC21</b:Tag>
    <b:SourceType>InternetSite</b:SourceType>
    <b:Guid>{F844E641-4EBE-45C3-8FB2-26E1676D15DD}</b:Guid>
    <b:Title>MSCI</b:Title>
    <b:Year>2021</b:Year>
    <b:Month>05</b:Month>
    <b:Day>06</b:Day>
    <b:URL>https://www.msci.com/gics</b:URL>
    <b:RefOrder>9</b:RefOrder>
  </b:Source>
  <b:Source>
    <b:Tag>Chaer</b:Tag>
    <b:SourceType>JournalArticle</b:SourceType>
    <b:Guid>{3EF01CBC-E2B2-49B3-9AE7-ACDF422AFA93}</b:Guid>
    <b:Title>Fundamentals and Stock Returns in Japan</b:Title>
    <b:Year>1991, December</b:Year>
    <b:Author>
      <b:Author>
        <b:NameList>
          <b:Person>
            <b:Last>Chan</b:Last>
            <b:First>Louis</b:First>
            <b:Middle>K C</b:Middle>
          </b:Person>
          <b:Person>
            <b:Last>Hamao</b:Last>
            <b:First>Yashushi</b:First>
          </b:Person>
          <b:Person>
            <b:Last>Lakonishok</b:Last>
            <b:First>Josef</b:First>
          </b:Person>
        </b:NameList>
      </b:Author>
    </b:Author>
    <b:JournalName>The Journal of Finance</b:JournalName>
    <b:Pages>1739-1764</b:Pages>
    <b:RefOrder>10</b:RefOrder>
  </b:Source>
  <b:Source>
    <b:Tag>Rav21</b:Tag>
    <b:SourceType>InternetSite</b:SourceType>
    <b:Guid>{4F32CC39-9CA2-4161-8936-398DD1F4A675}</b:Guid>
    <b:Author>
      <b:Author>
        <b:NameList>
          <b:Person>
            <b:Last>Ravelo</b:Last>
            <b:First>Jenny</b:First>
            <b:Middle>L., Jerving, S.</b:Middle>
          </b:Person>
        </b:NameList>
      </b:Author>
    </b:Author>
    <b:Title>COVID-19 — a timeline of the coronavirus outbreak</b:Title>
    <b:JournalName>Devex</b:JournalName>
    <b:Year>2021</b:Year>
    <b:InternetSiteTitle>Devex</b:InternetSiteTitle>
    <b:Month>10</b:Month>
    <b:Day>21</b:Day>
    <b:URL>https://www.devex.com/news/covid-19-a-timeline-of-the-coronavirus-outbreak-96396</b:URL>
    <b:RefOrder>11</b:RefOrder>
  </b:Source>
  <b:Source>
    <b:Tag>Liu20</b:Tag>
    <b:SourceType>JournalArticle</b:SourceType>
    <b:Guid>{0D616464-920A-46D3-8B99-B64DCC0F8A3E}</b:Guid>
    <b:Author>
      <b:Author>
        <b:NameList>
          <b:Person>
            <b:Last>Liu</b:Last>
            <b:First>HaiYue</b:First>
          </b:Person>
          <b:Person>
            <b:Last>Manzoor</b:Last>
            <b:First>Aqsa</b:First>
          </b:Person>
          <b:Person>
            <b:Last>Wang</b:Last>
            <b:First>CangYu</b:First>
          </b:Person>
          <b:Person>
            <b:Last>Zhang</b:Last>
            <b:First>Lei</b:First>
          </b:Person>
          <b:Person>
            <b:Last>Manzoor</b:Last>
            <b:First>Zaira</b:First>
          </b:Person>
        </b:NameList>
      </b:Author>
    </b:Author>
    <b:Title>The COVID-19 Outbreak and Affected Countries Stock Markets Response</b:Title>
    <b:Year>2020</b:Year>
    <b:JournalName>International Journal of Environmental Research and Public Health</b:JournalName>
    <b:RefOrder>12</b:RefOrder>
  </b:Source>
  <b:Source>
    <b:Tag>Maz21</b:Tag>
    <b:SourceType>JournalArticle</b:SourceType>
    <b:Guid>{84C9AC68-8C51-4970-AB92-9BD65ECB0BCC}</b:Guid>
    <b:Author>
      <b:Author>
        <b:NameList>
          <b:Person>
            <b:Last>Mazur</b:Last>
            <b:First>Mieszko</b:First>
          </b:Person>
          <b:Person>
            <b:Last>Dang</b:Last>
            <b:First>Man</b:First>
          </b:Person>
          <b:Person>
            <b:Last>Vega</b:Last>
            <b:First>Miguel</b:First>
          </b:Person>
        </b:NameList>
      </b:Author>
    </b:Author>
    <b:Title>COVID-19 and the march 2020 stock market crash. Evidence from S&amp;P1500</b:Title>
    <b:JournalName>Finance Research Letters</b:JournalName>
    <b:Year>2021</b:Year>
    <b:RefOrder>13</b:RefOrder>
  </b:Source>
  <b:Source>
    <b:Tag>Sta211</b:Tag>
    <b:SourceType>InternetSite</b:SourceType>
    <b:Guid>{B94E3EF2-510C-4F04-985E-49FB980EC205}</b:Guid>
    <b:Title>Statista</b:Title>
    <b:Year>2021</b:Year>
    <b:InternetSiteTitle>Statista</b:InternetSiteTitle>
    <b:URL>https://www.statista.com/statistics/270034/percentage-of-us-adults-to-have-money-invested-in-the-stock-market/</b:URL>
    <b:RefOrder>14</b:RefOrder>
  </b:Source>
  <b:Source>
    <b:Tag>Mac97</b:Tag>
    <b:SourceType>JournalArticle</b:SourceType>
    <b:Guid>{C76AE832-A01F-458B-8F2A-61794928D88B}</b:Guid>
    <b:Title>Event Studies in Economics and Finance</b:Title>
    <b:Year>1997</b:Year>
    <b:Author>
      <b:Author>
        <b:NameList>
          <b:Person>
            <b:Last>MacKinlay</b:Last>
            <b:First>A.</b:First>
            <b:Middle>Craig</b:Middle>
          </b:Person>
        </b:NameList>
      </b:Author>
    </b:Author>
    <b:JournalName>Journal of Economic Literature</b:JournalName>
    <b:Pages>13-39</b:Pages>
    <b:RefOrder>15</b:RefOrder>
  </b:Source>
  <b:Source>
    <b:Tag>Hen90</b:Tag>
    <b:SourceType>JournalArticle</b:SourceType>
    <b:Guid>{DD46FE7C-C369-4A85-A10A-8DA8D75A55AD}</b:Guid>
    <b:Author>
      <b:Author>
        <b:NameList>
          <b:Person>
            <b:Last>Henderson</b:Last>
            <b:First>Glenn</b:First>
            <b:Middle>V. Jr.</b:Middle>
          </b:Person>
        </b:NameList>
      </b:Author>
    </b:Author>
    <b:Title>Problems and Solutions in Conducting Event Studies</b:Title>
    <b:JournalName>The Journal of Risk and Insurance</b:JournalName>
    <b:Year>1990</b:Year>
    <b:Pages>282-306</b:Pages>
    <b:RefOrder>16</b:RefOrder>
  </b:Source>
  <b:Source>
    <b:Tag>SPD21</b:Tag>
    <b:SourceType>InternetSite</b:SourceType>
    <b:Guid>{786D31DE-E0D7-4217-82E6-B1B07A0A2395}</b:Guid>
    <b:Title>S&amp;P Dow Jones Indices</b:Title>
    <b:Year>2021</b:Year>
    <b:Month>10</b:Month>
    <b:URL>https://www.spglobal.com/spdji/en/indices/equity/sp-500/#overview</b:URL>
    <b:RefOrder>17</b:RefOrder>
  </b:Source>
  <b:Source>
    <b:Tag>TSX21</b:Tag>
    <b:SourceType>InternetSite</b:SourceType>
    <b:Guid>{48511013-D062-49D1-86DA-764579ADAF6E}</b:Guid>
    <b:Title>TSX Inc.</b:Title>
    <b:Year>2021</b:Year>
    <b:Month>10</b:Month>
    <b:URL>https://money.tmx.com/en/quote/%5ETSX</b:URL>
    <b:RefOrder>18</b:RefOrder>
  </b:Source>
  <b:Source>
    <b:Tag>Nik14</b:Tag>
    <b:SourceType>DocumentFromInternetSite</b:SourceType>
    <b:Guid>{B6B5C083-5F31-4886-AEC9-E6A8961057BE}</b:Guid>
    <b:Title>Nikkei Inc.</b:Title>
    <b:Year>2014</b:Year>
    <b:URL>https://indexes.nikkei.co.jp/nkave/archives/file/profile_of_nikkei225_en.pdf</b:URL>
    <b:RefOrder>19</b:RefOrder>
  </b:Source>
  <b:Source>
    <b:Tag>Ken21</b:Tag>
    <b:SourceType>DocumentFromInternetSite</b:SourceType>
    <b:Guid>{B37B4408-61B3-4247-B2C9-03F219CC0F8C}</b:Guid>
    <b:Author>
      <b:Author>
        <b:NameList>
          <b:Person>
            <b:Last>French</b:Last>
            <b:First>Kenneth</b:First>
            <b:Middle>R.</b:Middle>
          </b:Person>
        </b:NameList>
      </b:Author>
    </b:Author>
    <b:Title>Kenneth R. French</b:Title>
    <b:Year>2021</b:Year>
    <b:URL>https://mba.tuck.dartmouth.edu/pages/faculty/ken.french/data_library.html</b:URL>
    <b:RefOrder>20</b:RefOrder>
  </b:Source>
  <b:Source>
    <b:Tag>Wha211</b:Tag>
    <b:SourceType>DocumentFromInternetSite</b:SourceType>
    <b:Guid>{903C8E8F-60E1-433C-8210-3E1116F050F1}</b:Guid>
    <b:Title>WRDS</b:Title>
    <b:InternetSiteTitle>Wharton Research and Data Services</b:InternetSiteTitle>
    <b:Year>2021</b:Year>
    <b:URL>https://wrds-www.wharton.upenn.edu/pages/about/</b:URL>
    <b:RefOrder>21</b:RefOrder>
  </b:Source>
  <b:Source>
    <b:Tag>Wha21</b:Tag>
    <b:SourceType>InternetSite</b:SourceType>
    <b:Guid>{EE70D9EE-4D0C-4ACC-AE6C-B2AD0E8D75B9}</b:Guid>
    <b:Title>WRDS</b:Title>
    <b:Year>2021</b:Year>
    <b:Month>10</b:Month>
    <b:URL>https://wrds-www.wharton.upenn.edu/pages/classroom/using-crspcompustat-merged-database/</b:URL>
    <b:InternetSiteTitle>Wharton Research Data Services</b:InternetSiteTitle>
    <b:RefOrder>22</b:RefOrder>
  </b:Source>
  <b:Source>
    <b:Tag>Sta212</b:Tag>
    <b:SourceType>InternetSite</b:SourceType>
    <b:Guid>{B44F2D97-5EE8-471C-8040-0DE163CCB19B}</b:Guid>
    <b:Title>Statista</b:Title>
    <b:Year>2021</b:Year>
    <b:Month>10</b:Month>
    <b:URL>https://www.statista.com/statistics/1104709/coronavirus-deaths-worldwide-per-million-inhabitants/</b:URL>
    <b:RefOrder>23</b:RefOrder>
  </b:Source>
  <b:Source>
    <b:Tag>Sta213</b:Tag>
    <b:SourceType>InternetSite</b:SourceType>
    <b:Guid>{7F772510-491F-4313-ACB9-E1D7D16F2CE2}</b:Guid>
    <b:Title>Statista</b:Title>
    <b:Year>2021</b:Year>
    <b:Month>10</b:Month>
    <b:Day>25</b:Day>
    <b:URL>https://www.statista.com/statistics/1104270/weekly-sandp-500-index-performance/</b:URL>
    <b:RefOrder>24</b:RefOrder>
  </b:Source>
  <b:Source>
    <b:Tag>Bre79</b:Tag>
    <b:SourceType>JournalArticle</b:SourceType>
    <b:Guid>{347C88E2-7BF1-4283-BEC7-FCCFEFF817D1}</b:Guid>
    <b:Title>The sensitivity of the efficient market hypothesis to alternative specifications of the market model.</b:Title>
    <b:Year>1979</b:Year>
    <b:Author>
      <b:Author>
        <b:NameList>
          <b:Person>
            <b:Last>Brenner</b:Last>
            <b:First>Menachem</b:First>
          </b:Person>
        </b:NameList>
      </b:Author>
    </b:Author>
    <b:JournalName>The Journal of Finance</b:JournalName>
    <b:Pages>915-929</b:Pages>
    <b:RefOrder>25</b:RefOrder>
  </b:Source>
  <b:Source>
    <b:Tag>Rah21</b:Tag>
    <b:SourceType>JournalArticle</b:SourceType>
    <b:Guid>{13593E84-BB18-4FAD-856C-908934341346}</b:Guid>
    <b:Author>
      <b:Author>
        <b:NameList>
          <b:Person>
            <b:Last>Rahman</b:Last>
            <b:First>Md</b:First>
            <b:Middle>Lutfur</b:Middle>
          </b:Person>
          <b:Person>
            <b:Last>Amin</b:Last>
            <b:First>Abu</b:First>
          </b:Person>
          <b:Person>
            <b:Last>Al Mamun</b:Last>
            <b:First>Mohammed</b:First>
            <b:Middle>Abdullah</b:Middle>
          </b:Person>
        </b:NameList>
      </b:Author>
    </b:Author>
    <b:Title>The COVID-19 outbreak and stock market reactions: Evidence from Australia</b:Title>
    <b:JournalName>Finance Research Letters</b:JournalName>
    <b:Year>2021</b:Year>
    <b:RefOrder>26</b:RefOrder>
  </b:Source>
  <b:Source>
    <b:Tag>Buc20</b:Tag>
    <b:SourceType>DocumentFromInternetSite</b:SourceType>
    <b:Guid>{48987366-8474-4AC2-9FC6-B0EA92D91747}</b:Guid>
    <b:Year>2020</b:Year>
    <b:Month>August</b:Month>
    <b:Day>3</b:Day>
    <b:URL>https://www.morganstanley.com/ideas/stock-market-investing-covid19</b:URL>
    <b:Title>Morgan Stanley</b:Title>
    <b:RefOrder>27</b:RefOrder>
  </b:Source>
  <b:Source>
    <b:Tag>Mal03</b:Tag>
    <b:SourceType>JournalArticle</b:SourceType>
    <b:Guid>{DA91033B-A2C7-4691-AE64-F38A91FB96CD}</b:Guid>
    <b:Author>
      <b:Author>
        <b:NameList>
          <b:Person>
            <b:Last>Malkiel</b:Last>
            <b:First>Burton</b:First>
            <b:Middle>G.</b:Middle>
          </b:Person>
        </b:NameList>
      </b:Author>
    </b:Author>
    <b:Title>The Efficient Market Hypothesis and Its Critics</b:Title>
    <b:Year>2003</b:Year>
    <b:JournalName>Journal of Economic Perspectives</b:JournalName>
    <b:Pages>59-82</b:Pages>
    <b:RefOrder>28</b:RefOrder>
  </b:Source>
  <b:Source>
    <b:Tag>Han18</b:Tag>
    <b:SourceType>JournalArticle</b:SourceType>
    <b:Guid>{37C9F514-A2F7-416D-8E55-E0A89BDD653E}</b:Guid>
    <b:Author>
      <b:Author>
        <b:NameList>
          <b:Person>
            <b:Last>Han</b:Last>
            <b:First>Yufeng</b:First>
          </b:Person>
          <b:Person>
            <b:Last>He</b:Last>
            <b:First>Ai</b:First>
          </b:Person>
          <b:Person>
            <b:Last>Rapach</b:Last>
            <b:First>David</b:First>
          </b:Person>
          <b:Person>
            <b:Last>Zhou</b:Last>
            <b:First>Guofu</b:First>
          </b:Person>
        </b:NameList>
      </b:Author>
    </b:Author>
    <b:Title>What Firm Characteristics Drive US Stock Returns?</b:Title>
    <b:JournalName>Indiana Journal of Economics and Business Management</b:JournalName>
    <b:Year>2018</b:Year>
    <b:RefOrder>29</b:RefOrder>
  </b:Source>
  <b:Source>
    <b:Tag>Haw91</b:Tag>
    <b:SourceType>JournalArticle</b:SourceType>
    <b:Guid>{0669DCF3-65B8-4D47-9DE7-6C52767B45BC}</b:Guid>
    <b:Author>
      <b:Author>
        <b:NameList>
          <b:Person>
            <b:Last>Haw</b:Last>
            <b:First>In-mu</b:First>
          </b:Person>
          <b:Person>
            <b:Last>Kim</b:Last>
            <b:First>Wi-saeng</b:First>
          </b:Person>
        </b:NameList>
      </b:Author>
    </b:Author>
    <b:Title>Firm size and dividend announcement effect </b:Title>
    <b:JournalName>Journal of accounting, auditing &amp; finance</b:JournalName>
    <b:Year>1991</b:Year>
    <b:Pages>325-344</b:Pages>
    <b:RefOrder>30</b:RefOrder>
  </b:Source>
  <b:Source>
    <b:Tag>Kon21</b:Tag>
    <b:SourceType>JournalArticle</b:SourceType>
    <b:Guid>{45A1BACD-310E-4B92-8773-036C11CBCA3D}</b:Guid>
    <b:Author>
      <b:Author>
        <b:NameList>
          <b:Person>
            <b:Last>Kong</b:Last>
            <b:First>Li</b:First>
          </b:Person>
          <b:Person>
            <b:Last>Su</b:Last>
            <b:First>Huaitao</b:First>
          </b:Person>
        </b:NameList>
      </b:Author>
    </b:Author>
    <b:Title>On the Market Reaction to Capitalization of R&amp;D Expenditures: Evidence from ChiNext</b:Title>
    <b:JournalName>Emerging Markets Finance and Trade</b:JournalName>
    <b:Year>2021</b:Year>
    <b:Pages>1300-1311</b:Pages>
    <b:RefOrder>31</b:RefOrder>
  </b:Source>
  <b:Source>
    <b:Tag>She21</b:Tag>
    <b:SourceType>JournalArticle</b:SourceType>
    <b:Guid>{1C3AC70D-B427-4A8F-90AE-C37F0D7A3951}</b:Guid>
    <b:Author>
      <b:Author>
        <b:NameList>
          <b:Person>
            <b:Last>Shen</b:Last>
            <b:First>Huayu</b:First>
          </b:Person>
          <b:Person>
            <b:Last>Zheng</b:Last>
            <b:First>Shaofeng</b:First>
          </b:Person>
          <b:Person>
            <b:Last>Xiong</b:Last>
            <b:First>Hao</b:First>
          </b:Person>
          <b:Person>
            <b:Last>Tang</b:Last>
            <b:First>Wenjie</b:First>
          </b:Person>
          <b:Person>
            <b:Last>Dou</b:Last>
            <b:First>Jiachun</b:First>
          </b:Person>
          <b:Person>
            <b:Last>Silverman</b:Last>
            <b:First>Henry</b:First>
          </b:Person>
        </b:NameList>
      </b:Author>
    </b:Author>
    <b:Title>Stock market mispricing and firm innovation based on path analysis</b:Title>
    <b:JournalName>Economic Modelling</b:JournalName>
    <b:Year>2021</b:Year>
    <b:Pages>330-343</b:Pages>
    <b:RefOrder>32</b:RefOrder>
  </b:Source>
</b:Sources>
</file>

<file path=customXml/itemProps1.xml><?xml version="1.0" encoding="utf-8"?>
<ds:datastoreItem xmlns:ds="http://schemas.openxmlformats.org/officeDocument/2006/customXml" ds:itemID="{5AFBCE14-6BC5-4196-879D-A0CFA09A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4846</TotalTime>
  <Pages>38</Pages>
  <Words>8105</Words>
  <Characters>46200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Hodoroaga</dc:creator>
  <cp:keywords/>
  <dc:description/>
  <cp:lastModifiedBy>Ionut Hodoroaga</cp:lastModifiedBy>
  <cp:revision>23</cp:revision>
  <cp:lastPrinted>2021-10-31T14:11:00Z</cp:lastPrinted>
  <dcterms:created xsi:type="dcterms:W3CDTF">2021-10-31T14:15:00Z</dcterms:created>
  <dcterms:modified xsi:type="dcterms:W3CDTF">2021-11-28T10:01:00Z</dcterms:modified>
</cp:coreProperties>
</file>